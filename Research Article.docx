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52D68" w14:textId="61147824" w:rsidR="00BA27B5" w:rsidRDefault="00BA27B5" w:rsidP="00E878B2">
      <w:pPr>
        <w:spacing w:line="480" w:lineRule="auto"/>
        <w:contextualSpacing/>
        <w:jc w:val="center"/>
        <w:rPr>
          <w:rFonts w:ascii="Times New Roman" w:hAnsi="Times New Roman" w:cs="Times New Roman"/>
          <w:sz w:val="24"/>
          <w:szCs w:val="24"/>
        </w:rPr>
      </w:pPr>
      <w:bookmarkStart w:id="0" w:name="_GoBack"/>
      <w:bookmarkEnd w:id="0"/>
    </w:p>
    <w:p w14:paraId="623CFEA3" w14:textId="59019273" w:rsidR="00BA27B5" w:rsidRDefault="00BA27B5" w:rsidP="00E878B2">
      <w:pPr>
        <w:spacing w:line="480" w:lineRule="auto"/>
        <w:contextualSpacing/>
        <w:jc w:val="center"/>
        <w:rPr>
          <w:rFonts w:ascii="Times New Roman" w:hAnsi="Times New Roman" w:cs="Times New Roman"/>
          <w:sz w:val="24"/>
          <w:szCs w:val="24"/>
        </w:rPr>
      </w:pPr>
    </w:p>
    <w:p w14:paraId="2C5C1A73" w14:textId="646F6AFE" w:rsidR="00BA27B5" w:rsidRDefault="00BA27B5" w:rsidP="00E878B2">
      <w:pPr>
        <w:spacing w:line="480" w:lineRule="auto"/>
        <w:contextualSpacing/>
        <w:jc w:val="center"/>
        <w:rPr>
          <w:rFonts w:ascii="Times New Roman" w:hAnsi="Times New Roman" w:cs="Times New Roman"/>
          <w:sz w:val="24"/>
          <w:szCs w:val="24"/>
        </w:rPr>
      </w:pPr>
    </w:p>
    <w:p w14:paraId="21687B7A" w14:textId="4055ABB2" w:rsidR="00BA27B5" w:rsidRDefault="00BA27B5" w:rsidP="00E878B2">
      <w:pPr>
        <w:spacing w:line="480" w:lineRule="auto"/>
        <w:contextualSpacing/>
        <w:jc w:val="center"/>
        <w:rPr>
          <w:rFonts w:ascii="Times New Roman" w:hAnsi="Times New Roman" w:cs="Times New Roman"/>
          <w:sz w:val="24"/>
          <w:szCs w:val="24"/>
        </w:rPr>
      </w:pPr>
    </w:p>
    <w:p w14:paraId="76246E70" w14:textId="34C3233F" w:rsidR="00BA27B5" w:rsidRDefault="00BA27B5" w:rsidP="00E878B2">
      <w:pPr>
        <w:spacing w:line="480" w:lineRule="auto"/>
        <w:contextualSpacing/>
        <w:jc w:val="center"/>
        <w:rPr>
          <w:rFonts w:ascii="Times New Roman" w:hAnsi="Times New Roman" w:cs="Times New Roman"/>
          <w:sz w:val="24"/>
          <w:szCs w:val="24"/>
        </w:rPr>
      </w:pPr>
    </w:p>
    <w:p w14:paraId="2A06C731" w14:textId="64DF4996" w:rsidR="00BA27B5" w:rsidRPr="00F70C85" w:rsidRDefault="008729EC" w:rsidP="00A47A9D">
      <w:pPr>
        <w:spacing w:line="480" w:lineRule="auto"/>
        <w:contextualSpacing/>
        <w:jc w:val="center"/>
        <w:outlineLvl w:val="0"/>
        <w:rPr>
          <w:rFonts w:ascii="Times New Roman" w:hAnsi="Times New Roman" w:cs="Times New Roman"/>
          <w:b/>
          <w:sz w:val="24"/>
          <w:szCs w:val="24"/>
        </w:rPr>
      </w:pPr>
      <w:r w:rsidRPr="0061577C">
        <w:rPr>
          <w:rFonts w:ascii="Times New Roman" w:hAnsi="Times New Roman" w:cs="Times New Roman"/>
          <w:b/>
          <w:sz w:val="24"/>
          <w:szCs w:val="24"/>
        </w:rPr>
        <w:t>“</w:t>
      </w:r>
      <w:r w:rsidR="00BA27B5" w:rsidRPr="00F70C85">
        <w:rPr>
          <w:rFonts w:ascii="Times New Roman" w:hAnsi="Times New Roman" w:cs="Times New Roman"/>
          <w:b/>
          <w:sz w:val="24"/>
          <w:szCs w:val="24"/>
        </w:rPr>
        <w:t>Fake News</w:t>
      </w:r>
      <w:r w:rsidRPr="00F70C85">
        <w:rPr>
          <w:rFonts w:ascii="Times New Roman" w:hAnsi="Times New Roman" w:cs="Times New Roman"/>
          <w:b/>
          <w:sz w:val="24"/>
          <w:szCs w:val="24"/>
        </w:rPr>
        <w:t>”</w:t>
      </w:r>
      <w:r w:rsidR="00E5023B" w:rsidRPr="00F70C85">
        <w:rPr>
          <w:rFonts w:ascii="Times New Roman" w:hAnsi="Times New Roman" w:cs="Times New Roman"/>
          <w:b/>
          <w:sz w:val="24"/>
          <w:szCs w:val="24"/>
        </w:rPr>
        <w:t xml:space="preserve"> </w:t>
      </w:r>
      <w:r w:rsidR="00CC226D" w:rsidRPr="00F70C85">
        <w:rPr>
          <w:rFonts w:ascii="Times New Roman" w:hAnsi="Times New Roman" w:cs="Times New Roman"/>
          <w:b/>
          <w:sz w:val="24"/>
          <w:szCs w:val="24"/>
        </w:rPr>
        <w:t>is not simply</w:t>
      </w:r>
      <w:r w:rsidR="00E5023B" w:rsidRPr="00F70C85">
        <w:rPr>
          <w:rFonts w:ascii="Times New Roman" w:hAnsi="Times New Roman" w:cs="Times New Roman"/>
          <w:b/>
          <w:sz w:val="24"/>
          <w:szCs w:val="24"/>
        </w:rPr>
        <w:t xml:space="preserve"> False Information</w:t>
      </w:r>
      <w:r w:rsidR="00BA27B5" w:rsidRPr="00F70C85">
        <w:rPr>
          <w:rFonts w:ascii="Times New Roman" w:hAnsi="Times New Roman" w:cs="Times New Roman"/>
          <w:b/>
          <w:sz w:val="24"/>
          <w:szCs w:val="24"/>
        </w:rPr>
        <w:t xml:space="preserve">: A Concept Explication and </w:t>
      </w:r>
      <w:r w:rsidR="009F05A5" w:rsidRPr="00F70C85">
        <w:rPr>
          <w:rFonts w:ascii="Times New Roman" w:hAnsi="Times New Roman" w:cs="Times New Roman"/>
          <w:b/>
          <w:sz w:val="24"/>
          <w:szCs w:val="24"/>
        </w:rPr>
        <w:t xml:space="preserve">Taxonomy </w:t>
      </w:r>
      <w:r w:rsidR="00BA27B5" w:rsidRPr="00F70C85">
        <w:rPr>
          <w:rFonts w:ascii="Times New Roman" w:hAnsi="Times New Roman" w:cs="Times New Roman"/>
          <w:b/>
          <w:sz w:val="24"/>
          <w:szCs w:val="24"/>
        </w:rPr>
        <w:t xml:space="preserve">of Online </w:t>
      </w:r>
      <w:r w:rsidR="00E5023B" w:rsidRPr="00F70C85">
        <w:rPr>
          <w:rFonts w:ascii="Times New Roman" w:hAnsi="Times New Roman" w:cs="Times New Roman"/>
          <w:b/>
          <w:sz w:val="24"/>
          <w:szCs w:val="24"/>
        </w:rPr>
        <w:t>Content</w:t>
      </w:r>
    </w:p>
    <w:p w14:paraId="0166BF5C" w14:textId="77777777" w:rsidR="00BA27B5" w:rsidRPr="00F70C85" w:rsidRDefault="00BA27B5">
      <w:pPr>
        <w:spacing w:line="480" w:lineRule="auto"/>
        <w:contextualSpacing/>
        <w:jc w:val="center"/>
        <w:rPr>
          <w:rFonts w:ascii="Times New Roman" w:hAnsi="Times New Roman" w:cs="Times New Roman"/>
          <w:sz w:val="24"/>
          <w:szCs w:val="24"/>
        </w:rPr>
      </w:pPr>
    </w:p>
    <w:p w14:paraId="1406809E" w14:textId="77777777" w:rsidR="003F3D2C" w:rsidRPr="00F70C85" w:rsidRDefault="003F3D2C">
      <w:pPr>
        <w:spacing w:line="480" w:lineRule="auto"/>
        <w:contextualSpacing/>
        <w:jc w:val="center"/>
        <w:rPr>
          <w:rFonts w:ascii="Times New Roman" w:hAnsi="Times New Roman" w:cs="Times New Roman"/>
          <w:sz w:val="24"/>
          <w:szCs w:val="24"/>
        </w:rPr>
      </w:pPr>
    </w:p>
    <w:p w14:paraId="5880DD0D" w14:textId="77777777" w:rsidR="003F3D2C" w:rsidRPr="00F70C85" w:rsidRDefault="003F3D2C">
      <w:pPr>
        <w:spacing w:line="480" w:lineRule="auto"/>
        <w:contextualSpacing/>
        <w:jc w:val="center"/>
        <w:rPr>
          <w:rFonts w:ascii="Times New Roman" w:hAnsi="Times New Roman" w:cs="Times New Roman"/>
          <w:sz w:val="24"/>
          <w:szCs w:val="24"/>
        </w:rPr>
      </w:pPr>
    </w:p>
    <w:p w14:paraId="62AD29A4" w14:textId="77777777" w:rsidR="003F3D2C" w:rsidRPr="00F70C85" w:rsidRDefault="003F3D2C">
      <w:pPr>
        <w:spacing w:line="480" w:lineRule="auto"/>
        <w:contextualSpacing/>
        <w:jc w:val="center"/>
        <w:rPr>
          <w:rFonts w:ascii="Times New Roman" w:hAnsi="Times New Roman" w:cs="Times New Roman"/>
          <w:sz w:val="24"/>
          <w:szCs w:val="24"/>
        </w:rPr>
      </w:pPr>
    </w:p>
    <w:p w14:paraId="78B56C22" w14:textId="63024EB5" w:rsidR="00632B54" w:rsidRPr="00F70C85" w:rsidRDefault="00632B54">
      <w:pPr>
        <w:spacing w:line="480" w:lineRule="auto"/>
        <w:contextualSpacing/>
        <w:jc w:val="center"/>
        <w:rPr>
          <w:rFonts w:ascii="Times New Roman" w:hAnsi="Times New Roman" w:cs="Times New Roman"/>
          <w:sz w:val="24"/>
          <w:szCs w:val="24"/>
        </w:rPr>
      </w:pPr>
    </w:p>
    <w:p w14:paraId="6A92676B" w14:textId="77777777" w:rsidR="00632B54" w:rsidRPr="00F70C85" w:rsidRDefault="00632B54">
      <w:pPr>
        <w:spacing w:line="480" w:lineRule="auto"/>
        <w:contextualSpacing/>
        <w:jc w:val="center"/>
        <w:rPr>
          <w:rFonts w:ascii="Times New Roman" w:hAnsi="Times New Roman" w:cs="Times New Roman"/>
          <w:sz w:val="24"/>
          <w:szCs w:val="24"/>
        </w:rPr>
      </w:pPr>
    </w:p>
    <w:p w14:paraId="0AD25E89" w14:textId="77777777" w:rsidR="00BA27B5" w:rsidRPr="00F70C85" w:rsidRDefault="00BA27B5">
      <w:pPr>
        <w:spacing w:line="480" w:lineRule="auto"/>
        <w:contextualSpacing/>
        <w:jc w:val="center"/>
        <w:rPr>
          <w:rFonts w:ascii="Times New Roman" w:hAnsi="Times New Roman" w:cs="Times New Roman"/>
          <w:sz w:val="24"/>
          <w:szCs w:val="24"/>
        </w:rPr>
      </w:pPr>
    </w:p>
    <w:p w14:paraId="54ECC606" w14:textId="77777777" w:rsidR="00BA27B5" w:rsidRPr="00F70C85" w:rsidRDefault="00BA27B5">
      <w:pPr>
        <w:spacing w:line="480" w:lineRule="auto"/>
        <w:contextualSpacing/>
        <w:jc w:val="center"/>
        <w:rPr>
          <w:rFonts w:ascii="Times New Roman" w:hAnsi="Times New Roman" w:cs="Times New Roman"/>
          <w:sz w:val="24"/>
          <w:szCs w:val="24"/>
        </w:rPr>
      </w:pPr>
    </w:p>
    <w:p w14:paraId="31B2AFB2" w14:textId="77777777" w:rsidR="00BA27B5" w:rsidRPr="00F70C85" w:rsidRDefault="00BA27B5">
      <w:pPr>
        <w:spacing w:line="480" w:lineRule="auto"/>
        <w:contextualSpacing/>
        <w:jc w:val="center"/>
        <w:rPr>
          <w:rFonts w:ascii="Times New Roman" w:hAnsi="Times New Roman" w:cs="Times New Roman"/>
          <w:sz w:val="24"/>
          <w:szCs w:val="24"/>
        </w:rPr>
      </w:pPr>
    </w:p>
    <w:p w14:paraId="53662F02" w14:textId="77777777" w:rsidR="00BA27B5" w:rsidRPr="00F70C85" w:rsidRDefault="00BA27B5">
      <w:pPr>
        <w:spacing w:line="480" w:lineRule="auto"/>
        <w:contextualSpacing/>
        <w:jc w:val="center"/>
        <w:rPr>
          <w:rFonts w:ascii="Times New Roman" w:hAnsi="Times New Roman" w:cs="Times New Roman"/>
          <w:sz w:val="24"/>
          <w:szCs w:val="24"/>
        </w:rPr>
      </w:pPr>
    </w:p>
    <w:p w14:paraId="5DFFD26B" w14:textId="77777777" w:rsidR="00BA27B5" w:rsidRPr="00F70C85" w:rsidRDefault="00BA27B5">
      <w:pPr>
        <w:spacing w:line="480" w:lineRule="auto"/>
        <w:contextualSpacing/>
        <w:jc w:val="center"/>
        <w:rPr>
          <w:rFonts w:ascii="Times New Roman" w:hAnsi="Times New Roman" w:cs="Times New Roman"/>
          <w:sz w:val="24"/>
          <w:szCs w:val="24"/>
        </w:rPr>
      </w:pPr>
    </w:p>
    <w:p w14:paraId="40EB7708" w14:textId="0D9662C5" w:rsidR="00632B54" w:rsidRPr="00F70C85" w:rsidRDefault="00632B54" w:rsidP="0076196E">
      <w:pPr>
        <w:contextualSpacing/>
        <w:rPr>
          <w:rFonts w:ascii="Times New Roman" w:hAnsi="Times New Roman" w:cs="Times New Roman"/>
          <w:sz w:val="24"/>
          <w:szCs w:val="24"/>
        </w:rPr>
      </w:pPr>
      <w:r w:rsidRPr="00F70C85">
        <w:rPr>
          <w:rFonts w:ascii="Times New Roman" w:hAnsi="Times New Roman" w:cs="Times New Roman"/>
          <w:sz w:val="24"/>
          <w:szCs w:val="24"/>
        </w:rPr>
        <w:br w:type="page"/>
      </w:r>
    </w:p>
    <w:p w14:paraId="6C0515CF" w14:textId="4901BBC8" w:rsidR="00122063" w:rsidRPr="00F70C85" w:rsidRDefault="00122063" w:rsidP="00A47A9D">
      <w:pPr>
        <w:spacing w:line="480" w:lineRule="auto"/>
        <w:contextualSpacing/>
        <w:jc w:val="center"/>
        <w:outlineLvl w:val="0"/>
        <w:rPr>
          <w:rFonts w:ascii="Times New Roman" w:hAnsi="Times New Roman" w:cs="Times New Roman"/>
          <w:b/>
          <w:sz w:val="24"/>
          <w:szCs w:val="24"/>
        </w:rPr>
      </w:pPr>
      <w:r w:rsidRPr="00F70C85">
        <w:rPr>
          <w:rFonts w:ascii="Times New Roman" w:hAnsi="Times New Roman" w:cs="Times New Roman"/>
          <w:b/>
          <w:sz w:val="24"/>
          <w:szCs w:val="24"/>
        </w:rPr>
        <w:lastRenderedPageBreak/>
        <w:t>Abstract</w:t>
      </w:r>
    </w:p>
    <w:p w14:paraId="6BD84447" w14:textId="7D62769C" w:rsidR="00205B5D" w:rsidRPr="00F70C85" w:rsidRDefault="00BB7905" w:rsidP="00205B5D">
      <w:pPr>
        <w:spacing w:line="480" w:lineRule="auto"/>
        <w:contextualSpacing/>
        <w:rPr>
          <w:rFonts w:ascii="Times New Roman" w:hAnsi="Times New Roman" w:cs="Times New Roman"/>
          <w:sz w:val="24"/>
          <w:szCs w:val="24"/>
        </w:rPr>
      </w:pPr>
      <w:r w:rsidRPr="00F70C85">
        <w:rPr>
          <w:rFonts w:ascii="Times New Roman" w:hAnsi="Times New Roman" w:cs="Times New Roman"/>
          <w:sz w:val="24"/>
          <w:szCs w:val="24"/>
        </w:rPr>
        <w:t xml:space="preserve">As the scourge of </w:t>
      </w:r>
      <w:r w:rsidR="008729EC" w:rsidRPr="00F70C85">
        <w:rPr>
          <w:rFonts w:ascii="Times New Roman" w:hAnsi="Times New Roman" w:cs="Times New Roman"/>
          <w:sz w:val="24"/>
          <w:szCs w:val="24"/>
        </w:rPr>
        <w:t>“</w:t>
      </w:r>
      <w:r w:rsidRPr="00F70C85">
        <w:rPr>
          <w:rFonts w:ascii="Times New Roman" w:hAnsi="Times New Roman" w:cs="Times New Roman"/>
          <w:sz w:val="24"/>
          <w:szCs w:val="24"/>
        </w:rPr>
        <w:t>fake news</w:t>
      </w:r>
      <w:r w:rsidR="008729EC" w:rsidRPr="00F70C85">
        <w:rPr>
          <w:rFonts w:ascii="Times New Roman" w:hAnsi="Times New Roman" w:cs="Times New Roman"/>
          <w:sz w:val="24"/>
          <w:szCs w:val="24"/>
        </w:rPr>
        <w:t>”</w:t>
      </w:r>
      <w:r w:rsidRPr="00F70C85">
        <w:rPr>
          <w:rFonts w:ascii="Times New Roman" w:hAnsi="Times New Roman" w:cs="Times New Roman"/>
          <w:sz w:val="24"/>
          <w:szCs w:val="24"/>
        </w:rPr>
        <w:t xml:space="preserve"> continues to plague our information environment, attention has turned toward devising automated solutions for detecting </w:t>
      </w:r>
      <w:r w:rsidR="006E3ADB" w:rsidRPr="00F70C85">
        <w:rPr>
          <w:rFonts w:ascii="Times New Roman" w:hAnsi="Times New Roman" w:cs="Times New Roman"/>
          <w:sz w:val="24"/>
          <w:szCs w:val="24"/>
        </w:rPr>
        <w:t xml:space="preserve">problematic online content. But, in order to </w:t>
      </w:r>
      <w:r w:rsidR="00FF0D6F" w:rsidRPr="00F70C85">
        <w:rPr>
          <w:rFonts w:ascii="Times New Roman" w:hAnsi="Times New Roman" w:cs="Times New Roman"/>
          <w:sz w:val="24"/>
          <w:szCs w:val="24"/>
        </w:rPr>
        <w:t>build</w:t>
      </w:r>
      <w:r w:rsidR="006E3ADB" w:rsidRPr="00F70C85">
        <w:rPr>
          <w:rFonts w:ascii="Times New Roman" w:hAnsi="Times New Roman" w:cs="Times New Roman"/>
          <w:sz w:val="24"/>
          <w:szCs w:val="24"/>
        </w:rPr>
        <w:t xml:space="preserve"> reliable algorithms for flagging </w:t>
      </w:r>
      <w:r w:rsidR="008729EC" w:rsidRPr="00F70C85">
        <w:rPr>
          <w:rFonts w:ascii="Times New Roman" w:hAnsi="Times New Roman" w:cs="Times New Roman"/>
          <w:sz w:val="24"/>
          <w:szCs w:val="24"/>
        </w:rPr>
        <w:t>“</w:t>
      </w:r>
      <w:r w:rsidR="006E3ADB" w:rsidRPr="00F70C85">
        <w:rPr>
          <w:rFonts w:ascii="Times New Roman" w:hAnsi="Times New Roman" w:cs="Times New Roman"/>
          <w:sz w:val="24"/>
          <w:szCs w:val="24"/>
        </w:rPr>
        <w:t>fake news</w:t>
      </w:r>
      <w:r w:rsidR="00672661" w:rsidRPr="00F70C85">
        <w:rPr>
          <w:rFonts w:ascii="Times New Roman" w:hAnsi="Times New Roman" w:cs="Times New Roman"/>
          <w:sz w:val="24"/>
          <w:szCs w:val="24"/>
        </w:rPr>
        <w:t>,</w:t>
      </w:r>
      <w:r w:rsidR="008729EC" w:rsidRPr="00F70C85">
        <w:rPr>
          <w:rFonts w:ascii="Times New Roman" w:hAnsi="Times New Roman" w:cs="Times New Roman"/>
          <w:sz w:val="24"/>
          <w:szCs w:val="24"/>
        </w:rPr>
        <w:t>”</w:t>
      </w:r>
      <w:r w:rsidR="006E3ADB" w:rsidRPr="00F70C85">
        <w:rPr>
          <w:rFonts w:ascii="Times New Roman" w:hAnsi="Times New Roman" w:cs="Times New Roman"/>
          <w:sz w:val="24"/>
          <w:szCs w:val="24"/>
        </w:rPr>
        <w:t xml:space="preserve"> </w:t>
      </w:r>
      <w:r w:rsidR="00F267EC" w:rsidRPr="00F70C85">
        <w:rPr>
          <w:rFonts w:ascii="Times New Roman" w:hAnsi="Times New Roman" w:cs="Times New Roman"/>
          <w:sz w:val="24"/>
          <w:szCs w:val="24"/>
        </w:rPr>
        <w:t>we will need to</w:t>
      </w:r>
      <w:r w:rsidR="00FF0D6F" w:rsidRPr="00F70C85">
        <w:rPr>
          <w:rFonts w:ascii="Times New Roman" w:hAnsi="Times New Roman" w:cs="Times New Roman"/>
          <w:sz w:val="24"/>
          <w:szCs w:val="24"/>
        </w:rPr>
        <w:t xml:space="preserve"> go beyond broad definitions of the concept and</w:t>
      </w:r>
      <w:r w:rsidR="00F267EC" w:rsidRPr="00F70C85">
        <w:rPr>
          <w:rFonts w:ascii="Times New Roman" w:hAnsi="Times New Roman" w:cs="Times New Roman"/>
          <w:sz w:val="24"/>
          <w:szCs w:val="24"/>
        </w:rPr>
        <w:t xml:space="preserve"> identify distinguishing features that are specific enough for machine learning. With this objective in mind, we conducted an explication of </w:t>
      </w:r>
      <w:r w:rsidR="008729EC" w:rsidRPr="00F70C85">
        <w:rPr>
          <w:rFonts w:ascii="Times New Roman" w:hAnsi="Times New Roman" w:cs="Times New Roman"/>
          <w:sz w:val="24"/>
          <w:szCs w:val="24"/>
        </w:rPr>
        <w:t>“</w:t>
      </w:r>
      <w:r w:rsidR="00F267EC" w:rsidRPr="00F70C85">
        <w:rPr>
          <w:rFonts w:ascii="Times New Roman" w:hAnsi="Times New Roman" w:cs="Times New Roman"/>
          <w:sz w:val="24"/>
          <w:szCs w:val="24"/>
        </w:rPr>
        <w:t>fake news</w:t>
      </w:r>
      <w:r w:rsidR="008729EC" w:rsidRPr="00F70C85">
        <w:rPr>
          <w:rFonts w:ascii="Times New Roman" w:hAnsi="Times New Roman" w:cs="Times New Roman"/>
          <w:sz w:val="24"/>
          <w:szCs w:val="24"/>
        </w:rPr>
        <w:t>”</w:t>
      </w:r>
      <w:r w:rsidR="00F267EC" w:rsidRPr="00F70C85">
        <w:rPr>
          <w:rFonts w:ascii="Times New Roman" w:hAnsi="Times New Roman" w:cs="Times New Roman"/>
          <w:sz w:val="24"/>
          <w:szCs w:val="24"/>
        </w:rPr>
        <w:t xml:space="preserve"> that, as a concept, has ballooned to include more than simply false information, with partisans weaponizing it </w:t>
      </w:r>
      <w:r w:rsidR="009C02FF" w:rsidRPr="00F70C85">
        <w:rPr>
          <w:rFonts w:ascii="Times New Roman" w:hAnsi="Times New Roman" w:cs="Times New Roman"/>
          <w:sz w:val="24"/>
          <w:szCs w:val="24"/>
        </w:rPr>
        <w:t xml:space="preserve">to cast aspersions on the veracity of claims made by those who </w:t>
      </w:r>
      <w:r w:rsidR="00FF0D6F" w:rsidRPr="00F70C85">
        <w:rPr>
          <w:rFonts w:ascii="Times New Roman" w:hAnsi="Times New Roman" w:cs="Times New Roman"/>
          <w:sz w:val="24"/>
          <w:szCs w:val="24"/>
        </w:rPr>
        <w:t>a</w:t>
      </w:r>
      <w:r w:rsidR="009C02FF" w:rsidRPr="00F70C85">
        <w:rPr>
          <w:rFonts w:ascii="Times New Roman" w:hAnsi="Times New Roman" w:cs="Times New Roman"/>
          <w:sz w:val="24"/>
          <w:szCs w:val="24"/>
        </w:rPr>
        <w:t xml:space="preserve">re politically opposed to them. </w:t>
      </w:r>
      <w:r w:rsidR="00205B5D" w:rsidRPr="00F70C85">
        <w:rPr>
          <w:rFonts w:ascii="Times New Roman" w:hAnsi="Times New Roman" w:cs="Times New Roman"/>
          <w:sz w:val="24"/>
          <w:szCs w:val="24"/>
        </w:rPr>
        <w:t xml:space="preserve">We </w:t>
      </w:r>
      <w:r w:rsidR="00E73A24" w:rsidRPr="00F70C85">
        <w:rPr>
          <w:rFonts w:ascii="Times New Roman" w:hAnsi="Times New Roman" w:cs="Times New Roman"/>
          <w:sz w:val="24"/>
          <w:szCs w:val="24"/>
        </w:rPr>
        <w:t>identif</w:t>
      </w:r>
      <w:r w:rsidR="00F267EC" w:rsidRPr="00F70C85">
        <w:rPr>
          <w:rFonts w:ascii="Times New Roman" w:hAnsi="Times New Roman" w:cs="Times New Roman"/>
          <w:sz w:val="24"/>
          <w:szCs w:val="24"/>
        </w:rPr>
        <w:t>y</w:t>
      </w:r>
      <w:r w:rsidR="00E73A24" w:rsidRPr="00F70C85">
        <w:rPr>
          <w:rFonts w:ascii="Times New Roman" w:hAnsi="Times New Roman" w:cs="Times New Roman"/>
          <w:sz w:val="24"/>
          <w:szCs w:val="24"/>
        </w:rPr>
        <w:t xml:space="preserve"> </w:t>
      </w:r>
      <w:r w:rsidR="00F267EC" w:rsidRPr="00F70C85">
        <w:rPr>
          <w:rFonts w:ascii="Times New Roman" w:hAnsi="Times New Roman" w:cs="Times New Roman"/>
          <w:sz w:val="24"/>
          <w:szCs w:val="24"/>
        </w:rPr>
        <w:t>seven</w:t>
      </w:r>
      <w:r w:rsidR="00E73A24" w:rsidRPr="00F70C85">
        <w:rPr>
          <w:rFonts w:ascii="Times New Roman" w:hAnsi="Times New Roman" w:cs="Times New Roman"/>
          <w:sz w:val="24"/>
          <w:szCs w:val="24"/>
        </w:rPr>
        <w:t xml:space="preserve"> different types of online content</w:t>
      </w:r>
      <w:r w:rsidR="00F267EC" w:rsidRPr="00F70C85">
        <w:rPr>
          <w:rFonts w:ascii="Times New Roman" w:hAnsi="Times New Roman" w:cs="Times New Roman"/>
          <w:sz w:val="24"/>
          <w:szCs w:val="24"/>
        </w:rPr>
        <w:t xml:space="preserve"> under the label of “fake news”</w:t>
      </w:r>
      <w:r w:rsidR="00E73A24" w:rsidRPr="00F70C85">
        <w:rPr>
          <w:rFonts w:ascii="Times New Roman" w:hAnsi="Times New Roman" w:cs="Times New Roman"/>
          <w:sz w:val="24"/>
          <w:szCs w:val="24"/>
        </w:rPr>
        <w:t xml:space="preserve"> </w:t>
      </w:r>
      <w:r w:rsidR="00BD7DE1" w:rsidRPr="00F70C85">
        <w:rPr>
          <w:rFonts w:ascii="Times New Roman" w:hAnsi="Times New Roman" w:cs="Times New Roman"/>
          <w:sz w:val="24"/>
          <w:szCs w:val="24"/>
        </w:rPr>
        <w:t>(</w:t>
      </w:r>
      <w:r w:rsidR="00E73A24" w:rsidRPr="00F70C85">
        <w:rPr>
          <w:rFonts w:ascii="Times New Roman" w:hAnsi="Times New Roman" w:cs="Times New Roman"/>
          <w:sz w:val="24"/>
          <w:szCs w:val="24"/>
        </w:rPr>
        <w:t xml:space="preserve">false </w:t>
      </w:r>
      <w:r w:rsidR="00154CB2" w:rsidRPr="00F70C85">
        <w:rPr>
          <w:rFonts w:ascii="Times New Roman" w:hAnsi="Times New Roman" w:cs="Times New Roman"/>
          <w:sz w:val="24"/>
          <w:szCs w:val="24"/>
        </w:rPr>
        <w:t>news</w:t>
      </w:r>
      <w:r w:rsidR="00E73A24" w:rsidRPr="00F70C85">
        <w:rPr>
          <w:rFonts w:ascii="Times New Roman" w:hAnsi="Times New Roman" w:cs="Times New Roman"/>
          <w:sz w:val="24"/>
          <w:szCs w:val="24"/>
        </w:rPr>
        <w:t xml:space="preserve">, </w:t>
      </w:r>
      <w:r w:rsidR="00E73A24" w:rsidRPr="00F70C85">
        <w:rPr>
          <w:rFonts w:ascii="Times New Roman" w:hAnsi="Times New Roman" w:cs="Times New Roman"/>
          <w:sz w:val="24"/>
          <w:szCs w:val="24"/>
          <w:shd w:val="clear" w:color="auto" w:fill="FFFFFF"/>
        </w:rPr>
        <w:t>polarized content, satire, misreporting, commentary, persuasive information, and citizen journalism</w:t>
      </w:r>
      <w:r w:rsidR="00BD7DE1" w:rsidRPr="00F70C85">
        <w:rPr>
          <w:rFonts w:ascii="Times New Roman" w:hAnsi="Times New Roman" w:cs="Times New Roman"/>
          <w:sz w:val="24"/>
          <w:szCs w:val="24"/>
          <w:shd w:val="clear" w:color="auto" w:fill="FFFFFF"/>
        </w:rPr>
        <w:t xml:space="preserve">) and contrast them with “real news” by introducing </w:t>
      </w:r>
      <w:r w:rsidR="00205B5D" w:rsidRPr="00F70C85">
        <w:rPr>
          <w:rFonts w:ascii="Times New Roman" w:hAnsi="Times New Roman" w:cs="Times New Roman"/>
          <w:sz w:val="24"/>
          <w:szCs w:val="24"/>
        </w:rPr>
        <w:t xml:space="preserve">a taxonomy of operational indicators </w:t>
      </w:r>
      <w:r w:rsidR="00BD7DE1" w:rsidRPr="00F70C85">
        <w:rPr>
          <w:rFonts w:ascii="Times New Roman" w:hAnsi="Times New Roman" w:cs="Times New Roman"/>
          <w:sz w:val="24"/>
          <w:szCs w:val="24"/>
        </w:rPr>
        <w:t xml:space="preserve">in four </w:t>
      </w:r>
      <w:r w:rsidR="00FF0D6F" w:rsidRPr="00F70C85">
        <w:rPr>
          <w:rFonts w:ascii="Times New Roman" w:hAnsi="Times New Roman" w:cs="Times New Roman"/>
          <w:sz w:val="24"/>
          <w:szCs w:val="24"/>
        </w:rPr>
        <w:t>domains</w:t>
      </w:r>
      <w:r w:rsidR="00BD7DE1" w:rsidRPr="00F70C85">
        <w:rPr>
          <w:rFonts w:ascii="Times New Roman" w:hAnsi="Times New Roman" w:cs="Times New Roman"/>
          <w:sz w:val="24"/>
          <w:szCs w:val="24"/>
        </w:rPr>
        <w:t>—message, source, structur</w:t>
      </w:r>
      <w:r w:rsidR="00FF0D6F" w:rsidRPr="00F70C85">
        <w:rPr>
          <w:rFonts w:ascii="Times New Roman" w:hAnsi="Times New Roman" w:cs="Times New Roman"/>
          <w:sz w:val="24"/>
          <w:szCs w:val="24"/>
        </w:rPr>
        <w:t>e</w:t>
      </w:r>
      <w:r w:rsidR="00BD7DE1" w:rsidRPr="00F70C85">
        <w:rPr>
          <w:rFonts w:ascii="Times New Roman" w:hAnsi="Times New Roman" w:cs="Times New Roman"/>
          <w:sz w:val="24"/>
          <w:szCs w:val="24"/>
        </w:rPr>
        <w:t xml:space="preserve"> and </w:t>
      </w:r>
      <w:r w:rsidR="00205B5D" w:rsidRPr="00F70C85">
        <w:rPr>
          <w:rFonts w:ascii="Times New Roman" w:hAnsi="Times New Roman" w:cs="Times New Roman"/>
          <w:sz w:val="24"/>
          <w:szCs w:val="24"/>
        </w:rPr>
        <w:t>network</w:t>
      </w:r>
      <w:r w:rsidR="00BD7DE1" w:rsidRPr="00F70C85">
        <w:rPr>
          <w:rFonts w:ascii="Times New Roman" w:hAnsi="Times New Roman" w:cs="Times New Roman"/>
          <w:sz w:val="24"/>
          <w:szCs w:val="24"/>
        </w:rPr>
        <w:t>—</w:t>
      </w:r>
      <w:r w:rsidR="00205B5D" w:rsidRPr="00F70C85">
        <w:rPr>
          <w:rFonts w:ascii="Times New Roman" w:hAnsi="Times New Roman" w:cs="Times New Roman"/>
          <w:sz w:val="24"/>
          <w:szCs w:val="24"/>
        </w:rPr>
        <w:t>that</w:t>
      </w:r>
      <w:r w:rsidR="00BD7DE1" w:rsidRPr="00F70C85">
        <w:rPr>
          <w:rFonts w:ascii="Times New Roman" w:hAnsi="Times New Roman" w:cs="Times New Roman"/>
          <w:sz w:val="24"/>
          <w:szCs w:val="24"/>
        </w:rPr>
        <w:t xml:space="preserve"> </w:t>
      </w:r>
      <w:r w:rsidR="00205B5D" w:rsidRPr="00F70C85">
        <w:rPr>
          <w:rFonts w:ascii="Times New Roman" w:hAnsi="Times New Roman" w:cs="Times New Roman"/>
          <w:sz w:val="24"/>
          <w:szCs w:val="24"/>
        </w:rPr>
        <w:t xml:space="preserve">together </w:t>
      </w:r>
      <w:r w:rsidR="00BD7DE1" w:rsidRPr="00F70C85">
        <w:rPr>
          <w:rFonts w:ascii="Times New Roman" w:hAnsi="Times New Roman" w:cs="Times New Roman"/>
          <w:sz w:val="24"/>
          <w:szCs w:val="24"/>
        </w:rPr>
        <w:t>can help disambiguate the nature of online news content</w:t>
      </w:r>
      <w:r w:rsidR="00205B5D" w:rsidRPr="00F70C85">
        <w:rPr>
          <w:rFonts w:ascii="Times New Roman" w:hAnsi="Times New Roman" w:cs="Times New Roman"/>
          <w:sz w:val="24"/>
          <w:szCs w:val="24"/>
        </w:rPr>
        <w:t xml:space="preserve">. </w:t>
      </w:r>
    </w:p>
    <w:p w14:paraId="39AA0595" w14:textId="48818E5C" w:rsidR="008C6356" w:rsidRPr="00F70C85" w:rsidRDefault="008C6356">
      <w:pPr>
        <w:spacing w:line="480" w:lineRule="auto"/>
        <w:contextualSpacing/>
        <w:rPr>
          <w:rFonts w:ascii="Times New Roman" w:hAnsi="Times New Roman" w:cs="Times New Roman"/>
          <w:sz w:val="24"/>
          <w:szCs w:val="24"/>
        </w:rPr>
      </w:pPr>
    </w:p>
    <w:p w14:paraId="3C7E2C4F" w14:textId="77777777" w:rsidR="00122063" w:rsidRPr="00F70C85" w:rsidRDefault="00122063">
      <w:pPr>
        <w:spacing w:line="480" w:lineRule="auto"/>
        <w:contextualSpacing/>
        <w:jc w:val="center"/>
        <w:rPr>
          <w:rFonts w:ascii="Times New Roman" w:hAnsi="Times New Roman" w:cs="Times New Roman"/>
          <w:sz w:val="24"/>
          <w:szCs w:val="24"/>
        </w:rPr>
      </w:pPr>
    </w:p>
    <w:p w14:paraId="0ED36623" w14:textId="77777777" w:rsidR="00122063" w:rsidRPr="00F70C85" w:rsidRDefault="00122063">
      <w:pPr>
        <w:spacing w:line="480" w:lineRule="auto"/>
        <w:contextualSpacing/>
        <w:rPr>
          <w:rFonts w:ascii="Times New Roman" w:hAnsi="Times New Roman" w:cs="Times New Roman"/>
          <w:sz w:val="24"/>
          <w:szCs w:val="24"/>
        </w:rPr>
      </w:pPr>
      <w:r w:rsidRPr="00F70C85">
        <w:rPr>
          <w:rFonts w:ascii="Times New Roman" w:hAnsi="Times New Roman" w:cs="Times New Roman"/>
          <w:sz w:val="24"/>
          <w:szCs w:val="24"/>
        </w:rPr>
        <w:br w:type="page"/>
      </w:r>
    </w:p>
    <w:p w14:paraId="5FFF0072" w14:textId="7E7E9BBE" w:rsidR="004676B6" w:rsidRPr="00F70C85" w:rsidRDefault="008729EC" w:rsidP="00666C9A">
      <w:pPr>
        <w:spacing w:line="480" w:lineRule="auto"/>
        <w:contextualSpacing/>
        <w:jc w:val="center"/>
        <w:outlineLvl w:val="0"/>
        <w:rPr>
          <w:rFonts w:ascii="Times New Roman" w:hAnsi="Times New Roman" w:cs="Times New Roman"/>
          <w:sz w:val="24"/>
          <w:szCs w:val="24"/>
        </w:rPr>
      </w:pPr>
      <w:r w:rsidRPr="00F70C85">
        <w:rPr>
          <w:rFonts w:ascii="Times New Roman" w:hAnsi="Times New Roman" w:cs="Times New Roman"/>
          <w:b/>
          <w:sz w:val="24"/>
          <w:szCs w:val="24"/>
        </w:rPr>
        <w:lastRenderedPageBreak/>
        <w:t>“</w:t>
      </w:r>
      <w:r w:rsidR="004676B6" w:rsidRPr="00F70C85">
        <w:rPr>
          <w:rFonts w:ascii="Times New Roman" w:hAnsi="Times New Roman" w:cs="Times New Roman"/>
          <w:b/>
          <w:sz w:val="24"/>
          <w:szCs w:val="24"/>
        </w:rPr>
        <w:t>Fake News</w:t>
      </w:r>
      <w:r w:rsidRPr="00F70C85">
        <w:rPr>
          <w:rFonts w:ascii="Times New Roman" w:hAnsi="Times New Roman" w:cs="Times New Roman"/>
          <w:b/>
          <w:sz w:val="24"/>
          <w:szCs w:val="24"/>
        </w:rPr>
        <w:t>”</w:t>
      </w:r>
      <w:r w:rsidR="004676B6" w:rsidRPr="00F70C85">
        <w:rPr>
          <w:rFonts w:ascii="Times New Roman" w:hAnsi="Times New Roman" w:cs="Times New Roman"/>
          <w:b/>
          <w:sz w:val="24"/>
          <w:szCs w:val="24"/>
        </w:rPr>
        <w:t xml:space="preserve"> is not simply False Information: A Concept Explication and Taxonomy of Online Content</w:t>
      </w:r>
    </w:p>
    <w:p w14:paraId="086400A1" w14:textId="456D3E20" w:rsidR="00B94130" w:rsidRPr="00F70C85" w:rsidRDefault="008729EC">
      <w:pPr>
        <w:spacing w:line="480" w:lineRule="auto"/>
        <w:ind w:firstLine="720"/>
        <w:contextualSpacing/>
        <w:rPr>
          <w:rFonts w:ascii="Times New Roman" w:hAnsi="Times New Roman" w:cs="Times New Roman"/>
          <w:sz w:val="24"/>
          <w:szCs w:val="24"/>
        </w:rPr>
      </w:pPr>
      <w:r w:rsidRPr="00F70C85">
        <w:rPr>
          <w:rFonts w:ascii="Times New Roman" w:hAnsi="Times New Roman" w:cs="Times New Roman"/>
          <w:bCs/>
          <w:sz w:val="24"/>
          <w:szCs w:val="24"/>
        </w:rPr>
        <w:t>“</w:t>
      </w:r>
      <w:r w:rsidR="00FC61C7" w:rsidRPr="00F70C85">
        <w:rPr>
          <w:rFonts w:ascii="Times New Roman" w:hAnsi="Times New Roman" w:cs="Times New Roman"/>
          <w:bCs/>
          <w:sz w:val="24"/>
          <w:szCs w:val="24"/>
        </w:rPr>
        <w:t>F</w:t>
      </w:r>
      <w:r w:rsidR="00D31CE5" w:rsidRPr="00F70C85">
        <w:rPr>
          <w:rFonts w:ascii="Times New Roman" w:hAnsi="Times New Roman" w:cs="Times New Roman"/>
          <w:bCs/>
          <w:sz w:val="24"/>
          <w:szCs w:val="24"/>
        </w:rPr>
        <w:t>ake</w:t>
      </w:r>
      <w:r w:rsidR="002D752B" w:rsidRPr="00F70C85">
        <w:rPr>
          <w:rFonts w:ascii="Times New Roman" w:hAnsi="Times New Roman" w:cs="Times New Roman"/>
          <w:sz w:val="24"/>
          <w:szCs w:val="24"/>
        </w:rPr>
        <w:t xml:space="preserve"> </w:t>
      </w:r>
      <w:r w:rsidR="00087985" w:rsidRPr="00F70C85">
        <w:rPr>
          <w:rFonts w:ascii="Times New Roman" w:hAnsi="Times New Roman" w:cs="Times New Roman"/>
          <w:sz w:val="24"/>
          <w:szCs w:val="24"/>
        </w:rPr>
        <w:t>news</w:t>
      </w:r>
      <w:r w:rsidR="0095311B" w:rsidRPr="00F70C85">
        <w:rPr>
          <w:rFonts w:ascii="Times New Roman" w:hAnsi="Times New Roman" w:cs="Times New Roman"/>
          <w:sz w:val="24"/>
          <w:szCs w:val="24"/>
        </w:rPr>
        <w:t>,</w:t>
      </w:r>
      <w:r w:rsidRPr="00F70C85">
        <w:rPr>
          <w:rFonts w:ascii="Times New Roman" w:hAnsi="Times New Roman" w:cs="Times New Roman"/>
          <w:sz w:val="24"/>
          <w:szCs w:val="24"/>
        </w:rPr>
        <w:t>”</w:t>
      </w:r>
      <w:r w:rsidR="00087985" w:rsidRPr="00F70C85">
        <w:rPr>
          <w:rFonts w:ascii="Times New Roman" w:hAnsi="Times New Roman" w:cs="Times New Roman"/>
          <w:sz w:val="24"/>
          <w:szCs w:val="24"/>
        </w:rPr>
        <w:t xml:space="preserve"> </w:t>
      </w:r>
      <w:r w:rsidR="002D752B" w:rsidRPr="00F70C85">
        <w:rPr>
          <w:rFonts w:ascii="Times New Roman" w:hAnsi="Times New Roman" w:cs="Times New Roman"/>
          <w:sz w:val="24"/>
          <w:szCs w:val="24"/>
        </w:rPr>
        <w:t xml:space="preserve">or fabricated </w:t>
      </w:r>
      <w:r w:rsidR="00087985" w:rsidRPr="00F70C85">
        <w:rPr>
          <w:rFonts w:ascii="Times New Roman" w:hAnsi="Times New Roman" w:cs="Times New Roman"/>
          <w:sz w:val="24"/>
          <w:szCs w:val="24"/>
        </w:rPr>
        <w:t>information that is patently false</w:t>
      </w:r>
      <w:r w:rsidR="002D752B" w:rsidRPr="00F70C85">
        <w:rPr>
          <w:rFonts w:ascii="Times New Roman" w:hAnsi="Times New Roman" w:cs="Times New Roman"/>
          <w:sz w:val="24"/>
          <w:szCs w:val="24"/>
        </w:rPr>
        <w:t>,</w:t>
      </w:r>
      <w:r w:rsidR="00244378" w:rsidRPr="00F70C85">
        <w:rPr>
          <w:rFonts w:ascii="Times New Roman" w:hAnsi="Times New Roman" w:cs="Times New Roman"/>
          <w:sz w:val="24"/>
          <w:szCs w:val="24"/>
        </w:rPr>
        <w:t xml:space="preserve"> has </w:t>
      </w:r>
      <w:r w:rsidR="00087985" w:rsidRPr="00F70C85">
        <w:rPr>
          <w:rFonts w:ascii="Times New Roman" w:hAnsi="Times New Roman" w:cs="Times New Roman"/>
          <w:sz w:val="24"/>
          <w:szCs w:val="24"/>
        </w:rPr>
        <w:t xml:space="preserve">become a major phenomenon in the context of internet-based media. It has </w:t>
      </w:r>
      <w:r w:rsidR="004A63EA" w:rsidRPr="00F70C85">
        <w:rPr>
          <w:rFonts w:ascii="Times New Roman" w:hAnsi="Times New Roman" w:cs="Times New Roman"/>
          <w:sz w:val="24"/>
          <w:szCs w:val="24"/>
        </w:rPr>
        <w:t xml:space="preserve">received </w:t>
      </w:r>
      <w:r w:rsidR="007D3F01" w:rsidRPr="00F70C85">
        <w:rPr>
          <w:rFonts w:ascii="Times New Roman" w:hAnsi="Times New Roman" w:cs="Times New Roman"/>
          <w:sz w:val="24"/>
          <w:szCs w:val="24"/>
        </w:rPr>
        <w:t xml:space="preserve">serious </w:t>
      </w:r>
      <w:r w:rsidR="004A63EA" w:rsidRPr="00F70C85">
        <w:rPr>
          <w:rFonts w:ascii="Times New Roman" w:hAnsi="Times New Roman" w:cs="Times New Roman"/>
          <w:sz w:val="24"/>
          <w:szCs w:val="24"/>
        </w:rPr>
        <w:t xml:space="preserve">attention in </w:t>
      </w:r>
      <w:r w:rsidR="00244378" w:rsidRPr="00F70C85">
        <w:rPr>
          <w:rFonts w:ascii="Times New Roman" w:hAnsi="Times New Roman" w:cs="Times New Roman"/>
          <w:sz w:val="24"/>
          <w:szCs w:val="24"/>
        </w:rPr>
        <w:t>a variety of fields</w:t>
      </w:r>
      <w:r w:rsidR="004A63EA" w:rsidRPr="00F70C85">
        <w:rPr>
          <w:rFonts w:ascii="Times New Roman" w:hAnsi="Times New Roman" w:cs="Times New Roman"/>
          <w:sz w:val="24"/>
          <w:szCs w:val="24"/>
        </w:rPr>
        <w:t>, with scholars investigating the antecedents, characteristics and consequences of its creation and dissemination. Some are primarily interested in the nature of misinformation contained in fa</w:t>
      </w:r>
      <w:r w:rsidR="006A7267" w:rsidRPr="00F70C85">
        <w:rPr>
          <w:rFonts w:ascii="Times New Roman" w:hAnsi="Times New Roman" w:cs="Times New Roman"/>
          <w:sz w:val="24"/>
          <w:szCs w:val="24"/>
        </w:rPr>
        <w:t>lse</w:t>
      </w:r>
      <w:r w:rsidR="004A63EA" w:rsidRPr="00F70C85">
        <w:rPr>
          <w:rFonts w:ascii="Times New Roman" w:hAnsi="Times New Roman" w:cs="Times New Roman"/>
          <w:sz w:val="24"/>
          <w:szCs w:val="24"/>
        </w:rPr>
        <w:t xml:space="preserve"> news, so that we can better detect </w:t>
      </w:r>
      <w:r w:rsidR="002E1FB8" w:rsidRPr="00F70C85">
        <w:rPr>
          <w:rFonts w:ascii="Times New Roman" w:hAnsi="Times New Roman" w:cs="Times New Roman"/>
          <w:sz w:val="24"/>
          <w:szCs w:val="24"/>
        </w:rPr>
        <w:t>it</w:t>
      </w:r>
      <w:r w:rsidR="004A63EA" w:rsidRPr="00F70C85">
        <w:rPr>
          <w:rFonts w:ascii="Times New Roman" w:hAnsi="Times New Roman" w:cs="Times New Roman"/>
          <w:sz w:val="24"/>
          <w:szCs w:val="24"/>
        </w:rPr>
        <w:t xml:space="preserve"> and distinguish it from real news. Others focus on the susceptibility of users—why we fall for </w:t>
      </w:r>
      <w:r w:rsidR="00F84026" w:rsidRPr="00F70C85">
        <w:rPr>
          <w:rFonts w:ascii="Times New Roman" w:hAnsi="Times New Roman" w:cs="Times New Roman"/>
          <w:sz w:val="24"/>
          <w:szCs w:val="24"/>
        </w:rPr>
        <w:t xml:space="preserve">false </w:t>
      </w:r>
      <w:r w:rsidR="004A63EA" w:rsidRPr="00F70C85">
        <w:rPr>
          <w:rFonts w:ascii="Times New Roman" w:hAnsi="Times New Roman" w:cs="Times New Roman"/>
          <w:sz w:val="24"/>
          <w:szCs w:val="24"/>
        </w:rPr>
        <w:t xml:space="preserve">news and how we can protect ourselves from this vulnerability. Both are geared toward improving media literacy to protect consumers from false information. </w:t>
      </w:r>
    </w:p>
    <w:p w14:paraId="55DB6D11" w14:textId="2994398A" w:rsidR="0049237B" w:rsidRPr="00F70C85" w:rsidRDefault="00B94130">
      <w:pPr>
        <w:spacing w:line="480" w:lineRule="auto"/>
        <w:ind w:firstLine="720"/>
        <w:contextualSpacing/>
        <w:rPr>
          <w:rFonts w:ascii="Times New Roman" w:hAnsi="Times New Roman" w:cs="Times New Roman"/>
          <w:sz w:val="24"/>
          <w:szCs w:val="24"/>
        </w:rPr>
      </w:pPr>
      <w:r w:rsidRPr="00F70C85">
        <w:rPr>
          <w:rFonts w:ascii="Times New Roman" w:hAnsi="Times New Roman" w:cs="Times New Roman"/>
          <w:sz w:val="24"/>
          <w:szCs w:val="24"/>
        </w:rPr>
        <w:t>Websites</w:t>
      </w:r>
      <w:r w:rsidR="0044173D" w:rsidRPr="00F70C85">
        <w:rPr>
          <w:rFonts w:ascii="Times New Roman" w:hAnsi="Times New Roman" w:cs="Times New Roman"/>
          <w:sz w:val="24"/>
          <w:szCs w:val="24"/>
        </w:rPr>
        <w:t xml:space="preserve"> like Snopes and </w:t>
      </w:r>
      <w:proofErr w:type="spellStart"/>
      <w:r w:rsidR="0044173D" w:rsidRPr="00F70C85">
        <w:rPr>
          <w:rFonts w:ascii="Times New Roman" w:hAnsi="Times New Roman" w:cs="Times New Roman"/>
          <w:sz w:val="24"/>
          <w:szCs w:val="24"/>
        </w:rPr>
        <w:t>Politifact</w:t>
      </w:r>
      <w:proofErr w:type="spellEnd"/>
      <w:r w:rsidR="0044173D" w:rsidRPr="00F70C85">
        <w:rPr>
          <w:rFonts w:ascii="Times New Roman" w:hAnsi="Times New Roman" w:cs="Times New Roman"/>
          <w:sz w:val="24"/>
          <w:szCs w:val="24"/>
        </w:rPr>
        <w:t xml:space="preserve"> </w:t>
      </w:r>
      <w:r w:rsidR="005B27E1" w:rsidRPr="00F70C85">
        <w:rPr>
          <w:rFonts w:ascii="Times New Roman" w:hAnsi="Times New Roman" w:cs="Times New Roman"/>
          <w:sz w:val="24"/>
          <w:szCs w:val="24"/>
        </w:rPr>
        <w:t>explicitly address the issue by</w:t>
      </w:r>
      <w:r w:rsidRPr="00F70C85">
        <w:rPr>
          <w:rFonts w:ascii="Times New Roman" w:hAnsi="Times New Roman" w:cs="Times New Roman"/>
          <w:sz w:val="24"/>
          <w:szCs w:val="24"/>
        </w:rPr>
        <w:t xml:space="preserve"> verify</w:t>
      </w:r>
      <w:r w:rsidR="005B27E1" w:rsidRPr="00F70C85">
        <w:rPr>
          <w:rFonts w:ascii="Times New Roman" w:hAnsi="Times New Roman" w:cs="Times New Roman"/>
          <w:sz w:val="24"/>
          <w:szCs w:val="24"/>
        </w:rPr>
        <w:t>ing</w:t>
      </w:r>
      <w:r w:rsidRPr="00F70C85">
        <w:rPr>
          <w:rFonts w:ascii="Times New Roman" w:hAnsi="Times New Roman" w:cs="Times New Roman"/>
          <w:sz w:val="24"/>
          <w:szCs w:val="24"/>
        </w:rPr>
        <w:t xml:space="preserve"> information in the news cycle with the help of an army of </w:t>
      </w:r>
      <w:r w:rsidR="0045053F" w:rsidRPr="00F70C85">
        <w:rPr>
          <w:rFonts w:ascii="Times New Roman" w:hAnsi="Times New Roman" w:cs="Times New Roman"/>
          <w:sz w:val="24"/>
          <w:szCs w:val="24"/>
        </w:rPr>
        <w:t xml:space="preserve">human fact-checkers. However, human fact-checking can be time consuming and </w:t>
      </w:r>
      <w:r w:rsidRPr="00F70C85">
        <w:rPr>
          <w:rFonts w:ascii="Times New Roman" w:hAnsi="Times New Roman" w:cs="Times New Roman"/>
          <w:sz w:val="24"/>
          <w:szCs w:val="24"/>
        </w:rPr>
        <w:t>subject to human foibles such as subjectivity and being limited</w:t>
      </w:r>
      <w:r w:rsidR="0045053F" w:rsidRPr="00F70C85">
        <w:rPr>
          <w:rFonts w:ascii="Times New Roman" w:hAnsi="Times New Roman" w:cs="Times New Roman"/>
          <w:sz w:val="24"/>
          <w:szCs w:val="24"/>
        </w:rPr>
        <w:t xml:space="preserve"> </w:t>
      </w:r>
      <w:r w:rsidR="00941804" w:rsidRPr="00F70C85">
        <w:rPr>
          <w:rFonts w:ascii="Times New Roman" w:hAnsi="Times New Roman" w:cs="Times New Roman"/>
          <w:sz w:val="24"/>
          <w:szCs w:val="24"/>
        </w:rPr>
        <w:t xml:space="preserve">by </w:t>
      </w:r>
      <w:r w:rsidRPr="00F70C85">
        <w:rPr>
          <w:rFonts w:ascii="Times New Roman" w:hAnsi="Times New Roman" w:cs="Times New Roman"/>
          <w:sz w:val="24"/>
          <w:szCs w:val="24"/>
        </w:rPr>
        <w:t xml:space="preserve">prior </w:t>
      </w:r>
      <w:r w:rsidR="0045053F" w:rsidRPr="00F70C85">
        <w:rPr>
          <w:rFonts w:ascii="Times New Roman" w:hAnsi="Times New Roman" w:cs="Times New Roman"/>
          <w:sz w:val="24"/>
          <w:szCs w:val="24"/>
        </w:rPr>
        <w:t>experiences (</w:t>
      </w:r>
      <w:proofErr w:type="spellStart"/>
      <w:r w:rsidR="0045053F" w:rsidRPr="00F70C85">
        <w:rPr>
          <w:rFonts w:ascii="Times New Roman" w:hAnsi="Times New Roman" w:cs="Times New Roman"/>
          <w:sz w:val="24"/>
          <w:szCs w:val="24"/>
        </w:rPr>
        <w:t>Vorhies</w:t>
      </w:r>
      <w:proofErr w:type="spellEnd"/>
      <w:r w:rsidR="0045053F" w:rsidRPr="00F70C85">
        <w:rPr>
          <w:rFonts w:ascii="Times New Roman" w:hAnsi="Times New Roman" w:cs="Times New Roman"/>
          <w:sz w:val="24"/>
          <w:szCs w:val="24"/>
        </w:rPr>
        <w:t xml:space="preserve">, 2017). An alternative that has been proposed is the use of machine algorithms to facilitate </w:t>
      </w:r>
      <w:r w:rsidR="00FA6E5C" w:rsidRPr="00F70C85">
        <w:rPr>
          <w:rFonts w:ascii="Times New Roman" w:hAnsi="Times New Roman" w:cs="Times New Roman"/>
          <w:sz w:val="24"/>
          <w:szCs w:val="24"/>
        </w:rPr>
        <w:t>the</w:t>
      </w:r>
      <w:r w:rsidR="00134DB2" w:rsidRPr="00F70C85">
        <w:rPr>
          <w:rFonts w:ascii="Times New Roman" w:hAnsi="Times New Roman" w:cs="Times New Roman"/>
          <w:sz w:val="24"/>
          <w:szCs w:val="24"/>
        </w:rPr>
        <w:t xml:space="preserve"> </w:t>
      </w:r>
      <w:r w:rsidR="0045053F" w:rsidRPr="00F70C85">
        <w:rPr>
          <w:rFonts w:ascii="Times New Roman" w:hAnsi="Times New Roman" w:cs="Times New Roman"/>
          <w:sz w:val="24"/>
          <w:szCs w:val="24"/>
        </w:rPr>
        <w:t>detection</w:t>
      </w:r>
      <w:r w:rsidR="00FA6E5C" w:rsidRPr="00F70C85">
        <w:rPr>
          <w:rFonts w:ascii="Times New Roman" w:hAnsi="Times New Roman" w:cs="Times New Roman"/>
          <w:sz w:val="24"/>
          <w:szCs w:val="24"/>
        </w:rPr>
        <w:t xml:space="preserve"> of false information</w:t>
      </w:r>
      <w:r w:rsidR="0045053F" w:rsidRPr="00F70C85">
        <w:rPr>
          <w:rFonts w:ascii="Times New Roman" w:hAnsi="Times New Roman" w:cs="Times New Roman"/>
          <w:sz w:val="24"/>
          <w:szCs w:val="24"/>
        </w:rPr>
        <w:t xml:space="preserve"> (Conroy, Rubin, &amp; Chen, 2015; Wang, 2017)</w:t>
      </w:r>
      <w:r w:rsidR="00487BF7" w:rsidRPr="00F70C85">
        <w:rPr>
          <w:rFonts w:ascii="Times New Roman" w:hAnsi="Times New Roman" w:cs="Times New Roman"/>
          <w:sz w:val="24"/>
          <w:szCs w:val="24"/>
        </w:rPr>
        <w:t>.</w:t>
      </w:r>
      <w:r w:rsidR="0045053F" w:rsidRPr="00F70C85">
        <w:rPr>
          <w:rFonts w:ascii="Times New Roman" w:hAnsi="Times New Roman" w:cs="Times New Roman"/>
          <w:sz w:val="24"/>
          <w:szCs w:val="24"/>
        </w:rPr>
        <w:t xml:space="preserve"> </w:t>
      </w:r>
      <w:r w:rsidR="00D6735C" w:rsidRPr="00F70C85">
        <w:rPr>
          <w:rFonts w:ascii="Times New Roman" w:hAnsi="Times New Roman" w:cs="Times New Roman"/>
          <w:sz w:val="24"/>
          <w:szCs w:val="24"/>
        </w:rPr>
        <w:t xml:space="preserve">Given the enormity of the </w:t>
      </w:r>
      <w:r w:rsidR="00562270" w:rsidRPr="00F70C85">
        <w:rPr>
          <w:rFonts w:ascii="Times New Roman" w:hAnsi="Times New Roman" w:cs="Times New Roman"/>
          <w:sz w:val="24"/>
          <w:szCs w:val="24"/>
        </w:rPr>
        <w:t xml:space="preserve">fabricated news </w:t>
      </w:r>
      <w:r w:rsidR="00D6735C" w:rsidRPr="00F70C85">
        <w:rPr>
          <w:rFonts w:ascii="Times New Roman" w:hAnsi="Times New Roman" w:cs="Times New Roman"/>
          <w:sz w:val="24"/>
          <w:szCs w:val="24"/>
        </w:rPr>
        <w:t xml:space="preserve">problem, machine-based solutions seem inevitable for tackling the scope and speed with which </w:t>
      </w:r>
      <w:r w:rsidR="00B35306" w:rsidRPr="00F70C85">
        <w:rPr>
          <w:rFonts w:ascii="Times New Roman" w:hAnsi="Times New Roman" w:cs="Times New Roman"/>
          <w:sz w:val="24"/>
          <w:szCs w:val="24"/>
        </w:rPr>
        <w:t>it</w:t>
      </w:r>
      <w:r w:rsidR="00D6735C" w:rsidRPr="00F70C85">
        <w:rPr>
          <w:rFonts w:ascii="Times New Roman" w:hAnsi="Times New Roman" w:cs="Times New Roman"/>
          <w:sz w:val="24"/>
          <w:szCs w:val="24"/>
        </w:rPr>
        <w:t xml:space="preserve"> is created and disseminated, especially around the time of elections, disasters, crises and other developing stories. </w:t>
      </w:r>
      <w:r w:rsidR="009F4453" w:rsidRPr="00F70C85">
        <w:rPr>
          <w:rFonts w:ascii="Times New Roman" w:hAnsi="Times New Roman" w:cs="Times New Roman"/>
          <w:sz w:val="24"/>
          <w:szCs w:val="24"/>
        </w:rPr>
        <w:t>However, i</w:t>
      </w:r>
      <w:r w:rsidR="00D6735C" w:rsidRPr="00F70C85">
        <w:rPr>
          <w:rFonts w:ascii="Times New Roman" w:hAnsi="Times New Roman" w:cs="Times New Roman"/>
          <w:sz w:val="24"/>
          <w:szCs w:val="24"/>
        </w:rPr>
        <w:t xml:space="preserve">n order to develop </w:t>
      </w:r>
      <w:r w:rsidR="009F4453" w:rsidRPr="00F70C85">
        <w:rPr>
          <w:rFonts w:ascii="Times New Roman" w:hAnsi="Times New Roman" w:cs="Times New Roman"/>
          <w:sz w:val="24"/>
          <w:szCs w:val="24"/>
        </w:rPr>
        <w:t xml:space="preserve">reliable </w:t>
      </w:r>
      <w:r w:rsidR="00D6735C" w:rsidRPr="00F70C85">
        <w:rPr>
          <w:rFonts w:ascii="Times New Roman" w:hAnsi="Times New Roman" w:cs="Times New Roman"/>
          <w:sz w:val="24"/>
          <w:szCs w:val="24"/>
        </w:rPr>
        <w:t xml:space="preserve">algorithms </w:t>
      </w:r>
      <w:r w:rsidR="009F4453" w:rsidRPr="00F70C85">
        <w:rPr>
          <w:rFonts w:ascii="Times New Roman" w:hAnsi="Times New Roman" w:cs="Times New Roman"/>
          <w:sz w:val="24"/>
          <w:szCs w:val="24"/>
        </w:rPr>
        <w:t xml:space="preserve">for detecting </w:t>
      </w:r>
      <w:r w:rsidR="00771BBA" w:rsidRPr="00F70C85">
        <w:rPr>
          <w:rFonts w:ascii="Times New Roman" w:hAnsi="Times New Roman" w:cs="Times New Roman"/>
          <w:sz w:val="24"/>
          <w:szCs w:val="24"/>
        </w:rPr>
        <w:t>fabricated news</w:t>
      </w:r>
      <w:r w:rsidR="009F4453" w:rsidRPr="00F70C85">
        <w:rPr>
          <w:rFonts w:ascii="Times New Roman" w:hAnsi="Times New Roman" w:cs="Times New Roman"/>
          <w:sz w:val="24"/>
          <w:szCs w:val="24"/>
        </w:rPr>
        <w:t xml:space="preserve">, </w:t>
      </w:r>
      <w:r w:rsidR="002D386C" w:rsidRPr="00F70C85">
        <w:rPr>
          <w:rFonts w:ascii="Times New Roman" w:hAnsi="Times New Roman" w:cs="Times New Roman"/>
          <w:sz w:val="24"/>
          <w:szCs w:val="24"/>
        </w:rPr>
        <w:t xml:space="preserve">we have to be very disciplined in defining </w:t>
      </w:r>
      <w:r w:rsidR="00771BBA" w:rsidRPr="00F70C85">
        <w:rPr>
          <w:rFonts w:ascii="Times New Roman" w:hAnsi="Times New Roman" w:cs="Times New Roman"/>
          <w:sz w:val="24"/>
          <w:szCs w:val="24"/>
        </w:rPr>
        <w:t>it</w:t>
      </w:r>
      <w:r w:rsidR="002D386C" w:rsidRPr="00F70C85">
        <w:rPr>
          <w:rFonts w:ascii="Times New Roman" w:hAnsi="Times New Roman" w:cs="Times New Roman"/>
          <w:sz w:val="24"/>
          <w:szCs w:val="24"/>
        </w:rPr>
        <w:t xml:space="preserve"> and differentiating it from legitimate news</w:t>
      </w:r>
      <w:r w:rsidR="0045053F" w:rsidRPr="00F70C85">
        <w:rPr>
          <w:rFonts w:ascii="Times New Roman" w:hAnsi="Times New Roman" w:cs="Times New Roman"/>
          <w:sz w:val="24"/>
          <w:szCs w:val="24"/>
        </w:rPr>
        <w:t>.</w:t>
      </w:r>
      <w:r w:rsidR="0034389D" w:rsidRPr="00F70C85">
        <w:rPr>
          <w:rFonts w:ascii="Times New Roman" w:hAnsi="Times New Roman" w:cs="Times New Roman"/>
          <w:sz w:val="24"/>
          <w:szCs w:val="24"/>
        </w:rPr>
        <w:t xml:space="preserve"> </w:t>
      </w:r>
    </w:p>
    <w:p w14:paraId="1A0C5B78" w14:textId="290218E3" w:rsidR="002E4DB6" w:rsidRPr="0061577C" w:rsidRDefault="0030511F" w:rsidP="0030511F">
      <w:pPr>
        <w:spacing w:line="480" w:lineRule="auto"/>
        <w:ind w:firstLine="720"/>
        <w:contextualSpacing/>
        <w:rPr>
          <w:rFonts w:ascii="Times New Roman" w:hAnsi="Times New Roman" w:cs="Times New Roman"/>
          <w:sz w:val="24"/>
          <w:szCs w:val="24"/>
        </w:rPr>
      </w:pPr>
      <w:r w:rsidRPr="00F70C85">
        <w:rPr>
          <w:rFonts w:ascii="Times New Roman" w:hAnsi="Times New Roman" w:cs="Times New Roman"/>
          <w:sz w:val="24"/>
          <w:szCs w:val="24"/>
        </w:rPr>
        <w:t xml:space="preserve">Several scholars have led the way in defining and classifying </w:t>
      </w:r>
      <w:r w:rsidR="008729EC" w:rsidRPr="00F70C85">
        <w:rPr>
          <w:rFonts w:ascii="Times New Roman" w:hAnsi="Times New Roman" w:cs="Times New Roman"/>
          <w:sz w:val="24"/>
          <w:szCs w:val="24"/>
        </w:rPr>
        <w:t>“</w:t>
      </w:r>
      <w:r w:rsidR="00DE34A3" w:rsidRPr="00F70C85">
        <w:rPr>
          <w:rFonts w:ascii="Times New Roman" w:hAnsi="Times New Roman" w:cs="Times New Roman"/>
          <w:sz w:val="24"/>
          <w:szCs w:val="24"/>
        </w:rPr>
        <w:t xml:space="preserve">fake </w:t>
      </w:r>
      <w:r w:rsidRPr="00F70C85">
        <w:rPr>
          <w:rFonts w:ascii="Times New Roman" w:hAnsi="Times New Roman" w:cs="Times New Roman"/>
          <w:sz w:val="24"/>
          <w:szCs w:val="24"/>
        </w:rPr>
        <w:t>news</w:t>
      </w:r>
      <w:r w:rsidR="003C3A2B" w:rsidRPr="00F70C85">
        <w:rPr>
          <w:rFonts w:ascii="Times New Roman" w:hAnsi="Times New Roman" w:cs="Times New Roman"/>
          <w:sz w:val="24"/>
          <w:szCs w:val="24"/>
        </w:rPr>
        <w:t>.</w:t>
      </w:r>
      <w:r w:rsidR="008729EC" w:rsidRPr="00F70C85">
        <w:rPr>
          <w:rFonts w:ascii="Times New Roman" w:hAnsi="Times New Roman" w:cs="Times New Roman"/>
          <w:sz w:val="24"/>
          <w:szCs w:val="24"/>
        </w:rPr>
        <w:t>”</w:t>
      </w:r>
      <w:r w:rsidRPr="00F70C85">
        <w:rPr>
          <w:rFonts w:ascii="Times New Roman" w:hAnsi="Times New Roman" w:cs="Times New Roman"/>
          <w:sz w:val="24"/>
          <w:szCs w:val="24"/>
        </w:rPr>
        <w:t xml:space="preserve"> </w:t>
      </w:r>
      <w:bookmarkStart w:id="1" w:name="_Hlk534903661"/>
      <w:proofErr w:type="spellStart"/>
      <w:r w:rsidRPr="00F70C85">
        <w:rPr>
          <w:rFonts w:ascii="Times New Roman" w:hAnsi="Times New Roman" w:cs="Times New Roman"/>
          <w:sz w:val="24"/>
          <w:szCs w:val="24"/>
        </w:rPr>
        <w:t>Southwell</w:t>
      </w:r>
      <w:proofErr w:type="spellEnd"/>
      <w:r w:rsidRPr="00F70C85">
        <w:rPr>
          <w:rFonts w:ascii="Times New Roman" w:hAnsi="Times New Roman" w:cs="Times New Roman"/>
          <w:sz w:val="24"/>
          <w:szCs w:val="24"/>
        </w:rPr>
        <w:t xml:space="preserve">, Thorson, and </w:t>
      </w:r>
      <w:proofErr w:type="spellStart"/>
      <w:r w:rsidRPr="00F70C85">
        <w:rPr>
          <w:rFonts w:ascii="Times New Roman" w:hAnsi="Times New Roman" w:cs="Times New Roman"/>
          <w:sz w:val="24"/>
          <w:szCs w:val="24"/>
        </w:rPr>
        <w:t>Sheble</w:t>
      </w:r>
      <w:proofErr w:type="spellEnd"/>
      <w:r w:rsidRPr="00F70C85">
        <w:rPr>
          <w:rFonts w:ascii="Times New Roman" w:hAnsi="Times New Roman" w:cs="Times New Roman"/>
          <w:sz w:val="24"/>
          <w:szCs w:val="24"/>
        </w:rPr>
        <w:t xml:space="preserve"> (2017) </w:t>
      </w:r>
      <w:bookmarkEnd w:id="1"/>
      <w:r w:rsidRPr="00F70C85">
        <w:rPr>
          <w:rFonts w:ascii="Times New Roman" w:hAnsi="Times New Roman" w:cs="Times New Roman"/>
          <w:sz w:val="24"/>
          <w:szCs w:val="24"/>
        </w:rPr>
        <w:t>pinpoin</w:t>
      </w:r>
      <w:r w:rsidR="00355C34" w:rsidRPr="00F70C85">
        <w:rPr>
          <w:rFonts w:ascii="Times New Roman" w:hAnsi="Times New Roman" w:cs="Times New Roman"/>
          <w:sz w:val="24"/>
          <w:szCs w:val="24"/>
        </w:rPr>
        <w:t>t</w:t>
      </w:r>
      <w:r w:rsidRPr="00F70C85">
        <w:rPr>
          <w:rFonts w:ascii="Times New Roman" w:hAnsi="Times New Roman" w:cs="Times New Roman"/>
          <w:sz w:val="24"/>
          <w:szCs w:val="24"/>
        </w:rPr>
        <w:t xml:space="preserve"> conceptual differences between misinformation and </w:t>
      </w:r>
      <w:r w:rsidR="0003147C" w:rsidRPr="00F70C85">
        <w:rPr>
          <w:rFonts w:ascii="Times New Roman" w:hAnsi="Times New Roman" w:cs="Times New Roman"/>
          <w:sz w:val="24"/>
          <w:szCs w:val="24"/>
        </w:rPr>
        <w:t>disinformation</w:t>
      </w:r>
      <w:r w:rsidR="00EB7580" w:rsidRPr="00F70C85">
        <w:rPr>
          <w:rFonts w:ascii="Times New Roman" w:hAnsi="Times New Roman" w:cs="Times New Roman"/>
          <w:sz w:val="24"/>
          <w:szCs w:val="24"/>
        </w:rPr>
        <w:t>,</w:t>
      </w:r>
      <w:r w:rsidR="0003147C" w:rsidRPr="00F70C85">
        <w:rPr>
          <w:rFonts w:ascii="Times New Roman" w:hAnsi="Times New Roman" w:cs="Times New Roman"/>
          <w:sz w:val="24"/>
          <w:szCs w:val="24"/>
        </w:rPr>
        <w:t xml:space="preserve"> and</w:t>
      </w:r>
      <w:r w:rsidRPr="00F70C85">
        <w:rPr>
          <w:rFonts w:ascii="Times New Roman" w:hAnsi="Times New Roman" w:cs="Times New Roman"/>
          <w:sz w:val="24"/>
          <w:szCs w:val="24"/>
        </w:rPr>
        <w:t xml:space="preserve"> discuss in detail the grounding of truth necessary for defining </w:t>
      </w:r>
      <w:r w:rsidRPr="00F70C85">
        <w:rPr>
          <w:rFonts w:ascii="Times New Roman" w:hAnsi="Times New Roman" w:cs="Times New Roman"/>
          <w:sz w:val="24"/>
          <w:szCs w:val="24"/>
        </w:rPr>
        <w:lastRenderedPageBreak/>
        <w:t xml:space="preserve">misinformation. </w:t>
      </w:r>
      <w:proofErr w:type="spellStart"/>
      <w:r w:rsidR="00D5472E" w:rsidRPr="00F70C85">
        <w:rPr>
          <w:rFonts w:ascii="Times New Roman" w:hAnsi="Times New Roman" w:cs="Times New Roman"/>
          <w:sz w:val="24"/>
          <w:szCs w:val="24"/>
        </w:rPr>
        <w:t>Lazer</w:t>
      </w:r>
      <w:proofErr w:type="spellEnd"/>
      <w:r w:rsidR="00D5472E" w:rsidRPr="00F70C85">
        <w:rPr>
          <w:rFonts w:ascii="Times New Roman" w:hAnsi="Times New Roman" w:cs="Times New Roman"/>
          <w:sz w:val="24"/>
          <w:szCs w:val="24"/>
        </w:rPr>
        <w:t xml:space="preserve"> (2018) reminds us of the importance of process and intent when conceptualizing </w:t>
      </w:r>
      <w:r w:rsidR="008729EC" w:rsidRPr="00F70C85">
        <w:rPr>
          <w:rFonts w:ascii="Times New Roman" w:hAnsi="Times New Roman" w:cs="Times New Roman"/>
          <w:sz w:val="24"/>
          <w:szCs w:val="24"/>
        </w:rPr>
        <w:t>“</w:t>
      </w:r>
      <w:r w:rsidR="00D5472E" w:rsidRPr="00F70C85">
        <w:rPr>
          <w:rFonts w:ascii="Times New Roman" w:hAnsi="Times New Roman" w:cs="Times New Roman"/>
          <w:sz w:val="24"/>
          <w:szCs w:val="24"/>
        </w:rPr>
        <w:t>fake news</w:t>
      </w:r>
      <w:r w:rsidR="00D3774C" w:rsidRPr="00F70C85">
        <w:rPr>
          <w:rFonts w:ascii="Times New Roman" w:hAnsi="Times New Roman" w:cs="Times New Roman"/>
          <w:sz w:val="24"/>
          <w:szCs w:val="24"/>
        </w:rPr>
        <w:t>,</w:t>
      </w:r>
      <w:r w:rsidR="008729EC" w:rsidRPr="00F70C85">
        <w:rPr>
          <w:rFonts w:ascii="Times New Roman" w:hAnsi="Times New Roman" w:cs="Times New Roman"/>
          <w:sz w:val="24"/>
          <w:szCs w:val="24"/>
        </w:rPr>
        <w:t>”</w:t>
      </w:r>
      <w:r w:rsidR="002C70C6" w:rsidRPr="00F70C85">
        <w:rPr>
          <w:rFonts w:ascii="Times New Roman" w:hAnsi="Times New Roman" w:cs="Times New Roman"/>
          <w:sz w:val="24"/>
          <w:szCs w:val="24"/>
        </w:rPr>
        <w:t xml:space="preserve"> while J</w:t>
      </w:r>
      <w:r w:rsidRPr="00F70C85">
        <w:rPr>
          <w:rFonts w:ascii="Times New Roman" w:hAnsi="Times New Roman" w:cs="Times New Roman"/>
          <w:sz w:val="24"/>
          <w:szCs w:val="24"/>
        </w:rPr>
        <w:t>ack (2017) further disentangles the conceptual differences and similarities among an array of concepts associated with problematic information</w:t>
      </w:r>
      <w:r w:rsidR="00EB7580" w:rsidRPr="00F70C85">
        <w:rPr>
          <w:rFonts w:ascii="Times New Roman" w:hAnsi="Times New Roman" w:cs="Times New Roman"/>
          <w:sz w:val="24"/>
          <w:szCs w:val="24"/>
        </w:rPr>
        <w:t>,</w:t>
      </w:r>
      <w:r w:rsidRPr="00F70C85">
        <w:rPr>
          <w:rFonts w:ascii="Times New Roman" w:hAnsi="Times New Roman" w:cs="Times New Roman"/>
          <w:sz w:val="24"/>
          <w:szCs w:val="24"/>
        </w:rPr>
        <w:t xml:space="preserve"> ranging from disinformation to propaganda. </w:t>
      </w:r>
      <w:proofErr w:type="spellStart"/>
      <w:r w:rsidR="00C452E9" w:rsidRPr="00F70C85">
        <w:rPr>
          <w:rFonts w:ascii="Times New Roman" w:hAnsi="Times New Roman" w:cs="Times New Roman"/>
          <w:sz w:val="24"/>
          <w:szCs w:val="24"/>
        </w:rPr>
        <w:t>Tandoc</w:t>
      </w:r>
      <w:proofErr w:type="spellEnd"/>
      <w:r w:rsidR="00C452E9" w:rsidRPr="00F70C85">
        <w:rPr>
          <w:rFonts w:ascii="Times New Roman" w:hAnsi="Times New Roman" w:cs="Times New Roman"/>
          <w:sz w:val="24"/>
          <w:szCs w:val="24"/>
        </w:rPr>
        <w:t xml:space="preserve">, Lim, </w:t>
      </w:r>
      <w:r w:rsidR="00C452E9" w:rsidRPr="0061577C">
        <w:rPr>
          <w:rFonts w:ascii="Times New Roman" w:hAnsi="Times New Roman" w:cs="Times New Roman"/>
          <w:sz w:val="24"/>
          <w:szCs w:val="24"/>
        </w:rPr>
        <w:t>&amp; Ling</w:t>
      </w:r>
      <w:r w:rsidR="00AC6378" w:rsidRPr="0061577C">
        <w:rPr>
          <w:rFonts w:ascii="Times New Roman" w:hAnsi="Times New Roman" w:cs="Times New Roman"/>
          <w:sz w:val="24"/>
          <w:szCs w:val="24"/>
        </w:rPr>
        <w:t xml:space="preserve"> </w:t>
      </w:r>
      <w:r w:rsidRPr="0061577C">
        <w:rPr>
          <w:rFonts w:ascii="Times New Roman" w:hAnsi="Times New Roman" w:cs="Times New Roman"/>
          <w:sz w:val="24"/>
          <w:szCs w:val="24"/>
        </w:rPr>
        <w:t>(201</w:t>
      </w:r>
      <w:r w:rsidR="00C452E9" w:rsidRPr="0061577C">
        <w:rPr>
          <w:rFonts w:ascii="Times New Roman" w:hAnsi="Times New Roman" w:cs="Times New Roman"/>
          <w:sz w:val="24"/>
          <w:szCs w:val="24"/>
        </w:rPr>
        <w:t>8</w:t>
      </w:r>
      <w:r w:rsidRPr="0061577C">
        <w:rPr>
          <w:rFonts w:ascii="Times New Roman" w:hAnsi="Times New Roman" w:cs="Times New Roman"/>
          <w:sz w:val="24"/>
          <w:szCs w:val="24"/>
        </w:rPr>
        <w:t>), on the other hand, analyze how the term “fake news” specifically has been used by scholars</w:t>
      </w:r>
      <w:r w:rsidR="00EB7580" w:rsidRPr="0061577C">
        <w:rPr>
          <w:rFonts w:ascii="Times New Roman" w:hAnsi="Times New Roman" w:cs="Times New Roman"/>
          <w:sz w:val="24"/>
          <w:szCs w:val="24"/>
        </w:rPr>
        <w:t>,</w:t>
      </w:r>
      <w:r w:rsidRPr="0061577C">
        <w:rPr>
          <w:rFonts w:ascii="Times New Roman" w:hAnsi="Times New Roman" w:cs="Times New Roman"/>
          <w:sz w:val="24"/>
          <w:szCs w:val="24"/>
        </w:rPr>
        <w:t xml:space="preserve"> and developed a typology based on facticity and intention</w:t>
      </w:r>
      <w:r w:rsidR="00E25B0D" w:rsidRPr="0061577C">
        <w:rPr>
          <w:rFonts w:ascii="Times New Roman" w:hAnsi="Times New Roman" w:cs="Times New Roman"/>
          <w:sz w:val="24"/>
          <w:szCs w:val="24"/>
        </w:rPr>
        <w:t xml:space="preserve"> to deceive</w:t>
      </w:r>
      <w:r w:rsidR="00FF0D6F" w:rsidRPr="0061577C">
        <w:rPr>
          <w:rFonts w:ascii="Times New Roman" w:hAnsi="Times New Roman" w:cs="Times New Roman"/>
          <w:sz w:val="24"/>
          <w:szCs w:val="24"/>
        </w:rPr>
        <w:t xml:space="preserve">. They proceeded to place different kinds of online content on these two dimensions, with </w:t>
      </w:r>
      <w:r w:rsidR="00E25B0D" w:rsidRPr="0061577C">
        <w:rPr>
          <w:rFonts w:ascii="Times New Roman" w:hAnsi="Times New Roman" w:cs="Times New Roman"/>
          <w:sz w:val="24"/>
          <w:szCs w:val="24"/>
        </w:rPr>
        <w:t xml:space="preserve">Propaganda, for example, scoring high on both whereas Fabrication is low on facticity but high on deceptive intention and Satire being high on facticity and low on intention to deceive. Such classification of different types of </w:t>
      </w:r>
      <w:r w:rsidR="005F3FD1" w:rsidRPr="0061577C">
        <w:rPr>
          <w:rFonts w:ascii="Times New Roman" w:hAnsi="Times New Roman" w:cs="Times New Roman"/>
          <w:sz w:val="24"/>
          <w:szCs w:val="24"/>
        </w:rPr>
        <w:t>“</w:t>
      </w:r>
      <w:r w:rsidR="00E25B0D" w:rsidRPr="0061577C">
        <w:rPr>
          <w:rFonts w:ascii="Times New Roman" w:hAnsi="Times New Roman" w:cs="Times New Roman"/>
          <w:sz w:val="24"/>
          <w:szCs w:val="24"/>
        </w:rPr>
        <w:t>fake news</w:t>
      </w:r>
      <w:r w:rsidR="005F3FD1" w:rsidRPr="0061577C">
        <w:rPr>
          <w:rFonts w:ascii="Times New Roman" w:hAnsi="Times New Roman" w:cs="Times New Roman"/>
          <w:sz w:val="24"/>
          <w:szCs w:val="24"/>
        </w:rPr>
        <w:t>”</w:t>
      </w:r>
      <w:r w:rsidR="00E25B0D" w:rsidRPr="0061577C">
        <w:rPr>
          <w:rFonts w:ascii="Times New Roman" w:hAnsi="Times New Roman" w:cs="Times New Roman"/>
          <w:sz w:val="24"/>
          <w:szCs w:val="24"/>
        </w:rPr>
        <w:t xml:space="preserve"> is a useful starting point in </w:t>
      </w:r>
      <w:r w:rsidR="00DD76C7" w:rsidRPr="0061577C">
        <w:rPr>
          <w:rFonts w:ascii="Times New Roman" w:hAnsi="Times New Roman" w:cs="Times New Roman"/>
          <w:sz w:val="24"/>
          <w:szCs w:val="24"/>
        </w:rPr>
        <w:t xml:space="preserve">enhancing our understanding of </w:t>
      </w:r>
      <w:r w:rsidR="00E25B0D" w:rsidRPr="0061577C">
        <w:rPr>
          <w:rFonts w:ascii="Times New Roman" w:hAnsi="Times New Roman" w:cs="Times New Roman"/>
          <w:sz w:val="24"/>
          <w:szCs w:val="24"/>
        </w:rPr>
        <w:t xml:space="preserve">the phenomenon. However, we need more such distinguishing characteristics and dimensions, especially those that can be usefully incorporated </w:t>
      </w:r>
      <w:r w:rsidR="004F1A79" w:rsidRPr="0061577C">
        <w:rPr>
          <w:rFonts w:ascii="Times New Roman" w:hAnsi="Times New Roman" w:cs="Times New Roman"/>
          <w:sz w:val="24"/>
          <w:szCs w:val="24"/>
        </w:rPr>
        <w:t xml:space="preserve">in </w:t>
      </w:r>
      <w:r w:rsidR="00DD76C7" w:rsidRPr="0061577C">
        <w:rPr>
          <w:rFonts w:ascii="Times New Roman" w:hAnsi="Times New Roman" w:cs="Times New Roman"/>
          <w:sz w:val="24"/>
          <w:szCs w:val="24"/>
        </w:rPr>
        <w:t xml:space="preserve">automated </w:t>
      </w:r>
      <w:r w:rsidR="00E25B0D" w:rsidRPr="0061577C">
        <w:rPr>
          <w:rFonts w:ascii="Times New Roman" w:hAnsi="Times New Roman" w:cs="Times New Roman"/>
          <w:sz w:val="24"/>
          <w:szCs w:val="24"/>
        </w:rPr>
        <w:t>detection algorithms</w:t>
      </w:r>
      <w:r w:rsidRPr="0061577C">
        <w:rPr>
          <w:rFonts w:ascii="Times New Roman" w:hAnsi="Times New Roman" w:cs="Times New Roman"/>
          <w:sz w:val="24"/>
          <w:szCs w:val="24"/>
        </w:rPr>
        <w:t xml:space="preserve">. </w:t>
      </w:r>
      <w:r w:rsidR="00E25B0D" w:rsidRPr="0061577C">
        <w:rPr>
          <w:rFonts w:ascii="Times New Roman" w:hAnsi="Times New Roman" w:cs="Times New Roman"/>
          <w:sz w:val="24"/>
          <w:szCs w:val="24"/>
        </w:rPr>
        <w:t>F</w:t>
      </w:r>
      <w:r w:rsidRPr="0061577C">
        <w:rPr>
          <w:rFonts w:ascii="Times New Roman" w:hAnsi="Times New Roman" w:cs="Times New Roman"/>
          <w:sz w:val="24"/>
          <w:szCs w:val="24"/>
        </w:rPr>
        <w:t>acticity</w:t>
      </w:r>
      <w:r w:rsidR="00E25B0D" w:rsidRPr="0061577C">
        <w:rPr>
          <w:rFonts w:ascii="Times New Roman" w:hAnsi="Times New Roman" w:cs="Times New Roman"/>
          <w:sz w:val="24"/>
          <w:szCs w:val="24"/>
        </w:rPr>
        <w:t xml:space="preserve"> is useful for fact-checking news stories, but cannot be relied upon </w:t>
      </w:r>
      <w:r w:rsidRPr="0061577C">
        <w:rPr>
          <w:rFonts w:ascii="Times New Roman" w:hAnsi="Times New Roman" w:cs="Times New Roman"/>
          <w:sz w:val="24"/>
          <w:szCs w:val="24"/>
        </w:rPr>
        <w:t xml:space="preserve">in </w:t>
      </w:r>
      <w:r w:rsidR="00E25B0D" w:rsidRPr="0061577C">
        <w:rPr>
          <w:rFonts w:ascii="Times New Roman" w:hAnsi="Times New Roman" w:cs="Times New Roman"/>
          <w:sz w:val="24"/>
          <w:szCs w:val="24"/>
        </w:rPr>
        <w:t>the</w:t>
      </w:r>
      <w:r w:rsidRPr="0061577C">
        <w:rPr>
          <w:rFonts w:ascii="Times New Roman" w:hAnsi="Times New Roman" w:cs="Times New Roman"/>
          <w:sz w:val="24"/>
          <w:szCs w:val="24"/>
        </w:rPr>
        <w:t xml:space="preserve"> case of breaking news </w:t>
      </w:r>
      <w:r w:rsidR="0022094E" w:rsidRPr="0061577C">
        <w:rPr>
          <w:rFonts w:ascii="Times New Roman" w:hAnsi="Times New Roman" w:cs="Times New Roman"/>
          <w:sz w:val="24"/>
          <w:szCs w:val="24"/>
        </w:rPr>
        <w:t xml:space="preserve">about emergent events </w:t>
      </w:r>
      <w:r w:rsidRPr="0061577C">
        <w:rPr>
          <w:rFonts w:ascii="Times New Roman" w:hAnsi="Times New Roman" w:cs="Times New Roman"/>
          <w:sz w:val="24"/>
          <w:szCs w:val="24"/>
        </w:rPr>
        <w:t xml:space="preserve">where no previous information is available. </w:t>
      </w:r>
      <w:r w:rsidR="0022094E" w:rsidRPr="0061577C">
        <w:rPr>
          <w:rFonts w:ascii="Times New Roman" w:hAnsi="Times New Roman" w:cs="Times New Roman"/>
          <w:sz w:val="24"/>
          <w:szCs w:val="24"/>
        </w:rPr>
        <w:t>T</w:t>
      </w:r>
      <w:r w:rsidRPr="0061577C">
        <w:rPr>
          <w:rFonts w:ascii="Times New Roman" w:hAnsi="Times New Roman" w:cs="Times New Roman"/>
          <w:sz w:val="24"/>
          <w:szCs w:val="24"/>
        </w:rPr>
        <w:t xml:space="preserve">he intent to deceive </w:t>
      </w:r>
      <w:r w:rsidR="0022094E" w:rsidRPr="0061577C">
        <w:rPr>
          <w:rFonts w:ascii="Times New Roman" w:hAnsi="Times New Roman" w:cs="Times New Roman"/>
          <w:sz w:val="24"/>
          <w:szCs w:val="24"/>
        </w:rPr>
        <w:t xml:space="preserve">may probably be inferred by knowing the pedigree of the news source, but can be </w:t>
      </w:r>
      <w:r w:rsidRPr="0061577C">
        <w:rPr>
          <w:rFonts w:ascii="Times New Roman" w:hAnsi="Times New Roman" w:cs="Times New Roman"/>
          <w:sz w:val="24"/>
          <w:szCs w:val="24"/>
        </w:rPr>
        <w:t xml:space="preserve">difficult to </w:t>
      </w:r>
      <w:r w:rsidR="0022094E" w:rsidRPr="0061577C">
        <w:rPr>
          <w:rFonts w:ascii="Times New Roman" w:hAnsi="Times New Roman" w:cs="Times New Roman"/>
          <w:sz w:val="24"/>
          <w:szCs w:val="24"/>
        </w:rPr>
        <w:t>establish in a dispositive manner</w:t>
      </w:r>
      <w:r w:rsidRPr="0061577C">
        <w:rPr>
          <w:rFonts w:ascii="Times New Roman" w:hAnsi="Times New Roman" w:cs="Times New Roman"/>
          <w:sz w:val="24"/>
          <w:szCs w:val="24"/>
        </w:rPr>
        <w:t xml:space="preserve">. Thus, for machine learning </w:t>
      </w:r>
      <w:r w:rsidR="00082FDA" w:rsidRPr="0061577C">
        <w:rPr>
          <w:rFonts w:ascii="Times New Roman" w:hAnsi="Times New Roman" w:cs="Times New Roman"/>
          <w:sz w:val="24"/>
          <w:szCs w:val="24"/>
        </w:rPr>
        <w:t>purposes</w:t>
      </w:r>
      <w:r w:rsidR="00DD76C7" w:rsidRPr="0061577C">
        <w:rPr>
          <w:rFonts w:ascii="Times New Roman" w:hAnsi="Times New Roman" w:cs="Times New Roman"/>
          <w:sz w:val="24"/>
          <w:szCs w:val="24"/>
        </w:rPr>
        <w:t>,</w:t>
      </w:r>
      <w:r w:rsidR="00082FDA"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we need a more comprehensive definition </w:t>
      </w:r>
      <w:r w:rsidR="00DD76C7" w:rsidRPr="0061577C">
        <w:rPr>
          <w:rFonts w:ascii="Times New Roman" w:hAnsi="Times New Roman" w:cs="Times New Roman"/>
          <w:sz w:val="24"/>
          <w:szCs w:val="24"/>
        </w:rPr>
        <w:t xml:space="preserve">that can not only </w:t>
      </w:r>
      <w:r w:rsidR="00087985" w:rsidRPr="0061577C">
        <w:rPr>
          <w:rFonts w:ascii="Times New Roman" w:hAnsi="Times New Roman" w:cs="Times New Roman"/>
          <w:sz w:val="24"/>
          <w:szCs w:val="24"/>
        </w:rPr>
        <w:t>distinguish between</w:t>
      </w:r>
      <w:r w:rsidR="00DD76C7" w:rsidRPr="0061577C">
        <w:rPr>
          <w:rFonts w:ascii="Times New Roman" w:hAnsi="Times New Roman" w:cs="Times New Roman"/>
          <w:sz w:val="24"/>
          <w:szCs w:val="24"/>
        </w:rPr>
        <w:t xml:space="preserve"> a variety of</w:t>
      </w:r>
      <w:r w:rsidRPr="0061577C">
        <w:rPr>
          <w:rFonts w:ascii="Times New Roman" w:hAnsi="Times New Roman" w:cs="Times New Roman"/>
          <w:sz w:val="24"/>
          <w:szCs w:val="24"/>
        </w:rPr>
        <w:t xml:space="preserve"> </w:t>
      </w:r>
      <w:r w:rsidR="005F3FD1" w:rsidRPr="0061577C">
        <w:rPr>
          <w:rFonts w:ascii="Times New Roman" w:hAnsi="Times New Roman" w:cs="Times New Roman"/>
          <w:sz w:val="24"/>
          <w:szCs w:val="24"/>
        </w:rPr>
        <w:t>“</w:t>
      </w:r>
      <w:r w:rsidR="0022094E" w:rsidRPr="0061577C">
        <w:rPr>
          <w:rFonts w:ascii="Times New Roman" w:hAnsi="Times New Roman" w:cs="Times New Roman"/>
          <w:sz w:val="24"/>
          <w:szCs w:val="24"/>
        </w:rPr>
        <w:t>fake news</w:t>
      </w:r>
      <w:r w:rsidR="00782E29" w:rsidRPr="0061577C">
        <w:rPr>
          <w:rFonts w:ascii="Times New Roman" w:hAnsi="Times New Roman" w:cs="Times New Roman"/>
          <w:sz w:val="24"/>
          <w:szCs w:val="24"/>
        </w:rPr>
        <w:t>,</w:t>
      </w:r>
      <w:r w:rsidR="005F3FD1" w:rsidRPr="0061577C">
        <w:rPr>
          <w:rFonts w:ascii="Times New Roman" w:hAnsi="Times New Roman" w:cs="Times New Roman"/>
          <w:sz w:val="24"/>
          <w:szCs w:val="24"/>
        </w:rPr>
        <w:t>”</w:t>
      </w:r>
      <w:r w:rsidR="002F6372" w:rsidRPr="0061577C">
        <w:rPr>
          <w:rFonts w:ascii="Times New Roman" w:hAnsi="Times New Roman" w:cs="Times New Roman"/>
          <w:sz w:val="24"/>
          <w:szCs w:val="24"/>
        </w:rPr>
        <w:t xml:space="preserve"> but also lend itself to operationalization at a very granular level for machine detection</w:t>
      </w:r>
      <w:r w:rsidRPr="0061577C">
        <w:rPr>
          <w:rFonts w:ascii="Times New Roman" w:hAnsi="Times New Roman" w:cs="Times New Roman"/>
          <w:sz w:val="24"/>
          <w:szCs w:val="24"/>
        </w:rPr>
        <w:t xml:space="preserve">. </w:t>
      </w:r>
    </w:p>
    <w:p w14:paraId="745EA360" w14:textId="48D1575F" w:rsidR="0030511F" w:rsidRPr="0061577C" w:rsidRDefault="00440B25" w:rsidP="006F569C">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P</w:t>
      </w:r>
      <w:r w:rsidR="005E3445" w:rsidRPr="0061577C">
        <w:rPr>
          <w:rFonts w:ascii="Times New Roman" w:hAnsi="Times New Roman" w:cs="Times New Roman"/>
          <w:sz w:val="24"/>
          <w:szCs w:val="24"/>
        </w:rPr>
        <w:t>revious</w:t>
      </w:r>
      <w:r w:rsidR="0030511F" w:rsidRPr="0061577C">
        <w:rPr>
          <w:rFonts w:ascii="Times New Roman" w:hAnsi="Times New Roman" w:cs="Times New Roman"/>
          <w:sz w:val="24"/>
          <w:szCs w:val="24"/>
        </w:rPr>
        <w:t xml:space="preserve"> </w:t>
      </w:r>
      <w:r w:rsidR="005E3445" w:rsidRPr="0061577C">
        <w:rPr>
          <w:rFonts w:ascii="Times New Roman" w:hAnsi="Times New Roman" w:cs="Times New Roman"/>
          <w:sz w:val="24"/>
          <w:szCs w:val="24"/>
        </w:rPr>
        <w:t xml:space="preserve">research </w:t>
      </w:r>
      <w:r w:rsidR="006F569C" w:rsidRPr="0061577C">
        <w:rPr>
          <w:rFonts w:ascii="Times New Roman" w:hAnsi="Times New Roman" w:cs="Times New Roman"/>
          <w:sz w:val="24"/>
          <w:szCs w:val="24"/>
        </w:rPr>
        <w:t>has</w:t>
      </w:r>
      <w:r w:rsidRPr="0061577C">
        <w:rPr>
          <w:rFonts w:ascii="Times New Roman" w:hAnsi="Times New Roman" w:cs="Times New Roman"/>
          <w:sz w:val="24"/>
          <w:szCs w:val="24"/>
        </w:rPr>
        <w:t xml:space="preserve"> provided</w:t>
      </w:r>
      <w:r w:rsidR="0030511F" w:rsidRPr="0061577C">
        <w:rPr>
          <w:rFonts w:ascii="Times New Roman" w:hAnsi="Times New Roman" w:cs="Times New Roman"/>
          <w:sz w:val="24"/>
          <w:szCs w:val="24"/>
        </w:rPr>
        <w:t xml:space="preserve"> conceptual differences and similarities between the many terms associated with </w:t>
      </w:r>
      <w:r w:rsidR="005F3FD1" w:rsidRPr="0061577C">
        <w:rPr>
          <w:rFonts w:ascii="Times New Roman" w:hAnsi="Times New Roman" w:cs="Times New Roman"/>
          <w:sz w:val="24"/>
          <w:szCs w:val="24"/>
        </w:rPr>
        <w:t>“</w:t>
      </w:r>
      <w:r w:rsidR="0030511F" w:rsidRPr="0061577C">
        <w:rPr>
          <w:rFonts w:ascii="Times New Roman" w:hAnsi="Times New Roman" w:cs="Times New Roman"/>
          <w:sz w:val="24"/>
          <w:szCs w:val="24"/>
        </w:rPr>
        <w:t>fa</w:t>
      </w:r>
      <w:r w:rsidR="006F569C" w:rsidRPr="0061577C">
        <w:rPr>
          <w:rFonts w:ascii="Times New Roman" w:hAnsi="Times New Roman" w:cs="Times New Roman"/>
          <w:sz w:val="24"/>
          <w:szCs w:val="24"/>
        </w:rPr>
        <w:t>k</w:t>
      </w:r>
      <w:r w:rsidR="0030511F" w:rsidRPr="0061577C">
        <w:rPr>
          <w:rFonts w:ascii="Times New Roman" w:hAnsi="Times New Roman" w:cs="Times New Roman"/>
          <w:sz w:val="24"/>
          <w:szCs w:val="24"/>
        </w:rPr>
        <w:t>e news</w:t>
      </w:r>
      <w:r w:rsidR="00C620CC" w:rsidRPr="0061577C">
        <w:rPr>
          <w:rFonts w:ascii="Times New Roman" w:hAnsi="Times New Roman" w:cs="Times New Roman"/>
          <w:sz w:val="24"/>
          <w:szCs w:val="24"/>
        </w:rPr>
        <w:t>.</w:t>
      </w:r>
      <w:r w:rsidR="005F3FD1" w:rsidRPr="0061577C">
        <w:rPr>
          <w:rFonts w:ascii="Times New Roman" w:hAnsi="Times New Roman" w:cs="Times New Roman"/>
          <w:sz w:val="24"/>
          <w:szCs w:val="24"/>
        </w:rPr>
        <w:t>”</w:t>
      </w:r>
      <w:r w:rsidR="0030511F" w:rsidRPr="0061577C">
        <w:rPr>
          <w:rFonts w:ascii="Times New Roman" w:hAnsi="Times New Roman" w:cs="Times New Roman"/>
          <w:sz w:val="24"/>
          <w:szCs w:val="24"/>
        </w:rPr>
        <w:t xml:space="preserve"> The purpose of the current research is to </w:t>
      </w:r>
      <w:r w:rsidRPr="0061577C">
        <w:rPr>
          <w:rFonts w:ascii="Times New Roman" w:hAnsi="Times New Roman" w:cs="Times New Roman"/>
          <w:sz w:val="24"/>
          <w:szCs w:val="24"/>
        </w:rPr>
        <w:t>go one step further by identifying</w:t>
      </w:r>
      <w:r w:rsidR="0030511F" w:rsidRPr="0061577C">
        <w:rPr>
          <w:rFonts w:ascii="Times New Roman" w:hAnsi="Times New Roman" w:cs="Times New Roman"/>
          <w:sz w:val="24"/>
          <w:szCs w:val="24"/>
        </w:rPr>
        <w:t xml:space="preserve"> specific operational features or indicators that can be fed into a</w:t>
      </w:r>
      <w:r w:rsidR="00BC7428" w:rsidRPr="0061577C">
        <w:rPr>
          <w:rFonts w:ascii="Times New Roman" w:hAnsi="Times New Roman" w:cs="Times New Roman"/>
          <w:sz w:val="24"/>
          <w:szCs w:val="24"/>
        </w:rPr>
        <w:t xml:space="preserve"> machine learning</w:t>
      </w:r>
      <w:r w:rsidR="0030511F" w:rsidRPr="0061577C">
        <w:rPr>
          <w:rFonts w:ascii="Times New Roman" w:hAnsi="Times New Roman" w:cs="Times New Roman"/>
          <w:sz w:val="24"/>
          <w:szCs w:val="24"/>
        </w:rPr>
        <w:t xml:space="preserve"> algorithm to reliably differentiate between </w:t>
      </w:r>
      <w:r w:rsidR="006F569C" w:rsidRPr="0061577C">
        <w:rPr>
          <w:rFonts w:ascii="Times New Roman" w:hAnsi="Times New Roman" w:cs="Times New Roman"/>
          <w:sz w:val="24"/>
          <w:szCs w:val="24"/>
        </w:rPr>
        <w:t xml:space="preserve">different </w:t>
      </w:r>
      <w:r w:rsidR="0030511F" w:rsidRPr="0061577C">
        <w:rPr>
          <w:rFonts w:ascii="Times New Roman" w:hAnsi="Times New Roman" w:cs="Times New Roman"/>
          <w:sz w:val="24"/>
          <w:szCs w:val="24"/>
        </w:rPr>
        <w:t>types of content</w:t>
      </w:r>
      <w:r w:rsidR="006F569C" w:rsidRPr="0061577C">
        <w:rPr>
          <w:rFonts w:ascii="Times New Roman" w:hAnsi="Times New Roman" w:cs="Times New Roman"/>
          <w:sz w:val="24"/>
          <w:szCs w:val="24"/>
        </w:rPr>
        <w:t xml:space="preserve"> that are associated with the broad label of “fake news</w:t>
      </w:r>
      <w:r w:rsidR="0030511F" w:rsidRPr="0061577C">
        <w:rPr>
          <w:rFonts w:ascii="Times New Roman" w:hAnsi="Times New Roman" w:cs="Times New Roman"/>
          <w:sz w:val="24"/>
          <w:szCs w:val="24"/>
        </w:rPr>
        <w:t>.</w:t>
      </w:r>
      <w:r w:rsidR="006F569C" w:rsidRPr="0061577C">
        <w:rPr>
          <w:rFonts w:ascii="Times New Roman" w:hAnsi="Times New Roman" w:cs="Times New Roman"/>
          <w:sz w:val="24"/>
          <w:szCs w:val="24"/>
        </w:rPr>
        <w:t>”</w:t>
      </w:r>
      <w:r w:rsidR="0030511F" w:rsidRPr="0061577C">
        <w:rPr>
          <w:rFonts w:ascii="Times New Roman" w:hAnsi="Times New Roman" w:cs="Times New Roman"/>
          <w:sz w:val="24"/>
          <w:szCs w:val="24"/>
        </w:rPr>
        <w:t xml:space="preserve"> </w:t>
      </w:r>
      <w:r w:rsidR="00531A22" w:rsidRPr="0061577C">
        <w:rPr>
          <w:rFonts w:ascii="Times New Roman" w:hAnsi="Times New Roman" w:cs="Times New Roman"/>
          <w:sz w:val="24"/>
          <w:szCs w:val="24"/>
        </w:rPr>
        <w:t xml:space="preserve">With supervised machine learning, the goal is to </w:t>
      </w:r>
      <w:r w:rsidR="00964B77" w:rsidRPr="0061577C">
        <w:rPr>
          <w:rFonts w:ascii="Times New Roman" w:hAnsi="Times New Roman" w:cs="Times New Roman"/>
          <w:sz w:val="24"/>
          <w:szCs w:val="24"/>
        </w:rPr>
        <w:t>develop</w:t>
      </w:r>
      <w:r w:rsidR="00531A22" w:rsidRPr="0061577C">
        <w:rPr>
          <w:rFonts w:ascii="Times New Roman" w:hAnsi="Times New Roman" w:cs="Times New Roman"/>
          <w:sz w:val="24"/>
          <w:szCs w:val="24"/>
        </w:rPr>
        <w:t xml:space="preserve"> </w:t>
      </w:r>
      <w:r w:rsidR="00964B77" w:rsidRPr="0061577C">
        <w:rPr>
          <w:rFonts w:ascii="Times New Roman" w:hAnsi="Times New Roman" w:cs="Times New Roman"/>
          <w:sz w:val="24"/>
          <w:szCs w:val="24"/>
        </w:rPr>
        <w:t>“</w:t>
      </w:r>
      <w:r w:rsidR="00531A22" w:rsidRPr="0061577C">
        <w:rPr>
          <w:rFonts w:ascii="Times New Roman" w:hAnsi="Times New Roman" w:cs="Times New Roman"/>
          <w:sz w:val="24"/>
          <w:szCs w:val="24"/>
        </w:rPr>
        <w:t xml:space="preserve">algorithms </w:t>
      </w:r>
      <w:r w:rsidR="00531A22" w:rsidRPr="0061577C">
        <w:rPr>
          <w:rFonts w:ascii="Times New Roman" w:hAnsi="Times New Roman" w:cs="Times New Roman"/>
          <w:sz w:val="24"/>
          <w:szCs w:val="24"/>
        </w:rPr>
        <w:lastRenderedPageBreak/>
        <w:t>that reason from externally supplied</w:t>
      </w:r>
      <w:r w:rsidR="00964B77" w:rsidRPr="0061577C">
        <w:rPr>
          <w:rFonts w:ascii="Times New Roman" w:hAnsi="Times New Roman" w:cs="Times New Roman"/>
          <w:sz w:val="24"/>
          <w:szCs w:val="24"/>
        </w:rPr>
        <w:t xml:space="preserve"> label training</w:t>
      </w:r>
      <w:r w:rsidR="00531A22" w:rsidRPr="0061577C">
        <w:rPr>
          <w:rFonts w:ascii="Times New Roman" w:hAnsi="Times New Roman" w:cs="Times New Roman"/>
          <w:sz w:val="24"/>
          <w:szCs w:val="24"/>
        </w:rPr>
        <w:t xml:space="preserve"> instances to produce general hypotheses, which then make predictions about future instances” (</w:t>
      </w:r>
      <w:proofErr w:type="spellStart"/>
      <w:r w:rsidR="00531A22" w:rsidRPr="0061577C">
        <w:rPr>
          <w:rFonts w:ascii="Times New Roman" w:hAnsi="Times New Roman" w:cs="Times New Roman"/>
          <w:sz w:val="24"/>
          <w:szCs w:val="24"/>
        </w:rPr>
        <w:t>Kotsiantis</w:t>
      </w:r>
      <w:proofErr w:type="spellEnd"/>
      <w:r w:rsidR="00531A22" w:rsidRPr="0061577C">
        <w:rPr>
          <w:rFonts w:ascii="Times New Roman" w:hAnsi="Times New Roman" w:cs="Times New Roman"/>
          <w:sz w:val="24"/>
          <w:szCs w:val="24"/>
        </w:rPr>
        <w:t xml:space="preserve">, 2007). Through this process, the machine is trained with pre-established indicators, or features, from a training set, to then predict its corresponding category for unseen instances by a set of learned rules. For example, Decision Tree algorithm learns a sequence of yes/no questions conditioned on input features to make classification, or Naïve Bayes family </w:t>
      </w:r>
      <w:r w:rsidR="0022094E" w:rsidRPr="0061577C">
        <w:rPr>
          <w:rFonts w:ascii="Times New Roman" w:hAnsi="Times New Roman" w:cs="Times New Roman"/>
          <w:sz w:val="24"/>
          <w:szCs w:val="24"/>
        </w:rPr>
        <w:t xml:space="preserve">of </w:t>
      </w:r>
      <w:r w:rsidR="00531A22" w:rsidRPr="0061577C">
        <w:rPr>
          <w:rFonts w:ascii="Times New Roman" w:hAnsi="Times New Roman" w:cs="Times New Roman"/>
          <w:sz w:val="24"/>
          <w:szCs w:val="24"/>
        </w:rPr>
        <w:t xml:space="preserve">algorithms models the conditional probability of different </w:t>
      </w:r>
      <w:r w:rsidR="005F3FD1" w:rsidRPr="0061577C">
        <w:rPr>
          <w:rFonts w:ascii="Times New Roman" w:hAnsi="Times New Roman" w:cs="Times New Roman"/>
          <w:sz w:val="24"/>
          <w:szCs w:val="24"/>
        </w:rPr>
        <w:t>“</w:t>
      </w:r>
      <w:r w:rsidR="00531A22" w:rsidRPr="0061577C">
        <w:rPr>
          <w:rFonts w:ascii="Times New Roman" w:hAnsi="Times New Roman" w:cs="Times New Roman"/>
          <w:sz w:val="24"/>
          <w:szCs w:val="24"/>
        </w:rPr>
        <w:t>fake news</w:t>
      </w:r>
      <w:r w:rsidR="005F3FD1" w:rsidRPr="0061577C">
        <w:rPr>
          <w:rFonts w:ascii="Times New Roman" w:hAnsi="Times New Roman" w:cs="Times New Roman"/>
          <w:sz w:val="24"/>
          <w:szCs w:val="24"/>
        </w:rPr>
        <w:t>”</w:t>
      </w:r>
      <w:r w:rsidR="00531A22" w:rsidRPr="0061577C">
        <w:rPr>
          <w:rFonts w:ascii="Times New Roman" w:hAnsi="Times New Roman" w:cs="Times New Roman"/>
          <w:sz w:val="24"/>
          <w:szCs w:val="24"/>
        </w:rPr>
        <w:t xml:space="preserve"> categories given input features to make prediction</w:t>
      </w:r>
      <w:r w:rsidR="0022094E" w:rsidRPr="0061577C">
        <w:rPr>
          <w:rFonts w:ascii="Times New Roman" w:hAnsi="Times New Roman" w:cs="Times New Roman"/>
          <w:sz w:val="24"/>
          <w:szCs w:val="24"/>
        </w:rPr>
        <w:t>s</w:t>
      </w:r>
      <w:r w:rsidR="00531A22" w:rsidRPr="0061577C">
        <w:rPr>
          <w:rFonts w:ascii="Times New Roman" w:hAnsi="Times New Roman" w:cs="Times New Roman"/>
          <w:sz w:val="24"/>
          <w:szCs w:val="24"/>
        </w:rPr>
        <w:t xml:space="preserve">. In this process, the best fitting algorithm is selected and its performance metric (e.g. Accuracy, F1 score) is calculated (Murphy, 2012). Moreover, these operational features are interpretable, which is more beneficial than latent features automatically learned by </w:t>
      </w:r>
      <w:r w:rsidR="00964B77" w:rsidRPr="0061577C">
        <w:rPr>
          <w:rFonts w:ascii="Times New Roman" w:hAnsi="Times New Roman" w:cs="Times New Roman"/>
          <w:sz w:val="24"/>
          <w:szCs w:val="24"/>
        </w:rPr>
        <w:t xml:space="preserve">powerful </w:t>
      </w:r>
      <w:r w:rsidR="00531A22" w:rsidRPr="0061577C">
        <w:rPr>
          <w:rFonts w:ascii="Times New Roman" w:hAnsi="Times New Roman" w:cs="Times New Roman"/>
          <w:sz w:val="24"/>
          <w:szCs w:val="24"/>
        </w:rPr>
        <w:t xml:space="preserve">deep learning models that are usually obscure. Classification works through a set of indicators and results in a set of rules (e.g. Decision Tree), meaning that no one rule serves as ground truth for a classification, and overlapping indicators can exist between categories. Importantly, indicators need to be operationalized to a sufficiently concrete degree, </w:t>
      </w:r>
      <w:r w:rsidR="0022094E" w:rsidRPr="0061577C">
        <w:rPr>
          <w:rFonts w:ascii="Times New Roman" w:hAnsi="Times New Roman" w:cs="Times New Roman"/>
          <w:sz w:val="24"/>
          <w:szCs w:val="24"/>
        </w:rPr>
        <w:t xml:space="preserve">a </w:t>
      </w:r>
      <w:r w:rsidR="00531A22" w:rsidRPr="0061577C">
        <w:rPr>
          <w:rFonts w:ascii="Times New Roman" w:hAnsi="Times New Roman" w:cs="Times New Roman"/>
          <w:sz w:val="24"/>
          <w:szCs w:val="24"/>
        </w:rPr>
        <w:t xml:space="preserve">process called features engineering, in order to allow the algorithm to perform its prediction. The goal of this research, thus, is to identify </w:t>
      </w:r>
      <w:r w:rsidR="00964B77" w:rsidRPr="0061577C">
        <w:rPr>
          <w:rFonts w:ascii="Times New Roman" w:hAnsi="Times New Roman" w:cs="Times New Roman"/>
          <w:sz w:val="24"/>
          <w:szCs w:val="24"/>
        </w:rPr>
        <w:t xml:space="preserve">novel </w:t>
      </w:r>
      <w:r w:rsidR="00531A22" w:rsidRPr="0061577C">
        <w:rPr>
          <w:rFonts w:ascii="Times New Roman" w:hAnsi="Times New Roman" w:cs="Times New Roman"/>
          <w:sz w:val="24"/>
          <w:szCs w:val="24"/>
        </w:rPr>
        <w:t xml:space="preserve">indicators or rules that can be used by a machine learning algorithm to predict if a piece of information is indeed </w:t>
      </w:r>
      <w:r w:rsidR="0022094E" w:rsidRPr="0061577C">
        <w:rPr>
          <w:rFonts w:ascii="Times New Roman" w:hAnsi="Times New Roman" w:cs="Times New Roman"/>
          <w:sz w:val="24"/>
          <w:szCs w:val="24"/>
        </w:rPr>
        <w:t>one among the types of</w:t>
      </w:r>
      <w:r w:rsidR="00531A22" w:rsidRPr="0061577C">
        <w:rPr>
          <w:rFonts w:ascii="Times New Roman" w:hAnsi="Times New Roman" w:cs="Times New Roman"/>
          <w:sz w:val="24"/>
          <w:szCs w:val="24"/>
        </w:rPr>
        <w:t xml:space="preserve"> content</w:t>
      </w:r>
      <w:r w:rsidR="0022094E" w:rsidRPr="0061577C">
        <w:rPr>
          <w:rFonts w:ascii="Times New Roman" w:hAnsi="Times New Roman" w:cs="Times New Roman"/>
          <w:sz w:val="24"/>
          <w:szCs w:val="24"/>
        </w:rPr>
        <w:t xml:space="preserve"> that we label as “fake news</w:t>
      </w:r>
      <w:r w:rsidR="00531A22" w:rsidRPr="0061577C">
        <w:rPr>
          <w:rFonts w:ascii="Times New Roman" w:hAnsi="Times New Roman" w:cs="Times New Roman"/>
          <w:sz w:val="24"/>
          <w:szCs w:val="24"/>
        </w:rPr>
        <w:t>.</w:t>
      </w:r>
      <w:r w:rsidR="0022094E" w:rsidRPr="0061577C">
        <w:rPr>
          <w:rFonts w:ascii="Times New Roman" w:hAnsi="Times New Roman" w:cs="Times New Roman"/>
          <w:sz w:val="24"/>
          <w:szCs w:val="24"/>
        </w:rPr>
        <w:t>” Once they are successfully engineered into algorithms, t</w:t>
      </w:r>
      <w:r w:rsidR="005C28F7" w:rsidRPr="0061577C">
        <w:rPr>
          <w:rFonts w:ascii="Times New Roman" w:hAnsi="Times New Roman" w:cs="Times New Roman"/>
          <w:sz w:val="24"/>
          <w:szCs w:val="24"/>
        </w:rPr>
        <w:t>hese indicators can be used in literacy programs to help online users be more attentive to their information environment</w:t>
      </w:r>
      <w:r w:rsidR="0022094E" w:rsidRPr="0061577C">
        <w:rPr>
          <w:rFonts w:ascii="Times New Roman" w:hAnsi="Times New Roman" w:cs="Times New Roman"/>
          <w:sz w:val="24"/>
          <w:szCs w:val="24"/>
        </w:rPr>
        <w:t xml:space="preserve">, </w:t>
      </w:r>
      <w:r w:rsidR="006F569C" w:rsidRPr="0061577C">
        <w:rPr>
          <w:rFonts w:ascii="Times New Roman" w:hAnsi="Times New Roman" w:cs="Times New Roman"/>
          <w:sz w:val="24"/>
          <w:szCs w:val="24"/>
        </w:rPr>
        <w:t>provid</w:t>
      </w:r>
      <w:r w:rsidR="0022094E" w:rsidRPr="0061577C">
        <w:rPr>
          <w:rFonts w:ascii="Times New Roman" w:hAnsi="Times New Roman" w:cs="Times New Roman"/>
          <w:sz w:val="24"/>
          <w:szCs w:val="24"/>
        </w:rPr>
        <w:t>ing</w:t>
      </w:r>
      <w:r w:rsidR="006F569C" w:rsidRPr="0061577C">
        <w:rPr>
          <w:rFonts w:ascii="Times New Roman" w:hAnsi="Times New Roman" w:cs="Times New Roman"/>
          <w:sz w:val="24"/>
          <w:szCs w:val="24"/>
        </w:rPr>
        <w:t xml:space="preserve"> specific</w:t>
      </w:r>
      <w:r w:rsidR="005C28F7" w:rsidRPr="0061577C">
        <w:rPr>
          <w:rFonts w:ascii="Times New Roman" w:hAnsi="Times New Roman" w:cs="Times New Roman"/>
          <w:sz w:val="24"/>
          <w:szCs w:val="24"/>
        </w:rPr>
        <w:t xml:space="preserve"> tips that could guide them in identifying if </w:t>
      </w:r>
      <w:r w:rsidR="0022094E" w:rsidRPr="0061577C">
        <w:rPr>
          <w:rFonts w:ascii="Times New Roman" w:hAnsi="Times New Roman" w:cs="Times New Roman"/>
          <w:sz w:val="24"/>
          <w:szCs w:val="24"/>
        </w:rPr>
        <w:t xml:space="preserve">a piece of online </w:t>
      </w:r>
      <w:r w:rsidR="005C28F7" w:rsidRPr="0061577C">
        <w:rPr>
          <w:rFonts w:ascii="Times New Roman" w:hAnsi="Times New Roman" w:cs="Times New Roman"/>
          <w:sz w:val="24"/>
          <w:szCs w:val="24"/>
        </w:rPr>
        <w:t xml:space="preserve">content is </w:t>
      </w:r>
      <w:r w:rsidR="0022094E" w:rsidRPr="0061577C">
        <w:rPr>
          <w:rFonts w:ascii="Times New Roman" w:hAnsi="Times New Roman" w:cs="Times New Roman"/>
          <w:sz w:val="24"/>
          <w:szCs w:val="24"/>
        </w:rPr>
        <w:t xml:space="preserve">indeed </w:t>
      </w:r>
      <w:r w:rsidR="002F6372" w:rsidRPr="0061577C">
        <w:rPr>
          <w:rFonts w:ascii="Times New Roman" w:hAnsi="Times New Roman" w:cs="Times New Roman"/>
          <w:sz w:val="24"/>
          <w:szCs w:val="24"/>
        </w:rPr>
        <w:t xml:space="preserve">legitimate </w:t>
      </w:r>
      <w:r w:rsidR="005C28F7" w:rsidRPr="0061577C">
        <w:rPr>
          <w:rFonts w:ascii="Times New Roman" w:hAnsi="Times New Roman" w:cs="Times New Roman"/>
          <w:sz w:val="24"/>
          <w:szCs w:val="24"/>
        </w:rPr>
        <w:t xml:space="preserve">news or </w:t>
      </w:r>
      <w:r w:rsidR="005F3FD1" w:rsidRPr="0061577C">
        <w:rPr>
          <w:rFonts w:ascii="Times New Roman" w:hAnsi="Times New Roman" w:cs="Times New Roman"/>
          <w:sz w:val="24"/>
          <w:szCs w:val="24"/>
        </w:rPr>
        <w:t>“</w:t>
      </w:r>
      <w:r w:rsidR="0022094E" w:rsidRPr="0061577C">
        <w:rPr>
          <w:rFonts w:ascii="Times New Roman" w:hAnsi="Times New Roman" w:cs="Times New Roman"/>
          <w:sz w:val="24"/>
          <w:szCs w:val="24"/>
        </w:rPr>
        <w:t>fake news</w:t>
      </w:r>
      <w:r w:rsidR="00B005B2" w:rsidRPr="0061577C">
        <w:rPr>
          <w:rFonts w:ascii="Times New Roman" w:hAnsi="Times New Roman" w:cs="Times New Roman"/>
          <w:sz w:val="24"/>
          <w:szCs w:val="24"/>
        </w:rPr>
        <w:t>.</w:t>
      </w:r>
      <w:r w:rsidR="005F3FD1" w:rsidRPr="0061577C">
        <w:rPr>
          <w:rFonts w:ascii="Times New Roman" w:hAnsi="Times New Roman" w:cs="Times New Roman"/>
          <w:sz w:val="24"/>
          <w:szCs w:val="24"/>
        </w:rPr>
        <w:t>”</w:t>
      </w:r>
    </w:p>
    <w:p w14:paraId="4E8C055B" w14:textId="2211C4E9" w:rsidR="00DE34A3" w:rsidRPr="0061577C" w:rsidRDefault="00DE34A3" w:rsidP="006F569C">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A complicating factor </w:t>
      </w:r>
      <w:r w:rsidR="00B5290C" w:rsidRPr="0061577C">
        <w:rPr>
          <w:rFonts w:ascii="Times New Roman" w:hAnsi="Times New Roman" w:cs="Times New Roman"/>
          <w:sz w:val="24"/>
          <w:szCs w:val="24"/>
        </w:rPr>
        <w:t xml:space="preserve">in this exercise </w:t>
      </w:r>
      <w:r w:rsidRPr="0061577C">
        <w:rPr>
          <w:rFonts w:ascii="Times New Roman" w:hAnsi="Times New Roman" w:cs="Times New Roman"/>
          <w:sz w:val="24"/>
          <w:szCs w:val="24"/>
        </w:rPr>
        <w:t xml:space="preserve">is that </w:t>
      </w:r>
      <w:r w:rsidR="005F3FD1" w:rsidRPr="0061577C">
        <w:rPr>
          <w:rFonts w:ascii="Times New Roman" w:hAnsi="Times New Roman" w:cs="Times New Roman"/>
          <w:sz w:val="24"/>
          <w:szCs w:val="24"/>
        </w:rPr>
        <w:t>“</w:t>
      </w:r>
      <w:r w:rsidRPr="0061577C">
        <w:rPr>
          <w:rFonts w:ascii="Times New Roman" w:hAnsi="Times New Roman" w:cs="Times New Roman"/>
          <w:sz w:val="24"/>
          <w:szCs w:val="24"/>
        </w:rPr>
        <w:t>fake news</w:t>
      </w:r>
      <w:r w:rsidR="005F3FD1" w:rsidRPr="0061577C">
        <w:rPr>
          <w:rFonts w:ascii="Times New Roman" w:hAnsi="Times New Roman" w:cs="Times New Roman"/>
          <w:sz w:val="24"/>
          <w:szCs w:val="24"/>
        </w:rPr>
        <w:t>”</w:t>
      </w:r>
      <w:r w:rsidRPr="0061577C">
        <w:rPr>
          <w:rFonts w:ascii="Times New Roman" w:hAnsi="Times New Roman" w:cs="Times New Roman"/>
          <w:sz w:val="24"/>
          <w:szCs w:val="24"/>
        </w:rPr>
        <w:t xml:space="preserve"> no longer refers </w:t>
      </w:r>
      <w:r w:rsidR="00644C00" w:rsidRPr="0061577C">
        <w:rPr>
          <w:rFonts w:ascii="Times New Roman" w:hAnsi="Times New Roman" w:cs="Times New Roman"/>
          <w:sz w:val="24"/>
          <w:szCs w:val="24"/>
        </w:rPr>
        <w:t xml:space="preserve">simply </w:t>
      </w:r>
      <w:r w:rsidRPr="0061577C">
        <w:rPr>
          <w:rFonts w:ascii="Times New Roman" w:hAnsi="Times New Roman" w:cs="Times New Roman"/>
          <w:sz w:val="24"/>
          <w:szCs w:val="24"/>
        </w:rPr>
        <w:t xml:space="preserve">to false information. As </w:t>
      </w:r>
      <w:proofErr w:type="spellStart"/>
      <w:r w:rsidRPr="0061577C">
        <w:rPr>
          <w:rFonts w:ascii="Times New Roman" w:hAnsi="Times New Roman" w:cs="Times New Roman"/>
          <w:sz w:val="24"/>
          <w:szCs w:val="24"/>
        </w:rPr>
        <w:t>Vosoughi</w:t>
      </w:r>
      <w:proofErr w:type="spellEnd"/>
      <w:r w:rsidRPr="0061577C">
        <w:rPr>
          <w:rFonts w:ascii="Times New Roman" w:hAnsi="Times New Roman" w:cs="Times New Roman"/>
          <w:sz w:val="24"/>
          <w:szCs w:val="24"/>
        </w:rPr>
        <w:t xml:space="preserve">, Roy and Aral (2018) point out, </w:t>
      </w:r>
      <w:r w:rsidR="00644C00" w:rsidRPr="0061577C">
        <w:rPr>
          <w:rFonts w:ascii="Times New Roman" w:hAnsi="Times New Roman" w:cs="Times New Roman"/>
          <w:sz w:val="24"/>
          <w:szCs w:val="24"/>
        </w:rPr>
        <w:t xml:space="preserve">the term “fake news” has been </w:t>
      </w:r>
      <w:r w:rsidR="00644C00" w:rsidRPr="0061577C">
        <w:rPr>
          <w:rFonts w:ascii="Times New Roman" w:hAnsi="Times New Roman" w:cs="Times New Roman"/>
          <w:sz w:val="24"/>
          <w:szCs w:val="24"/>
        </w:rPr>
        <w:lastRenderedPageBreak/>
        <w:t>“ir</w:t>
      </w:r>
      <w:r w:rsidR="00942704" w:rsidRPr="0061577C">
        <w:rPr>
          <w:rFonts w:ascii="Times New Roman" w:hAnsi="Times New Roman" w:cs="Times New Roman"/>
          <w:sz w:val="24"/>
          <w:szCs w:val="24"/>
        </w:rPr>
        <w:t xml:space="preserve">redeemably polarized” in that it has </w:t>
      </w:r>
      <w:r w:rsidR="00644C00" w:rsidRPr="0061577C">
        <w:rPr>
          <w:rFonts w:ascii="Times New Roman" w:hAnsi="Times New Roman" w:cs="Times New Roman"/>
          <w:sz w:val="24"/>
          <w:szCs w:val="24"/>
        </w:rPr>
        <w:t>be</w:t>
      </w:r>
      <w:r w:rsidR="00942704" w:rsidRPr="0061577C">
        <w:rPr>
          <w:rFonts w:ascii="Times New Roman" w:hAnsi="Times New Roman" w:cs="Times New Roman"/>
          <w:sz w:val="24"/>
          <w:szCs w:val="24"/>
        </w:rPr>
        <w:t>en</w:t>
      </w:r>
      <w:r w:rsidR="00644C00" w:rsidRPr="0061577C">
        <w:rPr>
          <w:rFonts w:ascii="Times New Roman" w:hAnsi="Times New Roman" w:cs="Times New Roman"/>
          <w:sz w:val="24"/>
          <w:szCs w:val="24"/>
        </w:rPr>
        <w:t xml:space="preserve"> co-opted by politicians to refer to any information put out by sources that do not support their partisan positions.</w:t>
      </w:r>
      <w:r w:rsidR="00942704" w:rsidRPr="0061577C">
        <w:rPr>
          <w:rFonts w:ascii="Times New Roman" w:hAnsi="Times New Roman" w:cs="Times New Roman"/>
          <w:sz w:val="24"/>
          <w:szCs w:val="24"/>
        </w:rPr>
        <w:t xml:space="preserve"> </w:t>
      </w:r>
      <w:proofErr w:type="spellStart"/>
      <w:r w:rsidR="00942704" w:rsidRPr="0061577C">
        <w:rPr>
          <w:rFonts w:ascii="Times New Roman" w:hAnsi="Times New Roman" w:cs="Times New Roman"/>
          <w:sz w:val="24"/>
          <w:szCs w:val="24"/>
        </w:rPr>
        <w:t>Waisbord</w:t>
      </w:r>
      <w:proofErr w:type="spellEnd"/>
      <w:r w:rsidR="00942704" w:rsidRPr="0061577C">
        <w:rPr>
          <w:rFonts w:ascii="Times New Roman" w:hAnsi="Times New Roman" w:cs="Times New Roman"/>
          <w:sz w:val="24"/>
          <w:szCs w:val="24"/>
        </w:rPr>
        <w:t xml:space="preserve"> (2018) calls it a “trope used by right-wing politicians, commentators and activists to castigate critical news organizations” (p. 1867). The central goal of these partisan efforts is to cast aspersions on the veracity of the content </w:t>
      </w:r>
      <w:r w:rsidR="005F2E04" w:rsidRPr="0061577C">
        <w:rPr>
          <w:rFonts w:ascii="Times New Roman" w:hAnsi="Times New Roman" w:cs="Times New Roman"/>
          <w:sz w:val="24"/>
          <w:szCs w:val="24"/>
        </w:rPr>
        <w:t>by suggesting that it is false.</w:t>
      </w:r>
      <w:r w:rsidR="00B5290C" w:rsidRPr="0061577C">
        <w:rPr>
          <w:rFonts w:ascii="Times New Roman" w:hAnsi="Times New Roman" w:cs="Times New Roman"/>
          <w:sz w:val="24"/>
          <w:szCs w:val="24"/>
        </w:rPr>
        <w:t xml:space="preserve"> In many cases, such content is not even news</w:t>
      </w:r>
      <w:r w:rsidR="005F2E04" w:rsidRPr="0061577C">
        <w:rPr>
          <w:rFonts w:ascii="Times New Roman" w:hAnsi="Times New Roman" w:cs="Times New Roman"/>
          <w:sz w:val="24"/>
          <w:szCs w:val="24"/>
        </w:rPr>
        <w:t xml:space="preserve"> where truth or falsehood is relevant</w:t>
      </w:r>
      <w:r w:rsidR="00B5290C" w:rsidRPr="0061577C">
        <w:rPr>
          <w:rFonts w:ascii="Times New Roman" w:hAnsi="Times New Roman" w:cs="Times New Roman"/>
          <w:sz w:val="24"/>
          <w:szCs w:val="24"/>
        </w:rPr>
        <w:t>, but a piece of commentary that expresses a particular point of view or an incomplete report of an event by a citizen journalist</w:t>
      </w:r>
      <w:r w:rsidR="005F2E04" w:rsidRPr="0061577C">
        <w:rPr>
          <w:rFonts w:ascii="Times New Roman" w:hAnsi="Times New Roman" w:cs="Times New Roman"/>
          <w:sz w:val="24"/>
          <w:szCs w:val="24"/>
        </w:rPr>
        <w:t xml:space="preserve"> than can be interpreted in multiple ways</w:t>
      </w:r>
      <w:r w:rsidR="00B5290C" w:rsidRPr="0061577C">
        <w:rPr>
          <w:rFonts w:ascii="Times New Roman" w:hAnsi="Times New Roman" w:cs="Times New Roman"/>
          <w:sz w:val="24"/>
          <w:szCs w:val="24"/>
        </w:rPr>
        <w:t xml:space="preserve">. </w:t>
      </w:r>
      <w:r w:rsidR="001A410B" w:rsidRPr="0061577C">
        <w:rPr>
          <w:rFonts w:ascii="Times New Roman" w:hAnsi="Times New Roman" w:cs="Times New Roman"/>
          <w:sz w:val="24"/>
          <w:szCs w:val="24"/>
        </w:rPr>
        <w:t xml:space="preserve">By extending the notion of falsehood to these other categories of non-news content, the term “fake news” has been widely weaponized. But, it has also resulted in the application of the label to a confusing array of content that lies at the intersection of legitimately real and patently false information, thereby posing considerable challenges to machine-based classification of </w:t>
      </w:r>
      <w:r w:rsidR="005F3FD1" w:rsidRPr="0061577C">
        <w:rPr>
          <w:rFonts w:ascii="Times New Roman" w:hAnsi="Times New Roman" w:cs="Times New Roman"/>
          <w:sz w:val="24"/>
          <w:szCs w:val="24"/>
        </w:rPr>
        <w:t>“</w:t>
      </w:r>
      <w:r w:rsidR="001A410B" w:rsidRPr="0061577C">
        <w:rPr>
          <w:rFonts w:ascii="Times New Roman" w:hAnsi="Times New Roman" w:cs="Times New Roman"/>
          <w:sz w:val="24"/>
          <w:szCs w:val="24"/>
        </w:rPr>
        <w:t>fake news</w:t>
      </w:r>
      <w:r w:rsidR="00E43426" w:rsidRPr="0061577C">
        <w:rPr>
          <w:rFonts w:ascii="Times New Roman" w:hAnsi="Times New Roman" w:cs="Times New Roman"/>
          <w:sz w:val="24"/>
          <w:szCs w:val="24"/>
        </w:rPr>
        <w:t>.</w:t>
      </w:r>
      <w:r w:rsidR="005F3FD1" w:rsidRPr="0061577C">
        <w:rPr>
          <w:rFonts w:ascii="Times New Roman" w:hAnsi="Times New Roman" w:cs="Times New Roman"/>
          <w:sz w:val="24"/>
          <w:szCs w:val="24"/>
        </w:rPr>
        <w:t>”</w:t>
      </w:r>
    </w:p>
    <w:p w14:paraId="2B32C04B" w14:textId="28EC5657" w:rsidR="003F174A" w:rsidRPr="0061577C" w:rsidRDefault="001A410B" w:rsidP="0030511F">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In order to reduce the semantic clutter around the term “fake news” and derive meaningful indicators of the various types of content that has now become part of it</w:t>
      </w:r>
      <w:r w:rsidR="0034389D" w:rsidRPr="0061577C">
        <w:rPr>
          <w:rFonts w:ascii="Times New Roman" w:hAnsi="Times New Roman" w:cs="Times New Roman"/>
          <w:sz w:val="24"/>
          <w:szCs w:val="24"/>
        </w:rPr>
        <w:t xml:space="preserve">, </w:t>
      </w:r>
      <w:r w:rsidR="002D386C" w:rsidRPr="0061577C">
        <w:rPr>
          <w:rFonts w:ascii="Times New Roman" w:hAnsi="Times New Roman" w:cs="Times New Roman"/>
          <w:sz w:val="24"/>
          <w:szCs w:val="24"/>
        </w:rPr>
        <w:t xml:space="preserve">we launched </w:t>
      </w:r>
      <w:r w:rsidR="0034389D" w:rsidRPr="0061577C">
        <w:rPr>
          <w:rFonts w:ascii="Times New Roman" w:hAnsi="Times New Roman" w:cs="Times New Roman"/>
          <w:sz w:val="24"/>
          <w:szCs w:val="24"/>
        </w:rPr>
        <w:t>a concept explication</w:t>
      </w:r>
      <w:r w:rsidR="005B27E1" w:rsidRPr="0061577C">
        <w:rPr>
          <w:rFonts w:ascii="Times New Roman" w:hAnsi="Times New Roman" w:cs="Times New Roman"/>
          <w:sz w:val="24"/>
          <w:szCs w:val="24"/>
        </w:rPr>
        <w:t xml:space="preserve"> </w:t>
      </w:r>
      <w:r w:rsidR="005B27E1" w:rsidRPr="0061577C">
        <w:rPr>
          <w:rFonts w:ascii="Times New Roman" w:eastAsia="Times New Roman" w:hAnsi="Times New Roman" w:cs="Times New Roman"/>
          <w:sz w:val="24"/>
          <w:szCs w:val="24"/>
        </w:rPr>
        <w:t>(Chaffee, 1991)</w:t>
      </w:r>
      <w:r w:rsidR="0034389D"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that </w:t>
      </w:r>
      <w:r w:rsidR="0034389D" w:rsidRPr="0061577C">
        <w:rPr>
          <w:rFonts w:ascii="Times New Roman" w:hAnsi="Times New Roman" w:cs="Times New Roman"/>
          <w:sz w:val="24"/>
          <w:szCs w:val="24"/>
        </w:rPr>
        <w:t>uncover</w:t>
      </w:r>
      <w:r w:rsidRPr="0061577C">
        <w:rPr>
          <w:rFonts w:ascii="Times New Roman" w:hAnsi="Times New Roman" w:cs="Times New Roman"/>
          <w:sz w:val="24"/>
          <w:szCs w:val="24"/>
        </w:rPr>
        <w:t>s</w:t>
      </w:r>
      <w:r w:rsidR="0034389D" w:rsidRPr="0061577C">
        <w:rPr>
          <w:rFonts w:ascii="Times New Roman" w:hAnsi="Times New Roman" w:cs="Times New Roman"/>
          <w:sz w:val="24"/>
          <w:szCs w:val="24"/>
        </w:rPr>
        <w:t xml:space="preserve"> the different theoretical </w:t>
      </w:r>
      <w:r w:rsidR="00861B79" w:rsidRPr="0061577C">
        <w:rPr>
          <w:rFonts w:ascii="Times New Roman" w:hAnsi="Times New Roman" w:cs="Times New Roman"/>
          <w:sz w:val="24"/>
          <w:szCs w:val="24"/>
        </w:rPr>
        <w:t xml:space="preserve">and operational definitions of </w:t>
      </w:r>
      <w:r w:rsidR="005F3FD1" w:rsidRPr="0061577C">
        <w:rPr>
          <w:rFonts w:ascii="Times New Roman" w:hAnsi="Times New Roman" w:cs="Times New Roman"/>
          <w:sz w:val="24"/>
          <w:szCs w:val="24"/>
        </w:rPr>
        <w:t>“</w:t>
      </w:r>
      <w:r w:rsidR="00771BBA" w:rsidRPr="0061577C">
        <w:rPr>
          <w:rFonts w:ascii="Times New Roman" w:hAnsi="Times New Roman" w:cs="Times New Roman"/>
          <w:sz w:val="24"/>
          <w:szCs w:val="24"/>
        </w:rPr>
        <w:t>fa</w:t>
      </w:r>
      <w:r w:rsidR="003C460C" w:rsidRPr="0061577C">
        <w:rPr>
          <w:rFonts w:ascii="Times New Roman" w:hAnsi="Times New Roman" w:cs="Times New Roman"/>
          <w:sz w:val="24"/>
          <w:szCs w:val="24"/>
        </w:rPr>
        <w:t>k</w:t>
      </w:r>
      <w:r w:rsidR="00771BBA" w:rsidRPr="0061577C">
        <w:rPr>
          <w:rFonts w:ascii="Times New Roman" w:hAnsi="Times New Roman" w:cs="Times New Roman"/>
          <w:sz w:val="24"/>
          <w:szCs w:val="24"/>
        </w:rPr>
        <w:t>e news</w:t>
      </w:r>
      <w:r w:rsidR="005F3FD1" w:rsidRPr="0061577C">
        <w:rPr>
          <w:rFonts w:ascii="Times New Roman" w:hAnsi="Times New Roman" w:cs="Times New Roman"/>
          <w:sz w:val="24"/>
          <w:szCs w:val="24"/>
        </w:rPr>
        <w:t>”</w:t>
      </w:r>
      <w:r w:rsidR="00A34712" w:rsidRPr="0061577C">
        <w:rPr>
          <w:rFonts w:ascii="Times New Roman" w:hAnsi="Times New Roman" w:cs="Times New Roman"/>
          <w:sz w:val="24"/>
          <w:szCs w:val="24"/>
        </w:rPr>
        <w:t xml:space="preserve"> and its associated terms (</w:t>
      </w:r>
      <w:r w:rsidR="002D386C" w:rsidRPr="0061577C">
        <w:rPr>
          <w:rFonts w:ascii="Times New Roman" w:hAnsi="Times New Roman" w:cs="Times New Roman"/>
          <w:sz w:val="24"/>
          <w:szCs w:val="24"/>
        </w:rPr>
        <w:t xml:space="preserve">e.g., </w:t>
      </w:r>
      <w:r w:rsidR="00A34712" w:rsidRPr="0061577C">
        <w:rPr>
          <w:rFonts w:ascii="Times New Roman" w:hAnsi="Times New Roman" w:cs="Times New Roman"/>
          <w:sz w:val="24"/>
          <w:szCs w:val="24"/>
        </w:rPr>
        <w:t>misinformation, disinformation, alternative facts</w:t>
      </w:r>
      <w:r w:rsidR="00771BBA" w:rsidRPr="0061577C">
        <w:rPr>
          <w:rFonts w:ascii="Times New Roman" w:hAnsi="Times New Roman" w:cs="Times New Roman"/>
          <w:sz w:val="24"/>
          <w:szCs w:val="24"/>
        </w:rPr>
        <w:t xml:space="preserve">, </w:t>
      </w:r>
      <w:r w:rsidR="0017209B" w:rsidRPr="0061577C">
        <w:rPr>
          <w:rFonts w:ascii="Times New Roman" w:hAnsi="Times New Roman" w:cs="Times New Roman"/>
          <w:sz w:val="24"/>
          <w:szCs w:val="24"/>
        </w:rPr>
        <w:t>fal</w:t>
      </w:r>
      <w:r w:rsidR="00211FA6" w:rsidRPr="0061577C">
        <w:rPr>
          <w:rFonts w:ascii="Times New Roman" w:hAnsi="Times New Roman" w:cs="Times New Roman"/>
          <w:sz w:val="24"/>
          <w:szCs w:val="24"/>
        </w:rPr>
        <w:t>s</w:t>
      </w:r>
      <w:r w:rsidR="0017209B" w:rsidRPr="0061577C">
        <w:rPr>
          <w:rFonts w:ascii="Times New Roman" w:hAnsi="Times New Roman" w:cs="Times New Roman"/>
          <w:sz w:val="24"/>
          <w:szCs w:val="24"/>
        </w:rPr>
        <w:t xml:space="preserve">e </w:t>
      </w:r>
      <w:r w:rsidR="00771BBA" w:rsidRPr="0061577C">
        <w:rPr>
          <w:rFonts w:ascii="Times New Roman" w:hAnsi="Times New Roman" w:cs="Times New Roman"/>
          <w:sz w:val="24"/>
          <w:szCs w:val="24"/>
        </w:rPr>
        <w:t>news</w:t>
      </w:r>
      <w:r w:rsidR="00A34712" w:rsidRPr="0061577C">
        <w:rPr>
          <w:rFonts w:ascii="Times New Roman" w:hAnsi="Times New Roman" w:cs="Times New Roman"/>
          <w:sz w:val="24"/>
          <w:szCs w:val="24"/>
        </w:rPr>
        <w:t>)</w:t>
      </w:r>
      <w:r w:rsidR="0034389D" w:rsidRPr="0061577C">
        <w:rPr>
          <w:rFonts w:ascii="Times New Roman" w:hAnsi="Times New Roman" w:cs="Times New Roman"/>
          <w:sz w:val="24"/>
          <w:szCs w:val="24"/>
        </w:rPr>
        <w:t xml:space="preserve"> </w:t>
      </w:r>
      <w:r w:rsidRPr="0061577C">
        <w:rPr>
          <w:rFonts w:ascii="Times New Roman" w:hAnsi="Times New Roman" w:cs="Times New Roman"/>
          <w:sz w:val="24"/>
          <w:szCs w:val="24"/>
        </w:rPr>
        <w:t>found in</w:t>
      </w:r>
      <w:r w:rsidR="0034389D" w:rsidRPr="0061577C">
        <w:rPr>
          <w:rFonts w:ascii="Times New Roman" w:hAnsi="Times New Roman" w:cs="Times New Roman"/>
          <w:sz w:val="24"/>
          <w:szCs w:val="24"/>
        </w:rPr>
        <w:t xml:space="preserve"> academic research, media articles, trade journals, and other </w:t>
      </w:r>
      <w:r w:rsidR="002D386C" w:rsidRPr="0061577C">
        <w:rPr>
          <w:rFonts w:ascii="Times New Roman" w:hAnsi="Times New Roman" w:cs="Times New Roman"/>
          <w:sz w:val="24"/>
          <w:szCs w:val="24"/>
        </w:rPr>
        <w:t xml:space="preserve">relevant </w:t>
      </w:r>
      <w:r w:rsidR="0034389D" w:rsidRPr="0061577C">
        <w:rPr>
          <w:rFonts w:ascii="Times New Roman" w:hAnsi="Times New Roman" w:cs="Times New Roman"/>
          <w:sz w:val="24"/>
          <w:szCs w:val="24"/>
        </w:rPr>
        <w:t>sources.</w:t>
      </w:r>
      <w:r w:rsidR="00CB30B6" w:rsidRPr="0061577C">
        <w:rPr>
          <w:rFonts w:ascii="Times New Roman" w:hAnsi="Times New Roman" w:cs="Times New Roman"/>
          <w:sz w:val="24"/>
          <w:szCs w:val="24"/>
        </w:rPr>
        <w:t xml:space="preserve"> </w:t>
      </w:r>
      <w:r w:rsidR="00424A65" w:rsidRPr="0061577C">
        <w:rPr>
          <w:rFonts w:ascii="Times New Roman" w:hAnsi="Times New Roman" w:cs="Times New Roman"/>
          <w:sz w:val="24"/>
          <w:szCs w:val="24"/>
        </w:rPr>
        <w:t>We</w:t>
      </w:r>
      <w:r w:rsidR="00CB30B6" w:rsidRPr="0061577C">
        <w:rPr>
          <w:rFonts w:ascii="Times New Roman" w:hAnsi="Times New Roman" w:cs="Times New Roman"/>
          <w:sz w:val="24"/>
          <w:szCs w:val="24"/>
        </w:rPr>
        <w:t xml:space="preserve"> reviewed</w:t>
      </w:r>
      <w:r w:rsidR="00BE44BD" w:rsidRPr="0061577C">
        <w:rPr>
          <w:rFonts w:ascii="Times New Roman" w:hAnsi="Times New Roman" w:cs="Times New Roman"/>
          <w:sz w:val="24"/>
          <w:szCs w:val="24"/>
        </w:rPr>
        <w:t xml:space="preserve"> publications found through Google Scholar and a library database using the aforementioned </w:t>
      </w:r>
      <w:r w:rsidR="003C241D" w:rsidRPr="0061577C">
        <w:rPr>
          <w:rFonts w:ascii="Times New Roman" w:hAnsi="Times New Roman" w:cs="Times New Roman"/>
          <w:sz w:val="24"/>
          <w:szCs w:val="24"/>
        </w:rPr>
        <w:t>keyword searches. We then fo</w:t>
      </w:r>
      <w:r w:rsidR="00BE44BD" w:rsidRPr="0061577C">
        <w:rPr>
          <w:rFonts w:ascii="Times New Roman" w:hAnsi="Times New Roman" w:cs="Times New Roman"/>
          <w:sz w:val="24"/>
          <w:szCs w:val="24"/>
        </w:rPr>
        <w:t>llowed a snowball approach</w:t>
      </w:r>
      <w:r w:rsidR="003C241D" w:rsidRPr="0061577C">
        <w:rPr>
          <w:rFonts w:ascii="Times New Roman" w:hAnsi="Times New Roman" w:cs="Times New Roman"/>
          <w:sz w:val="24"/>
          <w:szCs w:val="24"/>
        </w:rPr>
        <w:t xml:space="preserve"> to identify additional relevant articles until </w:t>
      </w:r>
      <w:r w:rsidR="00424A65" w:rsidRPr="0061577C">
        <w:rPr>
          <w:rFonts w:ascii="Times New Roman" w:hAnsi="Times New Roman" w:cs="Times New Roman"/>
          <w:sz w:val="24"/>
          <w:szCs w:val="24"/>
        </w:rPr>
        <w:t xml:space="preserve">we </w:t>
      </w:r>
      <w:r w:rsidR="003C241D" w:rsidRPr="0061577C">
        <w:rPr>
          <w:rFonts w:ascii="Times New Roman" w:hAnsi="Times New Roman" w:cs="Times New Roman"/>
          <w:sz w:val="24"/>
          <w:szCs w:val="24"/>
        </w:rPr>
        <w:t>reach</w:t>
      </w:r>
      <w:r w:rsidR="00424A65" w:rsidRPr="0061577C">
        <w:rPr>
          <w:rFonts w:ascii="Times New Roman" w:hAnsi="Times New Roman" w:cs="Times New Roman"/>
          <w:sz w:val="24"/>
          <w:szCs w:val="24"/>
        </w:rPr>
        <w:t>ed</w:t>
      </w:r>
      <w:r w:rsidR="003C241D" w:rsidRPr="0061577C">
        <w:rPr>
          <w:rFonts w:ascii="Times New Roman" w:hAnsi="Times New Roman" w:cs="Times New Roman"/>
          <w:sz w:val="24"/>
          <w:szCs w:val="24"/>
        </w:rPr>
        <w:t xml:space="preserve"> </w:t>
      </w:r>
      <w:r w:rsidR="00424A65" w:rsidRPr="0061577C">
        <w:rPr>
          <w:rFonts w:ascii="Times New Roman" w:hAnsi="Times New Roman" w:cs="Times New Roman"/>
          <w:sz w:val="24"/>
          <w:szCs w:val="24"/>
        </w:rPr>
        <w:t>a</w:t>
      </w:r>
      <w:r w:rsidR="003C241D" w:rsidRPr="0061577C">
        <w:rPr>
          <w:rFonts w:ascii="Times New Roman" w:hAnsi="Times New Roman" w:cs="Times New Roman"/>
          <w:sz w:val="24"/>
          <w:szCs w:val="24"/>
        </w:rPr>
        <w:t xml:space="preserve"> saturation</w:t>
      </w:r>
      <w:r w:rsidR="00424A65" w:rsidRPr="0061577C">
        <w:rPr>
          <w:rFonts w:ascii="Times New Roman" w:hAnsi="Times New Roman" w:cs="Times New Roman"/>
          <w:sz w:val="24"/>
          <w:szCs w:val="24"/>
        </w:rPr>
        <w:t xml:space="preserve"> point in terms of variety in theoretical definitions</w:t>
      </w:r>
      <w:r w:rsidR="003C241D" w:rsidRPr="0061577C">
        <w:rPr>
          <w:rFonts w:ascii="Times New Roman" w:hAnsi="Times New Roman" w:cs="Times New Roman"/>
          <w:sz w:val="24"/>
          <w:szCs w:val="24"/>
        </w:rPr>
        <w:t xml:space="preserve"> (Saunders et al., 201</w:t>
      </w:r>
      <w:r w:rsidR="00ED4A77" w:rsidRPr="0061577C">
        <w:rPr>
          <w:rFonts w:ascii="Times New Roman" w:hAnsi="Times New Roman" w:cs="Times New Roman"/>
          <w:sz w:val="24"/>
          <w:szCs w:val="24"/>
        </w:rPr>
        <w:t>8</w:t>
      </w:r>
      <w:r w:rsidR="003C241D" w:rsidRPr="0061577C">
        <w:rPr>
          <w:rFonts w:ascii="Times New Roman" w:hAnsi="Times New Roman" w:cs="Times New Roman"/>
          <w:sz w:val="24"/>
          <w:szCs w:val="24"/>
        </w:rPr>
        <w:t>).</w:t>
      </w:r>
      <w:r w:rsidR="0034389D" w:rsidRPr="0061577C">
        <w:rPr>
          <w:rFonts w:ascii="Times New Roman" w:hAnsi="Times New Roman" w:cs="Times New Roman"/>
          <w:sz w:val="24"/>
          <w:szCs w:val="24"/>
        </w:rPr>
        <w:t xml:space="preserve"> </w:t>
      </w:r>
    </w:p>
    <w:p w14:paraId="369D4974" w14:textId="4065D601" w:rsidR="00C943B0" w:rsidRPr="0061577C" w:rsidRDefault="00964383" w:rsidP="001A410B">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Through </w:t>
      </w:r>
      <w:r w:rsidR="0017209B" w:rsidRPr="0061577C">
        <w:rPr>
          <w:rFonts w:ascii="Times New Roman" w:hAnsi="Times New Roman" w:cs="Times New Roman"/>
          <w:sz w:val="24"/>
          <w:szCs w:val="24"/>
        </w:rPr>
        <w:t>this meaning</w:t>
      </w:r>
      <w:r w:rsidRPr="0061577C">
        <w:rPr>
          <w:rFonts w:ascii="Times New Roman" w:hAnsi="Times New Roman" w:cs="Times New Roman"/>
          <w:sz w:val="24"/>
          <w:szCs w:val="24"/>
        </w:rPr>
        <w:t xml:space="preserve"> analysis</w:t>
      </w:r>
      <w:r w:rsidR="00424A65" w:rsidRPr="0061577C">
        <w:rPr>
          <w:rFonts w:ascii="Times New Roman" w:hAnsi="Times New Roman" w:cs="Times New Roman"/>
          <w:sz w:val="24"/>
          <w:szCs w:val="24"/>
        </w:rPr>
        <w:t>,</w:t>
      </w:r>
      <w:r w:rsidRPr="0061577C">
        <w:rPr>
          <w:rFonts w:ascii="Times New Roman" w:hAnsi="Times New Roman" w:cs="Times New Roman"/>
          <w:sz w:val="24"/>
          <w:szCs w:val="24"/>
        </w:rPr>
        <w:t xml:space="preserve"> </w:t>
      </w:r>
      <w:r w:rsidR="00B069FF" w:rsidRPr="0061577C">
        <w:rPr>
          <w:rFonts w:ascii="Times New Roman" w:hAnsi="Times New Roman" w:cs="Times New Roman"/>
          <w:sz w:val="24"/>
          <w:szCs w:val="24"/>
        </w:rPr>
        <w:t>a taxonomy</w:t>
      </w:r>
      <w:r w:rsidRPr="0061577C">
        <w:rPr>
          <w:rFonts w:ascii="Times New Roman" w:hAnsi="Times New Roman" w:cs="Times New Roman"/>
          <w:sz w:val="24"/>
          <w:szCs w:val="24"/>
        </w:rPr>
        <w:t xml:space="preserve"> of online </w:t>
      </w:r>
      <w:r w:rsidR="006C3A51" w:rsidRPr="0061577C">
        <w:rPr>
          <w:rFonts w:ascii="Times New Roman" w:hAnsi="Times New Roman" w:cs="Times New Roman"/>
          <w:sz w:val="24"/>
          <w:szCs w:val="24"/>
        </w:rPr>
        <w:t xml:space="preserve">content </w:t>
      </w:r>
      <w:r w:rsidRPr="0061577C">
        <w:rPr>
          <w:rFonts w:ascii="Times New Roman" w:hAnsi="Times New Roman" w:cs="Times New Roman"/>
          <w:sz w:val="24"/>
          <w:szCs w:val="24"/>
        </w:rPr>
        <w:t xml:space="preserve">was </w:t>
      </w:r>
      <w:r w:rsidR="0049237B" w:rsidRPr="0061577C">
        <w:rPr>
          <w:rFonts w:ascii="Times New Roman" w:hAnsi="Times New Roman" w:cs="Times New Roman"/>
          <w:sz w:val="24"/>
          <w:szCs w:val="24"/>
        </w:rPr>
        <w:t>developed</w:t>
      </w:r>
      <w:r w:rsidR="009C104B" w:rsidRPr="0061577C">
        <w:rPr>
          <w:rFonts w:ascii="Times New Roman" w:hAnsi="Times New Roman" w:cs="Times New Roman"/>
          <w:sz w:val="24"/>
          <w:szCs w:val="24"/>
        </w:rPr>
        <w:t xml:space="preserve"> with two primary objectives. </w:t>
      </w:r>
      <w:r w:rsidR="00424A65" w:rsidRPr="0061577C">
        <w:rPr>
          <w:rFonts w:ascii="Times New Roman" w:hAnsi="Times New Roman" w:cs="Times New Roman"/>
          <w:sz w:val="24"/>
          <w:szCs w:val="24"/>
        </w:rPr>
        <w:t>Ou</w:t>
      </w:r>
      <w:r w:rsidR="005112FF" w:rsidRPr="0061577C">
        <w:rPr>
          <w:rFonts w:ascii="Times New Roman" w:hAnsi="Times New Roman" w:cs="Times New Roman"/>
          <w:sz w:val="24"/>
          <w:szCs w:val="24"/>
        </w:rPr>
        <w:t>r</w:t>
      </w:r>
      <w:r w:rsidR="00424A65" w:rsidRPr="0061577C">
        <w:rPr>
          <w:rFonts w:ascii="Times New Roman" w:hAnsi="Times New Roman" w:cs="Times New Roman"/>
          <w:sz w:val="24"/>
          <w:szCs w:val="24"/>
        </w:rPr>
        <w:t xml:space="preserve"> f</w:t>
      </w:r>
      <w:r w:rsidR="009C104B" w:rsidRPr="0061577C">
        <w:rPr>
          <w:rFonts w:ascii="Times New Roman" w:hAnsi="Times New Roman" w:cs="Times New Roman"/>
          <w:sz w:val="24"/>
          <w:szCs w:val="24"/>
        </w:rPr>
        <w:t>irst</w:t>
      </w:r>
      <w:r w:rsidR="00424A65" w:rsidRPr="0061577C">
        <w:rPr>
          <w:rFonts w:ascii="Times New Roman" w:hAnsi="Times New Roman" w:cs="Times New Roman"/>
          <w:sz w:val="24"/>
          <w:szCs w:val="24"/>
        </w:rPr>
        <w:t xml:space="preserve"> objective was to </w:t>
      </w:r>
      <w:r w:rsidR="009C104B" w:rsidRPr="0061577C">
        <w:rPr>
          <w:rFonts w:ascii="Times New Roman" w:hAnsi="Times New Roman" w:cs="Times New Roman"/>
          <w:sz w:val="24"/>
          <w:szCs w:val="24"/>
        </w:rPr>
        <w:t xml:space="preserve">pinpoint the </w:t>
      </w:r>
      <w:r w:rsidR="00595D6B" w:rsidRPr="0061577C">
        <w:rPr>
          <w:rFonts w:ascii="Times New Roman" w:hAnsi="Times New Roman" w:cs="Times New Roman"/>
          <w:sz w:val="24"/>
          <w:szCs w:val="24"/>
        </w:rPr>
        <w:t xml:space="preserve">key defining </w:t>
      </w:r>
      <w:r w:rsidR="009C104B" w:rsidRPr="0061577C">
        <w:rPr>
          <w:rFonts w:ascii="Times New Roman" w:hAnsi="Times New Roman" w:cs="Times New Roman"/>
          <w:sz w:val="24"/>
          <w:szCs w:val="24"/>
        </w:rPr>
        <w:t xml:space="preserve">characteristics of </w:t>
      </w:r>
      <w:r w:rsidR="006C0BF9" w:rsidRPr="0061577C">
        <w:rPr>
          <w:rFonts w:ascii="Times New Roman" w:hAnsi="Times New Roman" w:cs="Times New Roman"/>
          <w:sz w:val="24"/>
          <w:szCs w:val="24"/>
        </w:rPr>
        <w:t xml:space="preserve">false </w:t>
      </w:r>
      <w:r w:rsidR="006C0BF9" w:rsidRPr="0061577C">
        <w:rPr>
          <w:rFonts w:ascii="Times New Roman" w:hAnsi="Times New Roman" w:cs="Times New Roman"/>
          <w:sz w:val="24"/>
          <w:szCs w:val="24"/>
        </w:rPr>
        <w:lastRenderedPageBreak/>
        <w:t>information</w:t>
      </w:r>
      <w:r w:rsidR="009C104B" w:rsidRPr="0061577C">
        <w:rPr>
          <w:rFonts w:ascii="Times New Roman" w:hAnsi="Times New Roman" w:cs="Times New Roman"/>
          <w:sz w:val="24"/>
          <w:szCs w:val="24"/>
        </w:rPr>
        <w:t>.</w:t>
      </w:r>
      <w:r w:rsidR="00E566F3" w:rsidRPr="0061577C">
        <w:rPr>
          <w:rFonts w:ascii="Times New Roman" w:hAnsi="Times New Roman" w:cs="Times New Roman"/>
          <w:sz w:val="24"/>
          <w:szCs w:val="24"/>
        </w:rPr>
        <w:t xml:space="preserve"> </w:t>
      </w:r>
      <w:r w:rsidR="009C104B" w:rsidRPr="0061577C">
        <w:rPr>
          <w:rFonts w:ascii="Times New Roman" w:hAnsi="Times New Roman" w:cs="Times New Roman"/>
          <w:sz w:val="24"/>
          <w:szCs w:val="24"/>
        </w:rPr>
        <w:t>Knowing th</w:t>
      </w:r>
      <w:r w:rsidR="008001B8" w:rsidRPr="0061577C">
        <w:rPr>
          <w:rFonts w:ascii="Times New Roman" w:hAnsi="Times New Roman" w:cs="Times New Roman"/>
          <w:sz w:val="24"/>
          <w:szCs w:val="24"/>
        </w:rPr>
        <w:t>e main ingredients</w:t>
      </w:r>
      <w:r w:rsidR="00880425" w:rsidRPr="0061577C">
        <w:rPr>
          <w:rFonts w:ascii="Times New Roman" w:hAnsi="Times New Roman" w:cs="Times New Roman"/>
          <w:sz w:val="24"/>
          <w:szCs w:val="24"/>
        </w:rPr>
        <w:t xml:space="preserve"> of </w:t>
      </w:r>
      <w:r w:rsidR="007255B4" w:rsidRPr="0061577C">
        <w:rPr>
          <w:rFonts w:ascii="Times New Roman" w:hAnsi="Times New Roman" w:cs="Times New Roman"/>
          <w:sz w:val="24"/>
          <w:szCs w:val="24"/>
        </w:rPr>
        <w:t xml:space="preserve">false </w:t>
      </w:r>
      <w:r w:rsidR="00880425" w:rsidRPr="0061577C">
        <w:rPr>
          <w:rFonts w:ascii="Times New Roman" w:hAnsi="Times New Roman" w:cs="Times New Roman"/>
          <w:sz w:val="24"/>
          <w:szCs w:val="24"/>
        </w:rPr>
        <w:t>news</w:t>
      </w:r>
      <w:r w:rsidR="008001B8" w:rsidRPr="0061577C">
        <w:rPr>
          <w:rFonts w:ascii="Times New Roman" w:hAnsi="Times New Roman" w:cs="Times New Roman"/>
          <w:sz w:val="24"/>
          <w:szCs w:val="24"/>
        </w:rPr>
        <w:t xml:space="preserve"> will facilitate the development of an algorithm for detection of this type of content.</w:t>
      </w:r>
      <w:r w:rsidR="009C104B" w:rsidRPr="0061577C">
        <w:rPr>
          <w:rFonts w:ascii="Times New Roman" w:hAnsi="Times New Roman" w:cs="Times New Roman"/>
          <w:sz w:val="24"/>
          <w:szCs w:val="24"/>
        </w:rPr>
        <w:t xml:space="preserve"> Second, we </w:t>
      </w:r>
      <w:r w:rsidR="00424A65" w:rsidRPr="0061577C">
        <w:rPr>
          <w:rFonts w:ascii="Times New Roman" w:hAnsi="Times New Roman" w:cs="Times New Roman"/>
          <w:sz w:val="24"/>
          <w:szCs w:val="24"/>
        </w:rPr>
        <w:t xml:space="preserve">wanted to </w:t>
      </w:r>
      <w:r w:rsidR="009C104B" w:rsidRPr="0061577C">
        <w:rPr>
          <w:rFonts w:ascii="Times New Roman" w:hAnsi="Times New Roman" w:cs="Times New Roman"/>
          <w:sz w:val="24"/>
          <w:szCs w:val="24"/>
        </w:rPr>
        <w:t xml:space="preserve">identify other types of content that is often confused with </w:t>
      </w:r>
      <w:r w:rsidR="0022226E" w:rsidRPr="0061577C">
        <w:rPr>
          <w:rFonts w:ascii="Times New Roman" w:hAnsi="Times New Roman" w:cs="Times New Roman"/>
          <w:sz w:val="24"/>
          <w:szCs w:val="24"/>
        </w:rPr>
        <w:t xml:space="preserve">false </w:t>
      </w:r>
      <w:r w:rsidR="009105AA" w:rsidRPr="0061577C">
        <w:rPr>
          <w:rFonts w:ascii="Times New Roman" w:hAnsi="Times New Roman" w:cs="Times New Roman"/>
          <w:sz w:val="24"/>
          <w:szCs w:val="24"/>
        </w:rPr>
        <w:t>news but</w:t>
      </w:r>
      <w:r w:rsidR="009C104B" w:rsidRPr="0061577C">
        <w:rPr>
          <w:rFonts w:ascii="Times New Roman" w:hAnsi="Times New Roman" w:cs="Times New Roman"/>
          <w:sz w:val="24"/>
          <w:szCs w:val="24"/>
        </w:rPr>
        <w:t xml:space="preserve"> is not </w:t>
      </w:r>
      <w:r w:rsidR="0022226E" w:rsidRPr="0061577C">
        <w:rPr>
          <w:rFonts w:ascii="Times New Roman" w:hAnsi="Times New Roman" w:cs="Times New Roman"/>
          <w:sz w:val="24"/>
          <w:szCs w:val="24"/>
        </w:rPr>
        <w:t xml:space="preserve">false </w:t>
      </w:r>
      <w:r w:rsidR="009C104B" w:rsidRPr="0061577C">
        <w:rPr>
          <w:rFonts w:ascii="Times New Roman" w:hAnsi="Times New Roman" w:cs="Times New Roman"/>
          <w:sz w:val="24"/>
          <w:szCs w:val="24"/>
        </w:rPr>
        <w:t xml:space="preserve">news. </w:t>
      </w:r>
      <w:r w:rsidR="00977E64" w:rsidRPr="0061577C">
        <w:rPr>
          <w:rFonts w:ascii="Times New Roman" w:hAnsi="Times New Roman" w:cs="Times New Roman"/>
          <w:sz w:val="24"/>
          <w:szCs w:val="24"/>
        </w:rPr>
        <w:t>A conceptual understanding of</w:t>
      </w:r>
      <w:r w:rsidR="009C104B" w:rsidRPr="0061577C">
        <w:rPr>
          <w:rFonts w:ascii="Times New Roman" w:hAnsi="Times New Roman" w:cs="Times New Roman"/>
          <w:sz w:val="24"/>
          <w:szCs w:val="24"/>
        </w:rPr>
        <w:t xml:space="preserve"> these types of content</w:t>
      </w:r>
      <w:r w:rsidR="00977E64" w:rsidRPr="0061577C">
        <w:rPr>
          <w:rFonts w:ascii="Times New Roman" w:hAnsi="Times New Roman" w:cs="Times New Roman"/>
          <w:sz w:val="24"/>
          <w:szCs w:val="24"/>
        </w:rPr>
        <w:t xml:space="preserve"> </w:t>
      </w:r>
      <w:r w:rsidR="009C104B" w:rsidRPr="0061577C">
        <w:rPr>
          <w:rFonts w:ascii="Times New Roman" w:hAnsi="Times New Roman" w:cs="Times New Roman"/>
          <w:sz w:val="24"/>
          <w:szCs w:val="24"/>
        </w:rPr>
        <w:t xml:space="preserve">will </w:t>
      </w:r>
      <w:r w:rsidR="00977E64" w:rsidRPr="0061577C">
        <w:rPr>
          <w:rFonts w:ascii="Times New Roman" w:hAnsi="Times New Roman" w:cs="Times New Roman"/>
          <w:sz w:val="24"/>
          <w:szCs w:val="24"/>
        </w:rPr>
        <w:t xml:space="preserve">help us better distinguish them from </w:t>
      </w:r>
      <w:r w:rsidR="0022226E" w:rsidRPr="0061577C">
        <w:rPr>
          <w:rFonts w:ascii="Times New Roman" w:hAnsi="Times New Roman" w:cs="Times New Roman"/>
          <w:sz w:val="24"/>
          <w:szCs w:val="24"/>
        </w:rPr>
        <w:t>false news</w:t>
      </w:r>
      <w:r w:rsidR="00977E64" w:rsidRPr="0061577C">
        <w:rPr>
          <w:rFonts w:ascii="Times New Roman" w:hAnsi="Times New Roman" w:cs="Times New Roman"/>
          <w:sz w:val="24"/>
          <w:szCs w:val="24"/>
        </w:rPr>
        <w:t xml:space="preserve"> and </w:t>
      </w:r>
      <w:r w:rsidR="009C104B" w:rsidRPr="0061577C">
        <w:rPr>
          <w:rFonts w:ascii="Times New Roman" w:hAnsi="Times New Roman" w:cs="Times New Roman"/>
          <w:sz w:val="24"/>
          <w:szCs w:val="24"/>
        </w:rPr>
        <w:t xml:space="preserve">rule them out for machine-detection purposes. </w:t>
      </w:r>
    </w:p>
    <w:p w14:paraId="2A25376B" w14:textId="576124FF" w:rsidR="009F5A5C" w:rsidRPr="0061577C" w:rsidRDefault="004C5C64" w:rsidP="009963D3">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The goal of this paper, </w:t>
      </w:r>
      <w:r w:rsidR="00BF67C9" w:rsidRPr="0061577C">
        <w:rPr>
          <w:rFonts w:ascii="Times New Roman" w:hAnsi="Times New Roman" w:cs="Times New Roman"/>
          <w:sz w:val="24"/>
          <w:szCs w:val="24"/>
        </w:rPr>
        <w:t>th</w:t>
      </w:r>
      <w:r w:rsidR="003A2B0A" w:rsidRPr="0061577C">
        <w:rPr>
          <w:rFonts w:ascii="Times New Roman" w:hAnsi="Times New Roman" w:cs="Times New Roman"/>
          <w:sz w:val="24"/>
          <w:szCs w:val="24"/>
        </w:rPr>
        <w:t>e</w:t>
      </w:r>
      <w:r w:rsidR="00BF67C9" w:rsidRPr="0061577C">
        <w:rPr>
          <w:rFonts w:ascii="Times New Roman" w:hAnsi="Times New Roman" w:cs="Times New Roman"/>
          <w:sz w:val="24"/>
          <w:szCs w:val="24"/>
        </w:rPr>
        <w:t>refore</w:t>
      </w:r>
      <w:r w:rsidRPr="0061577C">
        <w:rPr>
          <w:rFonts w:ascii="Times New Roman" w:hAnsi="Times New Roman" w:cs="Times New Roman"/>
          <w:sz w:val="24"/>
          <w:szCs w:val="24"/>
        </w:rPr>
        <w:t xml:space="preserve">, lies not only </w:t>
      </w:r>
      <w:r w:rsidR="00424A65" w:rsidRPr="0061577C">
        <w:rPr>
          <w:rFonts w:ascii="Times New Roman" w:hAnsi="Times New Roman" w:cs="Times New Roman"/>
          <w:sz w:val="24"/>
          <w:szCs w:val="24"/>
        </w:rPr>
        <w:t>i</w:t>
      </w:r>
      <w:r w:rsidRPr="0061577C">
        <w:rPr>
          <w:rFonts w:ascii="Times New Roman" w:hAnsi="Times New Roman" w:cs="Times New Roman"/>
          <w:sz w:val="24"/>
          <w:szCs w:val="24"/>
        </w:rPr>
        <w:t>n describing different types of information and misinformation that people encounter online</w:t>
      </w:r>
      <w:r w:rsidR="006831B6" w:rsidRPr="0061577C">
        <w:rPr>
          <w:rFonts w:ascii="Times New Roman" w:hAnsi="Times New Roman" w:cs="Times New Roman"/>
          <w:sz w:val="24"/>
          <w:szCs w:val="24"/>
        </w:rPr>
        <w:t>, b</w:t>
      </w:r>
      <w:r w:rsidRPr="0061577C">
        <w:rPr>
          <w:rFonts w:ascii="Times New Roman" w:hAnsi="Times New Roman" w:cs="Times New Roman"/>
          <w:sz w:val="24"/>
          <w:szCs w:val="24"/>
        </w:rPr>
        <w:t xml:space="preserve">ut also </w:t>
      </w:r>
      <w:r w:rsidR="0025601A" w:rsidRPr="0061577C">
        <w:rPr>
          <w:rFonts w:ascii="Times New Roman" w:hAnsi="Times New Roman" w:cs="Times New Roman"/>
          <w:sz w:val="24"/>
          <w:szCs w:val="24"/>
        </w:rPr>
        <w:t>in</w:t>
      </w:r>
      <w:r w:rsidRPr="0061577C">
        <w:rPr>
          <w:rFonts w:ascii="Times New Roman" w:hAnsi="Times New Roman" w:cs="Times New Roman"/>
          <w:sz w:val="24"/>
          <w:szCs w:val="24"/>
        </w:rPr>
        <w:t xml:space="preserve"> outlining specific </w:t>
      </w:r>
      <w:r w:rsidR="002C7639" w:rsidRPr="0061577C">
        <w:rPr>
          <w:rFonts w:ascii="Times New Roman" w:hAnsi="Times New Roman" w:cs="Times New Roman"/>
          <w:sz w:val="24"/>
          <w:szCs w:val="24"/>
        </w:rPr>
        <w:t xml:space="preserve">similarities and </w:t>
      </w:r>
      <w:r w:rsidRPr="0061577C">
        <w:rPr>
          <w:rFonts w:ascii="Times New Roman" w:hAnsi="Times New Roman" w:cs="Times New Roman"/>
          <w:sz w:val="24"/>
          <w:szCs w:val="24"/>
        </w:rPr>
        <w:t xml:space="preserve">differences between these at the operational level. We do this by </w:t>
      </w:r>
      <w:r w:rsidR="00964383" w:rsidRPr="0061577C">
        <w:rPr>
          <w:rFonts w:ascii="Times New Roman" w:hAnsi="Times New Roman" w:cs="Times New Roman"/>
          <w:sz w:val="24"/>
          <w:szCs w:val="24"/>
        </w:rPr>
        <w:t>first describ</w:t>
      </w:r>
      <w:r w:rsidRPr="0061577C">
        <w:rPr>
          <w:rFonts w:ascii="Times New Roman" w:hAnsi="Times New Roman" w:cs="Times New Roman"/>
          <w:sz w:val="24"/>
          <w:szCs w:val="24"/>
        </w:rPr>
        <w:t>ing</w:t>
      </w:r>
      <w:r w:rsidR="00964383" w:rsidRPr="0061577C">
        <w:rPr>
          <w:rFonts w:ascii="Times New Roman" w:hAnsi="Times New Roman" w:cs="Times New Roman"/>
          <w:sz w:val="24"/>
          <w:szCs w:val="24"/>
        </w:rPr>
        <w:t xml:space="preserve"> the different definitions of </w:t>
      </w:r>
      <w:r w:rsidR="0017209B" w:rsidRPr="0061577C">
        <w:rPr>
          <w:rFonts w:ascii="Times New Roman" w:hAnsi="Times New Roman" w:cs="Times New Roman"/>
          <w:sz w:val="24"/>
          <w:szCs w:val="24"/>
        </w:rPr>
        <w:t xml:space="preserve">false </w:t>
      </w:r>
      <w:r w:rsidR="007255B4" w:rsidRPr="0061577C">
        <w:rPr>
          <w:rFonts w:ascii="Times New Roman" w:hAnsi="Times New Roman" w:cs="Times New Roman"/>
          <w:sz w:val="24"/>
          <w:szCs w:val="24"/>
        </w:rPr>
        <w:t>news</w:t>
      </w:r>
      <w:r w:rsidR="00DF6C39" w:rsidRPr="0061577C">
        <w:rPr>
          <w:rFonts w:ascii="Times New Roman" w:hAnsi="Times New Roman" w:cs="Times New Roman"/>
          <w:sz w:val="24"/>
          <w:szCs w:val="24"/>
        </w:rPr>
        <w:t xml:space="preserve"> encountered through our meaning analysis</w:t>
      </w:r>
      <w:r w:rsidR="001E0FC5" w:rsidRPr="0061577C">
        <w:rPr>
          <w:rFonts w:ascii="Times New Roman" w:hAnsi="Times New Roman" w:cs="Times New Roman"/>
          <w:sz w:val="24"/>
          <w:szCs w:val="24"/>
        </w:rPr>
        <w:t xml:space="preserve"> and </w:t>
      </w:r>
      <w:r w:rsidR="00DF6C39" w:rsidRPr="0061577C">
        <w:rPr>
          <w:rFonts w:ascii="Times New Roman" w:hAnsi="Times New Roman" w:cs="Times New Roman"/>
          <w:sz w:val="24"/>
          <w:szCs w:val="24"/>
        </w:rPr>
        <w:t xml:space="preserve">the </w:t>
      </w:r>
      <w:r w:rsidR="00DF6C39" w:rsidRPr="0061577C">
        <w:rPr>
          <w:rFonts w:ascii="Times New Roman" w:hAnsi="Times New Roman" w:cs="Times New Roman"/>
          <w:color w:val="000000"/>
          <w:sz w:val="24"/>
          <w:szCs w:val="24"/>
          <w:shd w:val="clear" w:color="auto" w:fill="FFFFFF"/>
        </w:rPr>
        <w:t xml:space="preserve">current inconsistencies in the basic assumptions of what is and is not </w:t>
      </w:r>
      <w:r w:rsidR="0017209B" w:rsidRPr="0061577C">
        <w:rPr>
          <w:rFonts w:ascii="Times New Roman" w:hAnsi="Times New Roman" w:cs="Times New Roman"/>
          <w:color w:val="000000"/>
          <w:sz w:val="24"/>
          <w:szCs w:val="24"/>
          <w:shd w:val="clear" w:color="auto" w:fill="FFFFFF"/>
        </w:rPr>
        <w:t xml:space="preserve">false </w:t>
      </w:r>
      <w:r w:rsidR="00DF6C39" w:rsidRPr="0061577C">
        <w:rPr>
          <w:rFonts w:ascii="Times New Roman" w:hAnsi="Times New Roman" w:cs="Times New Roman"/>
          <w:color w:val="000000"/>
          <w:sz w:val="24"/>
          <w:szCs w:val="24"/>
          <w:shd w:val="clear" w:color="auto" w:fill="FFFFFF"/>
        </w:rPr>
        <w:t xml:space="preserve">news. </w:t>
      </w:r>
      <w:r w:rsidR="004045DD" w:rsidRPr="0061577C">
        <w:rPr>
          <w:rFonts w:ascii="Times New Roman" w:hAnsi="Times New Roman" w:cs="Times New Roman"/>
          <w:sz w:val="24"/>
          <w:szCs w:val="24"/>
        </w:rPr>
        <w:t xml:space="preserve">We will then </w:t>
      </w:r>
      <w:r w:rsidR="00977E64" w:rsidRPr="0061577C">
        <w:rPr>
          <w:rFonts w:ascii="Times New Roman" w:hAnsi="Times New Roman" w:cs="Times New Roman"/>
          <w:sz w:val="24"/>
          <w:szCs w:val="24"/>
        </w:rPr>
        <w:t>propose a theoretical definition of</w:t>
      </w:r>
      <w:r w:rsidR="004045DD" w:rsidRPr="0061577C">
        <w:rPr>
          <w:rFonts w:ascii="Times New Roman" w:hAnsi="Times New Roman" w:cs="Times New Roman"/>
          <w:sz w:val="24"/>
          <w:szCs w:val="24"/>
        </w:rPr>
        <w:t xml:space="preserve"> </w:t>
      </w:r>
      <w:r w:rsidR="0017209B" w:rsidRPr="0061577C">
        <w:rPr>
          <w:rFonts w:ascii="Times New Roman" w:hAnsi="Times New Roman" w:cs="Times New Roman"/>
          <w:sz w:val="24"/>
          <w:szCs w:val="24"/>
        </w:rPr>
        <w:t>false information and s</w:t>
      </w:r>
      <w:r w:rsidR="00977E64" w:rsidRPr="0061577C">
        <w:rPr>
          <w:rFonts w:ascii="Times New Roman" w:hAnsi="Times New Roman" w:cs="Times New Roman"/>
          <w:sz w:val="24"/>
          <w:szCs w:val="24"/>
        </w:rPr>
        <w:t>ituate it in</w:t>
      </w:r>
      <w:r w:rsidR="004045DD" w:rsidRPr="0061577C">
        <w:rPr>
          <w:rFonts w:ascii="Times New Roman" w:hAnsi="Times New Roman" w:cs="Times New Roman"/>
          <w:sz w:val="24"/>
          <w:szCs w:val="24"/>
        </w:rPr>
        <w:t xml:space="preserve"> a new taxonomy of online content, highlighting the characteristics that help </w:t>
      </w:r>
      <w:r w:rsidR="00977E64" w:rsidRPr="0061577C">
        <w:rPr>
          <w:rFonts w:ascii="Times New Roman" w:hAnsi="Times New Roman" w:cs="Times New Roman"/>
          <w:sz w:val="24"/>
          <w:szCs w:val="24"/>
        </w:rPr>
        <w:t>distinguish one type of content from another</w:t>
      </w:r>
      <w:r w:rsidR="00AE296C" w:rsidRPr="0061577C">
        <w:rPr>
          <w:rFonts w:ascii="Times New Roman" w:hAnsi="Times New Roman" w:cs="Times New Roman"/>
          <w:sz w:val="24"/>
          <w:szCs w:val="24"/>
        </w:rPr>
        <w:t xml:space="preserve">. </w:t>
      </w:r>
      <w:r w:rsidR="009F5A5C" w:rsidRPr="0061577C">
        <w:rPr>
          <w:rFonts w:ascii="Times New Roman" w:hAnsi="Times New Roman" w:cs="Times New Roman"/>
          <w:sz w:val="24"/>
          <w:szCs w:val="24"/>
        </w:rPr>
        <w:t xml:space="preserve">We compiled these characteristics </w:t>
      </w:r>
      <w:r w:rsidR="0022226E" w:rsidRPr="0061577C">
        <w:rPr>
          <w:rFonts w:ascii="Times New Roman" w:hAnsi="Times New Roman" w:cs="Times New Roman"/>
          <w:sz w:val="24"/>
          <w:szCs w:val="24"/>
        </w:rPr>
        <w:t>from the literature revie</w:t>
      </w:r>
      <w:r w:rsidR="0022094E" w:rsidRPr="0061577C">
        <w:rPr>
          <w:rFonts w:ascii="Times New Roman" w:hAnsi="Times New Roman" w:cs="Times New Roman"/>
          <w:sz w:val="24"/>
          <w:szCs w:val="24"/>
        </w:rPr>
        <w:t>we</w:t>
      </w:r>
      <w:r w:rsidR="0022226E" w:rsidRPr="0061577C">
        <w:rPr>
          <w:rFonts w:ascii="Times New Roman" w:hAnsi="Times New Roman" w:cs="Times New Roman"/>
          <w:sz w:val="24"/>
          <w:szCs w:val="24"/>
        </w:rPr>
        <w:t xml:space="preserve">d for this concept explication </w:t>
      </w:r>
      <w:r w:rsidR="009F5A5C" w:rsidRPr="0061577C">
        <w:rPr>
          <w:rFonts w:ascii="Times New Roman" w:hAnsi="Times New Roman" w:cs="Times New Roman"/>
          <w:sz w:val="24"/>
          <w:szCs w:val="24"/>
        </w:rPr>
        <w:t xml:space="preserve">and categorized them into features of content, source, structure and network in an effort to provide guidance to algorithm designers about the appropriate loci for each </w:t>
      </w:r>
      <w:r w:rsidR="00D7458A" w:rsidRPr="0061577C">
        <w:rPr>
          <w:rFonts w:ascii="Times New Roman" w:hAnsi="Times New Roman" w:cs="Times New Roman"/>
          <w:sz w:val="24"/>
          <w:szCs w:val="24"/>
        </w:rPr>
        <w:t>type of content.</w:t>
      </w:r>
      <w:r w:rsidR="009F5A5C" w:rsidRPr="0061577C">
        <w:rPr>
          <w:rFonts w:ascii="Times New Roman" w:hAnsi="Times New Roman" w:cs="Times New Roman"/>
          <w:sz w:val="24"/>
          <w:szCs w:val="24"/>
        </w:rPr>
        <w:t xml:space="preserve"> </w:t>
      </w:r>
      <w:r w:rsidR="00AE296C" w:rsidRPr="0061577C">
        <w:rPr>
          <w:rFonts w:ascii="Times New Roman" w:hAnsi="Times New Roman" w:cs="Times New Roman"/>
          <w:sz w:val="24"/>
          <w:szCs w:val="24"/>
        </w:rPr>
        <w:t xml:space="preserve">Finally, from the developed </w:t>
      </w:r>
      <w:r w:rsidR="004045DD" w:rsidRPr="0061577C">
        <w:rPr>
          <w:rFonts w:ascii="Times New Roman" w:hAnsi="Times New Roman" w:cs="Times New Roman"/>
          <w:sz w:val="24"/>
          <w:szCs w:val="24"/>
        </w:rPr>
        <w:t>taxonomy and</w:t>
      </w:r>
      <w:r w:rsidR="00AE296C" w:rsidRPr="0061577C">
        <w:rPr>
          <w:rFonts w:ascii="Times New Roman" w:hAnsi="Times New Roman" w:cs="Times New Roman"/>
          <w:sz w:val="24"/>
          <w:szCs w:val="24"/>
        </w:rPr>
        <w:t xml:space="preserve"> characteristics, </w:t>
      </w:r>
      <w:r w:rsidR="00C87B9B" w:rsidRPr="0061577C">
        <w:rPr>
          <w:rFonts w:ascii="Times New Roman" w:hAnsi="Times New Roman" w:cs="Times New Roman"/>
          <w:sz w:val="24"/>
          <w:szCs w:val="24"/>
        </w:rPr>
        <w:t>we</w:t>
      </w:r>
      <w:r w:rsidR="00AE296C" w:rsidRPr="0061577C">
        <w:rPr>
          <w:rFonts w:ascii="Times New Roman" w:hAnsi="Times New Roman" w:cs="Times New Roman"/>
          <w:sz w:val="24"/>
          <w:szCs w:val="24"/>
        </w:rPr>
        <w:t xml:space="preserve"> derive specific features or indicators </w:t>
      </w:r>
      <w:r w:rsidR="00977E64" w:rsidRPr="0061577C">
        <w:rPr>
          <w:rFonts w:ascii="Times New Roman" w:hAnsi="Times New Roman" w:cs="Times New Roman"/>
          <w:sz w:val="24"/>
          <w:szCs w:val="24"/>
        </w:rPr>
        <w:t>for use in</w:t>
      </w:r>
      <w:r w:rsidR="00AE296C" w:rsidRPr="0061577C">
        <w:rPr>
          <w:rFonts w:ascii="Times New Roman" w:hAnsi="Times New Roman" w:cs="Times New Roman"/>
          <w:sz w:val="24"/>
          <w:szCs w:val="24"/>
        </w:rPr>
        <w:t xml:space="preserve"> a machine learning algorithm</w:t>
      </w:r>
      <w:r w:rsidR="00977E64" w:rsidRPr="0061577C">
        <w:rPr>
          <w:rFonts w:ascii="Times New Roman" w:hAnsi="Times New Roman" w:cs="Times New Roman"/>
          <w:sz w:val="24"/>
          <w:szCs w:val="24"/>
        </w:rPr>
        <w:t>.</w:t>
      </w:r>
      <w:r w:rsidR="009F5A5C" w:rsidRPr="0061577C">
        <w:rPr>
          <w:rFonts w:ascii="Times New Roman" w:hAnsi="Times New Roman" w:cs="Times New Roman"/>
          <w:sz w:val="24"/>
          <w:szCs w:val="24"/>
        </w:rPr>
        <w:t xml:space="preserve"> </w:t>
      </w:r>
    </w:p>
    <w:p w14:paraId="1DF001F9" w14:textId="25C2ED1F" w:rsidR="00AE296C" w:rsidRPr="0061577C" w:rsidRDefault="000759C0" w:rsidP="00A47A9D">
      <w:pPr>
        <w:spacing w:line="480" w:lineRule="auto"/>
        <w:contextualSpacing/>
        <w:jc w:val="center"/>
        <w:outlineLvl w:val="0"/>
        <w:rPr>
          <w:rFonts w:ascii="Times New Roman" w:hAnsi="Times New Roman" w:cs="Times New Roman"/>
          <w:b/>
          <w:sz w:val="24"/>
          <w:szCs w:val="24"/>
        </w:rPr>
      </w:pPr>
      <w:r w:rsidRPr="0061577C">
        <w:rPr>
          <w:rFonts w:ascii="Times New Roman" w:hAnsi="Times New Roman" w:cs="Times New Roman"/>
          <w:b/>
          <w:sz w:val="24"/>
          <w:szCs w:val="24"/>
        </w:rPr>
        <w:t>Evolution of Fake</w:t>
      </w:r>
      <w:r w:rsidR="00E51622" w:rsidRPr="0061577C">
        <w:rPr>
          <w:rFonts w:ascii="Times New Roman" w:hAnsi="Times New Roman" w:cs="Times New Roman"/>
          <w:b/>
          <w:sz w:val="24"/>
          <w:szCs w:val="24"/>
        </w:rPr>
        <w:t xml:space="preserve"> or Fabricated</w:t>
      </w:r>
      <w:r w:rsidRPr="0061577C">
        <w:rPr>
          <w:rFonts w:ascii="Times New Roman" w:hAnsi="Times New Roman" w:cs="Times New Roman"/>
          <w:b/>
          <w:sz w:val="24"/>
          <w:szCs w:val="24"/>
        </w:rPr>
        <w:t xml:space="preserve"> News: Theoretical and Operational D</w:t>
      </w:r>
      <w:r w:rsidR="00AE296C" w:rsidRPr="0061577C">
        <w:rPr>
          <w:rFonts w:ascii="Times New Roman" w:hAnsi="Times New Roman" w:cs="Times New Roman"/>
          <w:b/>
          <w:sz w:val="24"/>
          <w:szCs w:val="24"/>
        </w:rPr>
        <w:t>efinitions</w:t>
      </w:r>
    </w:p>
    <w:p w14:paraId="417A2FFF" w14:textId="547E487B" w:rsidR="00E31B98" w:rsidRPr="0061577C" w:rsidRDefault="006F395F" w:rsidP="00666C9A">
      <w:pPr>
        <w:spacing w:line="480" w:lineRule="auto"/>
        <w:contextualSpacing/>
        <w:rPr>
          <w:rFonts w:ascii="Times New Roman" w:hAnsi="Times New Roman" w:cs="Times New Roman"/>
          <w:sz w:val="24"/>
          <w:szCs w:val="24"/>
        </w:rPr>
      </w:pPr>
      <w:r w:rsidRPr="0061577C">
        <w:rPr>
          <w:rFonts w:ascii="Times New Roman" w:hAnsi="Times New Roman" w:cs="Times New Roman"/>
          <w:sz w:val="24"/>
          <w:szCs w:val="24"/>
        </w:rPr>
        <w:tab/>
      </w:r>
      <w:r w:rsidR="006C5E41" w:rsidRPr="0061577C">
        <w:rPr>
          <w:rFonts w:ascii="Times New Roman" w:hAnsi="Times New Roman" w:cs="Times New Roman"/>
          <w:sz w:val="24"/>
          <w:szCs w:val="24"/>
        </w:rPr>
        <w:t xml:space="preserve">Although the interest in </w:t>
      </w:r>
      <w:r w:rsidR="005F3FD1" w:rsidRPr="0061577C">
        <w:rPr>
          <w:rFonts w:ascii="Times New Roman" w:hAnsi="Times New Roman" w:cs="Times New Roman"/>
          <w:sz w:val="24"/>
          <w:szCs w:val="24"/>
        </w:rPr>
        <w:t>“</w:t>
      </w:r>
      <w:r w:rsidR="006C5E41" w:rsidRPr="0061577C">
        <w:rPr>
          <w:rFonts w:ascii="Times New Roman" w:hAnsi="Times New Roman" w:cs="Times New Roman"/>
          <w:sz w:val="24"/>
          <w:szCs w:val="24"/>
        </w:rPr>
        <w:t>fake news</w:t>
      </w:r>
      <w:r w:rsidR="005F3FD1" w:rsidRPr="0061577C">
        <w:rPr>
          <w:rFonts w:ascii="Times New Roman" w:hAnsi="Times New Roman" w:cs="Times New Roman"/>
          <w:sz w:val="24"/>
          <w:szCs w:val="24"/>
        </w:rPr>
        <w:t>”</w:t>
      </w:r>
      <w:r w:rsidR="006C5E41" w:rsidRPr="0061577C">
        <w:rPr>
          <w:rFonts w:ascii="Times New Roman" w:hAnsi="Times New Roman" w:cs="Times New Roman"/>
          <w:sz w:val="24"/>
          <w:szCs w:val="24"/>
        </w:rPr>
        <w:t xml:space="preserve"> spiked after the 2016 Presidential election, it is not a new phenomenon. The concept, known as “disinformation” during the World Wars and as “freak journalism” or “yellow journalism” during the Spanish war, can be traced back to 1896 (Campbell, 2001; Crain, 2017). </w:t>
      </w:r>
      <w:r w:rsidR="00E31B98" w:rsidRPr="0061577C">
        <w:rPr>
          <w:rFonts w:ascii="Times New Roman" w:hAnsi="Times New Roman" w:cs="Times New Roman"/>
          <w:sz w:val="24"/>
          <w:szCs w:val="24"/>
        </w:rPr>
        <w:t>Y</w:t>
      </w:r>
      <w:r w:rsidR="00EC48E0" w:rsidRPr="0061577C">
        <w:rPr>
          <w:rFonts w:ascii="Times New Roman" w:hAnsi="Times New Roman" w:cs="Times New Roman"/>
          <w:sz w:val="24"/>
          <w:szCs w:val="24"/>
        </w:rPr>
        <w:t xml:space="preserve">ellow journalism </w:t>
      </w:r>
      <w:r w:rsidR="00E31B98" w:rsidRPr="0061577C">
        <w:rPr>
          <w:rFonts w:ascii="Times New Roman" w:hAnsi="Times New Roman" w:cs="Times New Roman"/>
          <w:sz w:val="24"/>
          <w:szCs w:val="24"/>
        </w:rPr>
        <w:t>was also known for publishing content</w:t>
      </w:r>
      <w:r w:rsidR="00EC48E0" w:rsidRPr="0061577C">
        <w:rPr>
          <w:rFonts w:ascii="Times New Roman" w:hAnsi="Times New Roman" w:cs="Times New Roman"/>
          <w:sz w:val="24"/>
          <w:szCs w:val="24"/>
        </w:rPr>
        <w:t xml:space="preserve"> with no evidence and factually incorrect</w:t>
      </w:r>
      <w:r w:rsidR="0015627C" w:rsidRPr="0061577C">
        <w:rPr>
          <w:rFonts w:ascii="Times New Roman" w:hAnsi="Times New Roman" w:cs="Times New Roman"/>
          <w:sz w:val="24"/>
          <w:szCs w:val="24"/>
        </w:rPr>
        <w:t>, often for business purposes (Samuel, 2016)</w:t>
      </w:r>
      <w:r w:rsidR="00EC48E0" w:rsidRPr="0061577C">
        <w:rPr>
          <w:rFonts w:ascii="Times New Roman" w:hAnsi="Times New Roman" w:cs="Times New Roman"/>
          <w:sz w:val="24"/>
          <w:szCs w:val="24"/>
        </w:rPr>
        <w:t xml:space="preserve">. </w:t>
      </w:r>
      <w:r w:rsidR="0015627C" w:rsidRPr="0061577C">
        <w:rPr>
          <w:rFonts w:ascii="Times New Roman" w:hAnsi="Times New Roman" w:cs="Times New Roman"/>
          <w:sz w:val="24"/>
          <w:szCs w:val="24"/>
        </w:rPr>
        <w:t xml:space="preserve">In </w:t>
      </w:r>
      <w:proofErr w:type="spellStart"/>
      <w:r w:rsidR="0015627C" w:rsidRPr="0061577C">
        <w:rPr>
          <w:rFonts w:ascii="Times New Roman" w:hAnsi="Times New Roman" w:cs="Times New Roman"/>
          <w:sz w:val="24"/>
          <w:szCs w:val="24"/>
        </w:rPr>
        <w:t>Yarros</w:t>
      </w:r>
      <w:proofErr w:type="spellEnd"/>
      <w:r w:rsidR="00307DCC" w:rsidRPr="0061577C">
        <w:rPr>
          <w:rFonts w:ascii="Times New Roman" w:hAnsi="Times New Roman" w:cs="Times New Roman"/>
          <w:sz w:val="24"/>
          <w:szCs w:val="24"/>
        </w:rPr>
        <w:t>’</w:t>
      </w:r>
      <w:r w:rsidR="0015627C" w:rsidRPr="0061577C">
        <w:rPr>
          <w:rFonts w:ascii="Times New Roman" w:hAnsi="Times New Roman" w:cs="Times New Roman"/>
          <w:sz w:val="24"/>
          <w:szCs w:val="24"/>
        </w:rPr>
        <w:t xml:space="preserve"> </w:t>
      </w:r>
      <w:r w:rsidR="0015627C" w:rsidRPr="0061577C">
        <w:rPr>
          <w:rFonts w:ascii="Times New Roman" w:hAnsi="Times New Roman" w:cs="Times New Roman"/>
          <w:sz w:val="24"/>
          <w:szCs w:val="24"/>
        </w:rPr>
        <w:lastRenderedPageBreak/>
        <w:t>(1922) critique of yellow journalism</w:t>
      </w:r>
      <w:r w:rsidR="000F3A6C" w:rsidRPr="0061577C">
        <w:rPr>
          <w:rFonts w:ascii="Times New Roman" w:hAnsi="Times New Roman" w:cs="Times New Roman"/>
          <w:sz w:val="24"/>
          <w:szCs w:val="24"/>
        </w:rPr>
        <w:t xml:space="preserve">, he characterizes it as </w:t>
      </w:r>
      <w:r w:rsidR="0015627C" w:rsidRPr="0061577C">
        <w:rPr>
          <w:rFonts w:ascii="Times New Roman" w:hAnsi="Times New Roman" w:cs="Times New Roman"/>
          <w:sz w:val="24"/>
          <w:szCs w:val="24"/>
        </w:rPr>
        <w:t xml:space="preserve">“brazen and vicious </w:t>
      </w:r>
      <w:r w:rsidR="00307DCC" w:rsidRPr="0061577C">
        <w:rPr>
          <w:rFonts w:ascii="Times New Roman" w:hAnsi="Times New Roman" w:cs="Times New Roman"/>
          <w:sz w:val="24"/>
          <w:szCs w:val="24"/>
        </w:rPr>
        <w:t>‘</w:t>
      </w:r>
      <w:r w:rsidR="0015627C" w:rsidRPr="0061577C">
        <w:rPr>
          <w:rFonts w:ascii="Times New Roman" w:hAnsi="Times New Roman" w:cs="Times New Roman"/>
          <w:sz w:val="24"/>
          <w:szCs w:val="24"/>
        </w:rPr>
        <w:t>faking,</w:t>
      </w:r>
      <w:r w:rsidR="00307DCC" w:rsidRPr="0061577C">
        <w:rPr>
          <w:rFonts w:ascii="Times New Roman" w:hAnsi="Times New Roman" w:cs="Times New Roman"/>
          <w:sz w:val="24"/>
          <w:szCs w:val="24"/>
        </w:rPr>
        <w:t>’</w:t>
      </w:r>
      <w:r w:rsidR="0015627C" w:rsidRPr="0061577C">
        <w:rPr>
          <w:rFonts w:ascii="Times New Roman" w:hAnsi="Times New Roman" w:cs="Times New Roman"/>
          <w:sz w:val="24"/>
          <w:szCs w:val="24"/>
        </w:rPr>
        <w:t xml:space="preserve"> and reckless disregard of decency, proportion and taste for the sake of increased profits” (p. 410).</w:t>
      </w:r>
    </w:p>
    <w:p w14:paraId="11145205" w14:textId="5E3D42BD" w:rsidR="006C5E41" w:rsidRPr="0061577C" w:rsidRDefault="006C5E41" w:rsidP="00F22A08">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As if history w</w:t>
      </w:r>
      <w:r w:rsidR="0086423B" w:rsidRPr="0061577C">
        <w:rPr>
          <w:rFonts w:ascii="Times New Roman" w:hAnsi="Times New Roman" w:cs="Times New Roman"/>
          <w:sz w:val="24"/>
          <w:szCs w:val="24"/>
        </w:rPr>
        <w:t>ere</w:t>
      </w:r>
      <w:r w:rsidRPr="0061577C">
        <w:rPr>
          <w:rFonts w:ascii="Times New Roman" w:hAnsi="Times New Roman" w:cs="Times New Roman"/>
          <w:sz w:val="24"/>
          <w:szCs w:val="24"/>
        </w:rPr>
        <w:t xml:space="preserve"> repeating itself, the phenomenon regained attention during the 2016 U.S. Presidential elections. However, what makes </w:t>
      </w:r>
      <w:r w:rsidR="004029DA" w:rsidRPr="0061577C">
        <w:rPr>
          <w:rFonts w:ascii="Times New Roman" w:hAnsi="Times New Roman" w:cs="Times New Roman"/>
          <w:sz w:val="24"/>
          <w:szCs w:val="24"/>
        </w:rPr>
        <w:t xml:space="preserve">fabricated </w:t>
      </w:r>
      <w:r w:rsidRPr="0061577C">
        <w:rPr>
          <w:rFonts w:ascii="Times New Roman" w:hAnsi="Times New Roman" w:cs="Times New Roman"/>
          <w:sz w:val="24"/>
          <w:szCs w:val="24"/>
        </w:rPr>
        <w:t xml:space="preserve">news </w:t>
      </w:r>
      <w:r w:rsidR="00ED1C44" w:rsidRPr="0061577C">
        <w:rPr>
          <w:rFonts w:ascii="Times New Roman" w:hAnsi="Times New Roman" w:cs="Times New Roman"/>
          <w:sz w:val="24"/>
          <w:szCs w:val="24"/>
        </w:rPr>
        <w:t>unique is</w:t>
      </w:r>
      <w:r w:rsidRPr="0061577C">
        <w:rPr>
          <w:rFonts w:ascii="Times New Roman" w:hAnsi="Times New Roman" w:cs="Times New Roman"/>
          <w:sz w:val="24"/>
          <w:szCs w:val="24"/>
        </w:rPr>
        <w:t xml:space="preserve"> the information environment we currently live </w:t>
      </w:r>
      <w:r w:rsidR="0086423B" w:rsidRPr="0061577C">
        <w:rPr>
          <w:rFonts w:ascii="Times New Roman" w:hAnsi="Times New Roman" w:cs="Times New Roman"/>
          <w:sz w:val="24"/>
          <w:szCs w:val="24"/>
        </w:rPr>
        <w:t>i</w:t>
      </w:r>
      <w:r w:rsidRPr="0061577C">
        <w:rPr>
          <w:rFonts w:ascii="Times New Roman" w:hAnsi="Times New Roman" w:cs="Times New Roman"/>
          <w:sz w:val="24"/>
          <w:szCs w:val="24"/>
        </w:rPr>
        <w:t xml:space="preserve">n, where social media is key to dissemination of information and we no longer receive information solely from traditional gatekeepers. Nowadays, it is not necessary to be a journalist and work for a publication to create and disseminate content online. Laypersons write, curate and disseminate information via online media. Studies show that they may even be preferred over traditional professional sources </w:t>
      </w:r>
      <w:r w:rsidR="00D0366A" w:rsidRPr="0061577C">
        <w:rPr>
          <w:rFonts w:ascii="Times New Roman" w:hAnsi="Times New Roman" w:cs="Times New Roman"/>
          <w:sz w:val="24"/>
          <w:szCs w:val="24"/>
        </w:rPr>
        <w:t>(Sundar &amp; Nass, 2001).</w:t>
      </w:r>
      <w:r w:rsidRPr="0061577C">
        <w:rPr>
          <w:rFonts w:ascii="Times New Roman" w:hAnsi="Times New Roman" w:cs="Times New Roman"/>
          <w:sz w:val="24"/>
          <w:szCs w:val="24"/>
        </w:rPr>
        <w:t xml:space="preserve"> This is particularly troublesome given that </w:t>
      </w:r>
      <w:r w:rsidR="002F514F" w:rsidRPr="0061577C">
        <w:rPr>
          <w:rFonts w:ascii="Times New Roman" w:hAnsi="Times New Roman" w:cs="Times New Roman"/>
          <w:sz w:val="24"/>
          <w:szCs w:val="24"/>
        </w:rPr>
        <w:t>individuals</w:t>
      </w:r>
      <w:r w:rsidRPr="0061577C">
        <w:rPr>
          <w:rFonts w:ascii="Times New Roman" w:hAnsi="Times New Roman" w:cs="Times New Roman"/>
          <w:sz w:val="24"/>
          <w:szCs w:val="24"/>
        </w:rPr>
        <w:t xml:space="preserve"> find information that agrees with prior beliefs as more </w:t>
      </w:r>
      <w:r w:rsidRPr="0061577C">
        <w:rPr>
          <w:rFonts w:ascii="Times New Roman" w:hAnsi="Times New Roman" w:cs="Times New Roman"/>
          <w:bCs/>
          <w:sz w:val="24"/>
          <w:szCs w:val="24"/>
        </w:rPr>
        <w:t xml:space="preserve">credible and reliable, creating an environment that exacerbates misinformation because credible information </w:t>
      </w:r>
      <w:r w:rsidR="00F3506C" w:rsidRPr="0061577C">
        <w:rPr>
          <w:rFonts w:ascii="Times New Roman" w:hAnsi="Times New Roman" w:cs="Times New Roman"/>
          <w:bCs/>
          <w:sz w:val="24"/>
          <w:szCs w:val="24"/>
        </w:rPr>
        <w:t>appears along</w:t>
      </w:r>
      <w:r w:rsidRPr="0061577C">
        <w:rPr>
          <w:rFonts w:ascii="Times New Roman" w:hAnsi="Times New Roman" w:cs="Times New Roman"/>
          <w:bCs/>
          <w:sz w:val="24"/>
          <w:szCs w:val="24"/>
        </w:rPr>
        <w:t xml:space="preserve">side personal opinions </w:t>
      </w:r>
      <w:r w:rsidRPr="0061577C">
        <w:rPr>
          <w:rFonts w:ascii="Times New Roman" w:hAnsi="Times New Roman" w:cs="Times New Roman"/>
          <w:sz w:val="24"/>
          <w:szCs w:val="24"/>
        </w:rPr>
        <w:t xml:space="preserve">(Bode &amp; </w:t>
      </w:r>
      <w:proofErr w:type="spellStart"/>
      <w:r w:rsidRPr="0061577C">
        <w:rPr>
          <w:rFonts w:ascii="Times New Roman" w:hAnsi="Times New Roman" w:cs="Times New Roman"/>
          <w:sz w:val="24"/>
          <w:szCs w:val="24"/>
        </w:rPr>
        <w:t>Vraga</w:t>
      </w:r>
      <w:proofErr w:type="spellEnd"/>
      <w:r w:rsidRPr="0061577C">
        <w:rPr>
          <w:rFonts w:ascii="Times New Roman" w:hAnsi="Times New Roman" w:cs="Times New Roman"/>
          <w:sz w:val="24"/>
          <w:szCs w:val="24"/>
        </w:rPr>
        <w:t>, 2015</w:t>
      </w:r>
      <w:r w:rsidR="00F22A08" w:rsidRPr="0061577C">
        <w:rPr>
          <w:rFonts w:ascii="Times New Roman" w:hAnsi="Times New Roman" w:cs="Times New Roman"/>
          <w:sz w:val="24"/>
          <w:szCs w:val="24"/>
        </w:rPr>
        <w:t>).</w:t>
      </w:r>
    </w:p>
    <w:p w14:paraId="48E49315" w14:textId="1C1752C0" w:rsidR="00533302" w:rsidRPr="0061577C" w:rsidRDefault="00533302" w:rsidP="00666C9A">
      <w:pPr>
        <w:spacing w:line="480" w:lineRule="auto"/>
        <w:contextualSpacing/>
        <w:jc w:val="center"/>
        <w:rPr>
          <w:rFonts w:ascii="Times New Roman" w:hAnsi="Times New Roman" w:cs="Times New Roman"/>
          <w:b/>
          <w:sz w:val="24"/>
          <w:szCs w:val="24"/>
        </w:rPr>
      </w:pPr>
      <w:r w:rsidRPr="0061577C">
        <w:rPr>
          <w:rFonts w:ascii="Times New Roman" w:hAnsi="Times New Roman" w:cs="Times New Roman"/>
          <w:b/>
          <w:sz w:val="24"/>
          <w:szCs w:val="24"/>
        </w:rPr>
        <w:t xml:space="preserve">Defining </w:t>
      </w:r>
      <w:r w:rsidR="005F3FD1" w:rsidRPr="0061577C">
        <w:rPr>
          <w:rFonts w:ascii="Times New Roman" w:hAnsi="Times New Roman" w:cs="Times New Roman"/>
          <w:b/>
          <w:sz w:val="24"/>
          <w:szCs w:val="24"/>
        </w:rPr>
        <w:t>“</w:t>
      </w:r>
      <w:r w:rsidRPr="0061577C">
        <w:rPr>
          <w:rFonts w:ascii="Times New Roman" w:hAnsi="Times New Roman" w:cs="Times New Roman"/>
          <w:b/>
          <w:sz w:val="24"/>
          <w:szCs w:val="24"/>
        </w:rPr>
        <w:t>Fake News</w:t>
      </w:r>
      <w:r w:rsidR="005F3FD1" w:rsidRPr="0061577C">
        <w:rPr>
          <w:rFonts w:ascii="Times New Roman" w:hAnsi="Times New Roman" w:cs="Times New Roman"/>
          <w:b/>
          <w:sz w:val="24"/>
          <w:szCs w:val="24"/>
        </w:rPr>
        <w:t>”</w:t>
      </w:r>
    </w:p>
    <w:p w14:paraId="3CB796A3" w14:textId="35BB4A0D" w:rsidR="001B4258" w:rsidRPr="0061577C" w:rsidRDefault="001B4258" w:rsidP="0084077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Although </w:t>
      </w:r>
      <w:r w:rsidR="006F395F" w:rsidRPr="0061577C">
        <w:rPr>
          <w:rFonts w:ascii="Times New Roman" w:hAnsi="Times New Roman" w:cs="Times New Roman"/>
          <w:sz w:val="24"/>
          <w:szCs w:val="24"/>
        </w:rPr>
        <w:t>we now have a seemingly</w:t>
      </w:r>
      <w:r w:rsidRPr="0061577C">
        <w:rPr>
          <w:rFonts w:ascii="Times New Roman" w:hAnsi="Times New Roman" w:cs="Times New Roman"/>
          <w:sz w:val="24"/>
          <w:szCs w:val="24"/>
        </w:rPr>
        <w:t xml:space="preserve"> simple </w:t>
      </w:r>
      <w:r w:rsidR="006F395F" w:rsidRPr="0061577C">
        <w:rPr>
          <w:rFonts w:ascii="Times New Roman" w:hAnsi="Times New Roman" w:cs="Times New Roman"/>
          <w:sz w:val="24"/>
          <w:szCs w:val="24"/>
        </w:rPr>
        <w:t xml:space="preserve">dictionary </w:t>
      </w:r>
      <w:r w:rsidRPr="0061577C">
        <w:rPr>
          <w:rFonts w:ascii="Times New Roman" w:hAnsi="Times New Roman" w:cs="Times New Roman"/>
          <w:sz w:val="24"/>
          <w:szCs w:val="24"/>
        </w:rPr>
        <w:t xml:space="preserve">definition of </w:t>
      </w:r>
      <w:r w:rsidR="005F3FD1" w:rsidRPr="0061577C">
        <w:rPr>
          <w:rFonts w:ascii="Times New Roman" w:hAnsi="Times New Roman" w:cs="Times New Roman"/>
          <w:sz w:val="24"/>
          <w:szCs w:val="24"/>
        </w:rPr>
        <w:t>“</w:t>
      </w:r>
      <w:r w:rsidRPr="0061577C">
        <w:rPr>
          <w:rFonts w:ascii="Times New Roman" w:hAnsi="Times New Roman" w:cs="Times New Roman"/>
          <w:sz w:val="24"/>
          <w:szCs w:val="24"/>
        </w:rPr>
        <w:t>fake news</w:t>
      </w:r>
      <w:r w:rsidR="005F3FD1" w:rsidRPr="0061577C">
        <w:rPr>
          <w:rFonts w:ascii="Times New Roman" w:hAnsi="Times New Roman" w:cs="Times New Roman"/>
          <w:sz w:val="24"/>
          <w:szCs w:val="24"/>
        </w:rPr>
        <w:t>”</w:t>
      </w:r>
      <w:r w:rsidRPr="0061577C">
        <w:rPr>
          <w:rFonts w:ascii="Times New Roman" w:hAnsi="Times New Roman" w:cs="Times New Roman"/>
          <w:sz w:val="24"/>
          <w:szCs w:val="24"/>
        </w:rPr>
        <w:t xml:space="preserve"> </w:t>
      </w:r>
      <w:r w:rsidR="00F052C7" w:rsidRPr="0061577C">
        <w:rPr>
          <w:rFonts w:ascii="Times New Roman" w:hAnsi="Times New Roman" w:cs="Times New Roman"/>
          <w:sz w:val="24"/>
          <w:szCs w:val="24"/>
        </w:rPr>
        <w:t>a</w:t>
      </w:r>
      <w:r w:rsidR="0079376C" w:rsidRPr="0061577C">
        <w:rPr>
          <w:rFonts w:ascii="Times New Roman" w:hAnsi="Times New Roman" w:cs="Times New Roman"/>
          <w:sz w:val="24"/>
          <w:szCs w:val="24"/>
        </w:rPr>
        <w:t>s</w:t>
      </w:r>
      <w:r w:rsidRPr="0061577C">
        <w:rPr>
          <w:rFonts w:ascii="Times New Roman" w:hAnsi="Times New Roman" w:cs="Times New Roman"/>
          <w:sz w:val="24"/>
          <w:szCs w:val="24"/>
        </w:rPr>
        <w:t xml:space="preserve"> “false stories that appear to be news, spread on the Internet or using other media, usually created to influence political views or as a joke” (Fake News, 2018), determining what is and what is not </w:t>
      </w:r>
      <w:r w:rsidR="00F6637F" w:rsidRPr="0061577C">
        <w:rPr>
          <w:rFonts w:ascii="Times New Roman" w:hAnsi="Times New Roman" w:cs="Times New Roman"/>
          <w:sz w:val="24"/>
          <w:szCs w:val="24"/>
        </w:rPr>
        <w:t>false</w:t>
      </w:r>
      <w:r w:rsidRPr="0061577C">
        <w:rPr>
          <w:rFonts w:ascii="Times New Roman" w:hAnsi="Times New Roman" w:cs="Times New Roman"/>
          <w:sz w:val="24"/>
          <w:szCs w:val="24"/>
        </w:rPr>
        <w:t xml:space="preserve"> is rather complex. </w:t>
      </w:r>
      <w:r w:rsidR="006F395F" w:rsidRPr="0061577C">
        <w:rPr>
          <w:rFonts w:ascii="Times New Roman" w:hAnsi="Times New Roman" w:cs="Times New Roman"/>
          <w:sz w:val="24"/>
          <w:szCs w:val="24"/>
        </w:rPr>
        <w:t>There is considerable</w:t>
      </w:r>
      <w:r w:rsidRPr="0061577C">
        <w:rPr>
          <w:rFonts w:ascii="Times New Roman" w:hAnsi="Times New Roman" w:cs="Times New Roman"/>
          <w:sz w:val="24"/>
          <w:szCs w:val="24"/>
        </w:rPr>
        <w:t xml:space="preserve"> disagreement when </w:t>
      </w:r>
      <w:r w:rsidR="006F395F" w:rsidRPr="0061577C">
        <w:rPr>
          <w:rFonts w:ascii="Times New Roman" w:hAnsi="Times New Roman" w:cs="Times New Roman"/>
          <w:sz w:val="24"/>
          <w:szCs w:val="24"/>
        </w:rPr>
        <w:t xml:space="preserve">it comes to </w:t>
      </w:r>
      <w:r w:rsidRPr="0061577C">
        <w:rPr>
          <w:rFonts w:ascii="Times New Roman" w:hAnsi="Times New Roman" w:cs="Times New Roman"/>
          <w:sz w:val="24"/>
          <w:szCs w:val="24"/>
        </w:rPr>
        <w:t xml:space="preserve">determining which content should be considered </w:t>
      </w:r>
      <w:r w:rsidR="006F395F" w:rsidRPr="0061577C">
        <w:rPr>
          <w:rFonts w:ascii="Times New Roman" w:hAnsi="Times New Roman" w:cs="Times New Roman"/>
          <w:sz w:val="24"/>
          <w:szCs w:val="24"/>
        </w:rPr>
        <w:t>“fake news”</w:t>
      </w:r>
      <w:r w:rsidR="007B38F6" w:rsidRPr="0061577C">
        <w:rPr>
          <w:rFonts w:ascii="Times New Roman" w:hAnsi="Times New Roman" w:cs="Times New Roman"/>
          <w:sz w:val="24"/>
          <w:szCs w:val="24"/>
        </w:rPr>
        <w:t xml:space="preserve"> and which should be excluded.</w:t>
      </w:r>
      <w:r w:rsidR="0080494F" w:rsidRPr="0061577C">
        <w:rPr>
          <w:rFonts w:ascii="Times New Roman" w:hAnsi="Times New Roman" w:cs="Times New Roman"/>
          <w:sz w:val="24"/>
          <w:szCs w:val="24"/>
        </w:rPr>
        <w:t xml:space="preserve"> </w:t>
      </w:r>
      <w:r w:rsidR="002F4CDF" w:rsidRPr="0061577C">
        <w:rPr>
          <w:rFonts w:ascii="Times New Roman" w:hAnsi="Times New Roman" w:cs="Times New Roman"/>
          <w:sz w:val="24"/>
          <w:szCs w:val="24"/>
        </w:rPr>
        <w:t xml:space="preserve">This holds especially true as the term </w:t>
      </w:r>
      <w:r w:rsidR="00DE3750" w:rsidRPr="0061577C">
        <w:rPr>
          <w:rFonts w:ascii="Times New Roman" w:hAnsi="Times New Roman" w:cs="Times New Roman"/>
          <w:sz w:val="24"/>
          <w:szCs w:val="24"/>
        </w:rPr>
        <w:t>“</w:t>
      </w:r>
      <w:r w:rsidR="002F4CDF" w:rsidRPr="0061577C">
        <w:rPr>
          <w:rFonts w:ascii="Times New Roman" w:hAnsi="Times New Roman" w:cs="Times New Roman"/>
          <w:sz w:val="24"/>
          <w:szCs w:val="24"/>
        </w:rPr>
        <w:t>fake news</w:t>
      </w:r>
      <w:r w:rsidR="00DE3750" w:rsidRPr="0061577C">
        <w:rPr>
          <w:rFonts w:ascii="Times New Roman" w:hAnsi="Times New Roman" w:cs="Times New Roman"/>
          <w:sz w:val="24"/>
          <w:szCs w:val="24"/>
        </w:rPr>
        <w:t>”</w:t>
      </w:r>
      <w:r w:rsidR="002F4CDF" w:rsidRPr="0061577C">
        <w:rPr>
          <w:rFonts w:ascii="Times New Roman" w:hAnsi="Times New Roman" w:cs="Times New Roman"/>
          <w:sz w:val="24"/>
          <w:szCs w:val="24"/>
        </w:rPr>
        <w:t xml:space="preserve"> has become</w:t>
      </w:r>
      <w:r w:rsidR="002839E0" w:rsidRPr="0061577C">
        <w:rPr>
          <w:rFonts w:ascii="Times New Roman" w:hAnsi="Times New Roman" w:cs="Times New Roman"/>
          <w:sz w:val="24"/>
          <w:szCs w:val="24"/>
        </w:rPr>
        <w:t xml:space="preserve"> highly political and is often used as</w:t>
      </w:r>
      <w:r w:rsidR="002F4CDF" w:rsidRPr="0061577C">
        <w:rPr>
          <w:rFonts w:ascii="Times New Roman" w:hAnsi="Times New Roman" w:cs="Times New Roman"/>
          <w:sz w:val="24"/>
          <w:szCs w:val="24"/>
        </w:rPr>
        <w:t xml:space="preserve"> a buzzword not only used to describe </w:t>
      </w:r>
      <w:r w:rsidR="007F6C6B" w:rsidRPr="0061577C">
        <w:rPr>
          <w:rFonts w:ascii="Times New Roman" w:hAnsi="Times New Roman" w:cs="Times New Roman"/>
          <w:sz w:val="24"/>
          <w:szCs w:val="24"/>
        </w:rPr>
        <w:t xml:space="preserve">fabricated </w:t>
      </w:r>
      <w:r w:rsidR="00B72526" w:rsidRPr="0061577C">
        <w:rPr>
          <w:rFonts w:ascii="Times New Roman" w:hAnsi="Times New Roman" w:cs="Times New Roman"/>
          <w:sz w:val="24"/>
          <w:szCs w:val="24"/>
        </w:rPr>
        <w:t>information</w:t>
      </w:r>
      <w:r w:rsidR="00087D24" w:rsidRPr="0061577C">
        <w:rPr>
          <w:rFonts w:ascii="Times New Roman" w:hAnsi="Times New Roman" w:cs="Times New Roman"/>
          <w:sz w:val="24"/>
          <w:szCs w:val="24"/>
        </w:rPr>
        <w:t xml:space="preserve">, but to undermine the credibility of news organizations or argue against commentary </w:t>
      </w:r>
      <w:r w:rsidR="00C972D3" w:rsidRPr="0061577C">
        <w:rPr>
          <w:rFonts w:ascii="Times New Roman" w:hAnsi="Times New Roman" w:cs="Times New Roman"/>
          <w:sz w:val="24"/>
          <w:szCs w:val="24"/>
        </w:rPr>
        <w:t xml:space="preserve">that </w:t>
      </w:r>
      <w:r w:rsidR="00BA6E34" w:rsidRPr="0061577C">
        <w:rPr>
          <w:rFonts w:ascii="Times New Roman" w:hAnsi="Times New Roman" w:cs="Times New Roman"/>
          <w:sz w:val="24"/>
          <w:szCs w:val="24"/>
        </w:rPr>
        <w:t>disagrees</w:t>
      </w:r>
      <w:r w:rsidR="00087D24" w:rsidRPr="0061577C">
        <w:rPr>
          <w:rFonts w:ascii="Times New Roman" w:hAnsi="Times New Roman" w:cs="Times New Roman"/>
          <w:sz w:val="24"/>
          <w:szCs w:val="24"/>
        </w:rPr>
        <w:t xml:space="preserve"> with o</w:t>
      </w:r>
      <w:r w:rsidR="00C972D3" w:rsidRPr="0061577C">
        <w:rPr>
          <w:rFonts w:ascii="Times New Roman" w:hAnsi="Times New Roman" w:cs="Times New Roman"/>
          <w:sz w:val="24"/>
          <w:szCs w:val="24"/>
        </w:rPr>
        <w:t>ur own opinion</w:t>
      </w:r>
      <w:r w:rsidR="00087D24" w:rsidRPr="0061577C">
        <w:rPr>
          <w:rFonts w:ascii="Times New Roman" w:hAnsi="Times New Roman" w:cs="Times New Roman"/>
          <w:sz w:val="24"/>
          <w:szCs w:val="24"/>
        </w:rPr>
        <w:t xml:space="preserve"> (</w:t>
      </w:r>
      <w:r w:rsidR="00C377EB" w:rsidRPr="0061577C">
        <w:rPr>
          <w:rFonts w:ascii="Times New Roman" w:hAnsi="Times New Roman" w:cs="Times New Roman"/>
          <w:sz w:val="24"/>
          <w:szCs w:val="24"/>
        </w:rPr>
        <w:t>Nielsen &amp; Graves, 2017</w:t>
      </w:r>
      <w:r w:rsidR="00D86494" w:rsidRPr="0061577C">
        <w:rPr>
          <w:rFonts w:ascii="Times New Roman" w:hAnsi="Times New Roman" w:cs="Times New Roman"/>
          <w:sz w:val="24"/>
          <w:szCs w:val="24"/>
        </w:rPr>
        <w:t xml:space="preserve">; </w:t>
      </w:r>
      <w:proofErr w:type="spellStart"/>
      <w:r w:rsidR="00087D24" w:rsidRPr="0061577C">
        <w:rPr>
          <w:rFonts w:ascii="Times New Roman" w:hAnsi="Times New Roman" w:cs="Times New Roman"/>
          <w:sz w:val="24"/>
          <w:szCs w:val="24"/>
        </w:rPr>
        <w:t>Tandoc</w:t>
      </w:r>
      <w:proofErr w:type="spellEnd"/>
      <w:r w:rsidR="00FB7BC4" w:rsidRPr="0061577C">
        <w:rPr>
          <w:rFonts w:ascii="Times New Roman" w:hAnsi="Times New Roman" w:cs="Times New Roman"/>
          <w:sz w:val="24"/>
          <w:szCs w:val="24"/>
        </w:rPr>
        <w:t xml:space="preserve"> et al., 2018)</w:t>
      </w:r>
      <w:r w:rsidR="00EA2EB5" w:rsidRPr="0061577C">
        <w:rPr>
          <w:rFonts w:ascii="Times New Roman" w:hAnsi="Times New Roman" w:cs="Times New Roman"/>
          <w:sz w:val="24"/>
          <w:szCs w:val="24"/>
        </w:rPr>
        <w:t>.</w:t>
      </w:r>
      <w:r w:rsidR="00314849" w:rsidRPr="0061577C">
        <w:rPr>
          <w:rFonts w:ascii="Times New Roman" w:hAnsi="Times New Roman" w:cs="Times New Roman"/>
          <w:sz w:val="24"/>
          <w:szCs w:val="24"/>
        </w:rPr>
        <w:t xml:space="preserve"> </w:t>
      </w:r>
      <w:r w:rsidR="008D375C" w:rsidRPr="0061577C">
        <w:rPr>
          <w:rFonts w:ascii="Times New Roman" w:hAnsi="Times New Roman" w:cs="Times New Roman"/>
          <w:sz w:val="24"/>
          <w:szCs w:val="24"/>
        </w:rPr>
        <w:t>Moreover</w:t>
      </w:r>
      <w:r w:rsidR="00603A21" w:rsidRPr="0061577C">
        <w:rPr>
          <w:rFonts w:ascii="Times New Roman" w:hAnsi="Times New Roman" w:cs="Times New Roman"/>
          <w:sz w:val="24"/>
          <w:szCs w:val="24"/>
        </w:rPr>
        <w:t xml:space="preserve">, classifying a piece of content as false requires a grounding of a universal truth, which can be difficult endeavor that requires collective consensus </w:t>
      </w:r>
      <w:r w:rsidR="00603A21" w:rsidRPr="0061577C">
        <w:rPr>
          <w:rFonts w:ascii="Times New Roman" w:hAnsi="Times New Roman" w:cs="Times New Roman"/>
          <w:sz w:val="24"/>
          <w:szCs w:val="24"/>
        </w:rPr>
        <w:lastRenderedPageBreak/>
        <w:t xml:space="preserve">(see </w:t>
      </w:r>
      <w:proofErr w:type="spellStart"/>
      <w:r w:rsidR="00603A21" w:rsidRPr="0061577C">
        <w:rPr>
          <w:rFonts w:ascii="Times New Roman" w:hAnsi="Times New Roman" w:cs="Times New Roman"/>
          <w:sz w:val="24"/>
          <w:szCs w:val="24"/>
        </w:rPr>
        <w:t>Southwell</w:t>
      </w:r>
      <w:proofErr w:type="spellEnd"/>
      <w:r w:rsidR="00603A21" w:rsidRPr="0061577C">
        <w:rPr>
          <w:rFonts w:ascii="Times New Roman" w:hAnsi="Times New Roman" w:cs="Times New Roman"/>
          <w:sz w:val="24"/>
          <w:szCs w:val="24"/>
        </w:rPr>
        <w:t xml:space="preserve">, Thorson, &amp; </w:t>
      </w:r>
      <w:proofErr w:type="spellStart"/>
      <w:r w:rsidR="00603A21" w:rsidRPr="0061577C">
        <w:rPr>
          <w:rFonts w:ascii="Times New Roman" w:hAnsi="Times New Roman" w:cs="Times New Roman"/>
          <w:sz w:val="24"/>
          <w:szCs w:val="24"/>
        </w:rPr>
        <w:t>Sheble</w:t>
      </w:r>
      <w:proofErr w:type="spellEnd"/>
      <w:r w:rsidR="00603A21" w:rsidRPr="0061577C">
        <w:rPr>
          <w:rFonts w:ascii="Times New Roman" w:hAnsi="Times New Roman" w:cs="Times New Roman"/>
          <w:sz w:val="24"/>
          <w:szCs w:val="24"/>
        </w:rPr>
        <w:t>, 2017</w:t>
      </w:r>
      <w:r w:rsidR="006B4716" w:rsidRPr="0061577C">
        <w:rPr>
          <w:rFonts w:ascii="Times New Roman" w:hAnsi="Times New Roman" w:cs="Times New Roman"/>
          <w:sz w:val="24"/>
          <w:szCs w:val="24"/>
        </w:rPr>
        <w:t>). We</w:t>
      </w:r>
      <w:r w:rsidR="00314849" w:rsidRPr="0061577C">
        <w:rPr>
          <w:rFonts w:ascii="Times New Roman" w:hAnsi="Times New Roman" w:cs="Times New Roman"/>
          <w:sz w:val="24"/>
          <w:szCs w:val="24"/>
        </w:rPr>
        <w:t xml:space="preserve"> acknowledg</w:t>
      </w:r>
      <w:r w:rsidR="00AF48D8" w:rsidRPr="0061577C">
        <w:rPr>
          <w:rFonts w:ascii="Times New Roman" w:hAnsi="Times New Roman" w:cs="Times New Roman"/>
          <w:sz w:val="24"/>
          <w:szCs w:val="24"/>
        </w:rPr>
        <w:t>e</w:t>
      </w:r>
      <w:r w:rsidR="00314849" w:rsidRPr="0061577C">
        <w:rPr>
          <w:rFonts w:ascii="Times New Roman" w:hAnsi="Times New Roman" w:cs="Times New Roman"/>
          <w:sz w:val="24"/>
          <w:szCs w:val="24"/>
        </w:rPr>
        <w:t xml:space="preserve"> the </w:t>
      </w:r>
      <w:r w:rsidR="00A879CC" w:rsidRPr="0061577C">
        <w:rPr>
          <w:rFonts w:ascii="Times New Roman" w:hAnsi="Times New Roman" w:cs="Times New Roman"/>
          <w:sz w:val="24"/>
          <w:szCs w:val="24"/>
        </w:rPr>
        <w:t>complexities and ambiguity of the term</w:t>
      </w:r>
      <w:r w:rsidR="0070618B" w:rsidRPr="0061577C">
        <w:rPr>
          <w:rFonts w:ascii="Times New Roman" w:hAnsi="Times New Roman" w:cs="Times New Roman"/>
          <w:sz w:val="24"/>
          <w:szCs w:val="24"/>
        </w:rPr>
        <w:t>.</w:t>
      </w:r>
      <w:r w:rsidR="00314849" w:rsidRPr="0061577C">
        <w:rPr>
          <w:rFonts w:ascii="Times New Roman" w:hAnsi="Times New Roman" w:cs="Times New Roman"/>
          <w:sz w:val="24"/>
          <w:szCs w:val="24"/>
        </w:rPr>
        <w:t xml:space="preserve"> </w:t>
      </w:r>
      <w:r w:rsidR="0070618B" w:rsidRPr="0061577C">
        <w:rPr>
          <w:rFonts w:ascii="Times New Roman" w:hAnsi="Times New Roman" w:cs="Times New Roman"/>
          <w:sz w:val="24"/>
          <w:szCs w:val="24"/>
        </w:rPr>
        <w:t>A</w:t>
      </w:r>
      <w:r w:rsidR="00A879CC" w:rsidRPr="0061577C">
        <w:rPr>
          <w:rFonts w:ascii="Times New Roman" w:hAnsi="Times New Roman" w:cs="Times New Roman"/>
          <w:sz w:val="24"/>
          <w:szCs w:val="24"/>
        </w:rPr>
        <w:t>s such</w:t>
      </w:r>
      <w:r w:rsidR="0070618B" w:rsidRPr="0061577C">
        <w:rPr>
          <w:rFonts w:ascii="Times New Roman" w:hAnsi="Times New Roman" w:cs="Times New Roman"/>
          <w:sz w:val="24"/>
          <w:szCs w:val="24"/>
        </w:rPr>
        <w:t>, we</w:t>
      </w:r>
      <w:r w:rsidR="00A879CC" w:rsidRPr="0061577C">
        <w:rPr>
          <w:rFonts w:ascii="Times New Roman" w:hAnsi="Times New Roman" w:cs="Times New Roman"/>
          <w:sz w:val="24"/>
          <w:szCs w:val="24"/>
        </w:rPr>
        <w:t xml:space="preserve"> will use the term “fake news” to provide a historical background </w:t>
      </w:r>
      <w:r w:rsidR="00B12BDC" w:rsidRPr="0061577C">
        <w:rPr>
          <w:rFonts w:ascii="Times New Roman" w:hAnsi="Times New Roman" w:cs="Times New Roman"/>
          <w:sz w:val="24"/>
          <w:szCs w:val="24"/>
        </w:rPr>
        <w:t xml:space="preserve">and explain the current uses </w:t>
      </w:r>
      <w:r w:rsidR="00A879CC" w:rsidRPr="0061577C">
        <w:rPr>
          <w:rFonts w:ascii="Times New Roman" w:hAnsi="Times New Roman" w:cs="Times New Roman"/>
          <w:sz w:val="24"/>
          <w:szCs w:val="24"/>
        </w:rPr>
        <w:t>of the term</w:t>
      </w:r>
      <w:r w:rsidR="000B2A35" w:rsidRPr="0061577C">
        <w:rPr>
          <w:rFonts w:ascii="Times New Roman" w:hAnsi="Times New Roman" w:cs="Times New Roman"/>
          <w:sz w:val="24"/>
          <w:szCs w:val="24"/>
        </w:rPr>
        <w:t>. We also</w:t>
      </w:r>
      <w:r w:rsidR="00CA209B" w:rsidRPr="0061577C">
        <w:rPr>
          <w:rFonts w:ascii="Times New Roman" w:hAnsi="Times New Roman" w:cs="Times New Roman"/>
          <w:sz w:val="24"/>
          <w:szCs w:val="24"/>
        </w:rPr>
        <w:t xml:space="preserve"> </w:t>
      </w:r>
      <w:r w:rsidR="004108C2" w:rsidRPr="0061577C">
        <w:rPr>
          <w:rFonts w:ascii="Times New Roman" w:hAnsi="Times New Roman" w:cs="Times New Roman"/>
          <w:sz w:val="24"/>
          <w:szCs w:val="24"/>
        </w:rPr>
        <w:t>use it as</w:t>
      </w:r>
      <w:r w:rsidR="00CA209B" w:rsidRPr="0061577C">
        <w:rPr>
          <w:rFonts w:ascii="Times New Roman" w:hAnsi="Times New Roman" w:cs="Times New Roman"/>
          <w:sz w:val="24"/>
          <w:szCs w:val="24"/>
        </w:rPr>
        <w:t xml:space="preserve"> </w:t>
      </w:r>
      <w:r w:rsidR="003E00AA" w:rsidRPr="0061577C">
        <w:rPr>
          <w:rFonts w:ascii="Times New Roman" w:hAnsi="Times New Roman" w:cs="Times New Roman"/>
          <w:sz w:val="24"/>
          <w:szCs w:val="24"/>
        </w:rPr>
        <w:t xml:space="preserve">a broad umbrella term with </w:t>
      </w:r>
      <w:r w:rsidR="006E531F" w:rsidRPr="0061577C">
        <w:rPr>
          <w:rFonts w:ascii="Times New Roman" w:hAnsi="Times New Roman" w:cs="Times New Roman"/>
          <w:sz w:val="24"/>
          <w:szCs w:val="24"/>
        </w:rPr>
        <w:t>seven</w:t>
      </w:r>
      <w:r w:rsidR="003E00AA" w:rsidRPr="0061577C">
        <w:rPr>
          <w:rFonts w:ascii="Times New Roman" w:hAnsi="Times New Roman" w:cs="Times New Roman"/>
          <w:sz w:val="24"/>
          <w:szCs w:val="24"/>
        </w:rPr>
        <w:t xml:space="preserve"> categories under it, of which false information </w:t>
      </w:r>
      <w:r w:rsidR="00DE34A3" w:rsidRPr="0061577C">
        <w:rPr>
          <w:rFonts w:ascii="Times New Roman" w:hAnsi="Times New Roman" w:cs="Times New Roman"/>
          <w:sz w:val="24"/>
          <w:szCs w:val="24"/>
        </w:rPr>
        <w:t xml:space="preserve">(of false news) </w:t>
      </w:r>
      <w:r w:rsidR="003E00AA" w:rsidRPr="0061577C">
        <w:rPr>
          <w:rFonts w:ascii="Times New Roman" w:hAnsi="Times New Roman" w:cs="Times New Roman"/>
          <w:sz w:val="24"/>
          <w:szCs w:val="24"/>
        </w:rPr>
        <w:t>is one of them.</w:t>
      </w:r>
      <w:r w:rsidR="00C84011" w:rsidRPr="0061577C">
        <w:rPr>
          <w:rFonts w:ascii="Times New Roman" w:hAnsi="Times New Roman" w:cs="Times New Roman"/>
          <w:sz w:val="24"/>
          <w:szCs w:val="24"/>
        </w:rPr>
        <w:t xml:space="preserve"> </w:t>
      </w:r>
      <w:r w:rsidR="007B0520" w:rsidRPr="0061577C">
        <w:rPr>
          <w:rFonts w:ascii="Times New Roman" w:hAnsi="Times New Roman" w:cs="Times New Roman"/>
          <w:sz w:val="24"/>
          <w:szCs w:val="24"/>
        </w:rPr>
        <w:t xml:space="preserve">This is because we are interested </w:t>
      </w:r>
      <w:r w:rsidR="00DE3750" w:rsidRPr="0061577C">
        <w:rPr>
          <w:rFonts w:ascii="Times New Roman" w:hAnsi="Times New Roman" w:cs="Times New Roman"/>
          <w:sz w:val="24"/>
          <w:szCs w:val="24"/>
        </w:rPr>
        <w:t>i</w:t>
      </w:r>
      <w:r w:rsidR="007B0520" w:rsidRPr="0061577C">
        <w:rPr>
          <w:rFonts w:ascii="Times New Roman" w:hAnsi="Times New Roman" w:cs="Times New Roman"/>
          <w:sz w:val="24"/>
          <w:szCs w:val="24"/>
        </w:rPr>
        <w:t>n identifying n</w:t>
      </w:r>
      <w:r w:rsidR="00DF631D" w:rsidRPr="0061577C">
        <w:rPr>
          <w:rFonts w:ascii="Times New Roman" w:hAnsi="Times New Roman" w:cs="Times New Roman"/>
          <w:sz w:val="24"/>
          <w:szCs w:val="24"/>
        </w:rPr>
        <w:t xml:space="preserve">ews that is </w:t>
      </w:r>
      <w:r w:rsidR="00DE3750" w:rsidRPr="0061577C">
        <w:rPr>
          <w:rFonts w:ascii="Times New Roman" w:hAnsi="Times New Roman" w:cs="Times New Roman"/>
          <w:sz w:val="24"/>
          <w:szCs w:val="24"/>
        </w:rPr>
        <w:t xml:space="preserve">fabricated or fictitious and </w:t>
      </w:r>
      <w:r w:rsidR="00DF631D" w:rsidRPr="0061577C">
        <w:rPr>
          <w:rFonts w:ascii="Times New Roman" w:hAnsi="Times New Roman" w:cs="Times New Roman"/>
          <w:sz w:val="24"/>
          <w:szCs w:val="24"/>
        </w:rPr>
        <w:t>disseminated online. A</w:t>
      </w:r>
      <w:r w:rsidR="007B0520" w:rsidRPr="0061577C">
        <w:rPr>
          <w:rFonts w:ascii="Times New Roman" w:hAnsi="Times New Roman" w:cs="Times New Roman"/>
          <w:sz w:val="24"/>
          <w:szCs w:val="24"/>
        </w:rPr>
        <w:t>s such we need to</w:t>
      </w:r>
      <w:r w:rsidR="00DF631D" w:rsidRPr="0061577C">
        <w:rPr>
          <w:rFonts w:ascii="Times New Roman" w:hAnsi="Times New Roman" w:cs="Times New Roman"/>
          <w:sz w:val="24"/>
          <w:szCs w:val="24"/>
        </w:rPr>
        <w:t xml:space="preserve"> contain the concept so that we focus on identifying this type of problematic information instead of opening a debate that would </w:t>
      </w:r>
      <w:r w:rsidR="00DE3750" w:rsidRPr="0061577C">
        <w:rPr>
          <w:rFonts w:ascii="Times New Roman" w:hAnsi="Times New Roman" w:cs="Times New Roman"/>
          <w:sz w:val="24"/>
          <w:szCs w:val="24"/>
        </w:rPr>
        <w:t>undermine</w:t>
      </w:r>
      <w:r w:rsidR="00DF631D" w:rsidRPr="0061577C">
        <w:rPr>
          <w:rFonts w:ascii="Times New Roman" w:hAnsi="Times New Roman" w:cs="Times New Roman"/>
          <w:sz w:val="24"/>
          <w:szCs w:val="24"/>
        </w:rPr>
        <w:t xml:space="preserve"> the goal of our project.</w:t>
      </w:r>
      <w:r w:rsidR="002C2469" w:rsidRPr="0061577C">
        <w:rPr>
          <w:rFonts w:ascii="Times New Roman" w:hAnsi="Times New Roman" w:cs="Times New Roman"/>
          <w:sz w:val="24"/>
          <w:szCs w:val="24"/>
        </w:rPr>
        <w:t xml:space="preserve"> We also use the umbrella term “fake news”</w:t>
      </w:r>
      <w:r w:rsidR="0062352E" w:rsidRPr="0061577C">
        <w:rPr>
          <w:rFonts w:ascii="Times New Roman" w:hAnsi="Times New Roman" w:cs="Times New Roman"/>
          <w:sz w:val="24"/>
          <w:szCs w:val="24"/>
        </w:rPr>
        <w:t xml:space="preserve"> in our taxonomy</w:t>
      </w:r>
      <w:r w:rsidR="002C2469" w:rsidRPr="0061577C">
        <w:rPr>
          <w:rFonts w:ascii="Times New Roman" w:hAnsi="Times New Roman" w:cs="Times New Roman"/>
          <w:sz w:val="24"/>
          <w:szCs w:val="24"/>
        </w:rPr>
        <w:t xml:space="preserve"> rather than</w:t>
      </w:r>
      <w:r w:rsidR="0062352E" w:rsidRPr="0061577C">
        <w:rPr>
          <w:rFonts w:ascii="Times New Roman" w:hAnsi="Times New Roman" w:cs="Times New Roman"/>
          <w:sz w:val="24"/>
          <w:szCs w:val="24"/>
        </w:rPr>
        <w:t xml:space="preserve"> the </w:t>
      </w:r>
      <w:r w:rsidR="00F145A5" w:rsidRPr="0061577C">
        <w:rPr>
          <w:rFonts w:ascii="Times New Roman" w:hAnsi="Times New Roman" w:cs="Times New Roman"/>
          <w:sz w:val="24"/>
          <w:szCs w:val="24"/>
        </w:rPr>
        <w:t>label</w:t>
      </w:r>
      <w:r w:rsidR="0062352E" w:rsidRPr="0061577C">
        <w:rPr>
          <w:rFonts w:ascii="Times New Roman" w:hAnsi="Times New Roman" w:cs="Times New Roman"/>
          <w:sz w:val="24"/>
          <w:szCs w:val="24"/>
        </w:rPr>
        <w:t xml:space="preserve"> of</w:t>
      </w:r>
      <w:r w:rsidR="002C2469" w:rsidRPr="0061577C">
        <w:rPr>
          <w:rFonts w:ascii="Times New Roman" w:hAnsi="Times New Roman" w:cs="Times New Roman"/>
          <w:sz w:val="24"/>
          <w:szCs w:val="24"/>
        </w:rPr>
        <w:t xml:space="preserve"> misinformation</w:t>
      </w:r>
      <w:r w:rsidR="004B0196" w:rsidRPr="0061577C">
        <w:rPr>
          <w:rFonts w:ascii="Times New Roman" w:hAnsi="Times New Roman" w:cs="Times New Roman"/>
          <w:sz w:val="24"/>
          <w:szCs w:val="24"/>
        </w:rPr>
        <w:t xml:space="preserve"> as suggested by </w:t>
      </w:r>
      <w:r w:rsidR="00A53C36" w:rsidRPr="0061577C">
        <w:rPr>
          <w:rFonts w:ascii="Times New Roman" w:hAnsi="Times New Roman" w:cs="Times New Roman"/>
          <w:sz w:val="24"/>
          <w:szCs w:val="24"/>
        </w:rPr>
        <w:t xml:space="preserve">scholars in the field (i.e.: </w:t>
      </w:r>
      <w:proofErr w:type="spellStart"/>
      <w:r w:rsidR="004B0196" w:rsidRPr="0061577C">
        <w:rPr>
          <w:rFonts w:ascii="Times New Roman" w:hAnsi="Times New Roman" w:cs="Times New Roman"/>
          <w:sz w:val="24"/>
          <w:szCs w:val="24"/>
        </w:rPr>
        <w:t>Southwell</w:t>
      </w:r>
      <w:proofErr w:type="spellEnd"/>
      <w:r w:rsidR="004B0196" w:rsidRPr="0061577C">
        <w:rPr>
          <w:rFonts w:ascii="Times New Roman" w:hAnsi="Times New Roman" w:cs="Times New Roman"/>
          <w:sz w:val="24"/>
          <w:szCs w:val="24"/>
        </w:rPr>
        <w:t xml:space="preserve">, Thorson, </w:t>
      </w:r>
      <w:r w:rsidR="00A53C36" w:rsidRPr="0061577C">
        <w:rPr>
          <w:rFonts w:ascii="Times New Roman" w:hAnsi="Times New Roman" w:cs="Times New Roman"/>
          <w:sz w:val="24"/>
          <w:szCs w:val="24"/>
        </w:rPr>
        <w:t xml:space="preserve">&amp; </w:t>
      </w:r>
      <w:proofErr w:type="spellStart"/>
      <w:r w:rsidR="004B0196" w:rsidRPr="0061577C">
        <w:rPr>
          <w:rFonts w:ascii="Times New Roman" w:hAnsi="Times New Roman" w:cs="Times New Roman"/>
          <w:sz w:val="24"/>
          <w:szCs w:val="24"/>
        </w:rPr>
        <w:t>Sheble</w:t>
      </w:r>
      <w:proofErr w:type="spellEnd"/>
      <w:r w:rsidR="00A53C36" w:rsidRPr="0061577C">
        <w:rPr>
          <w:rFonts w:ascii="Times New Roman" w:hAnsi="Times New Roman" w:cs="Times New Roman"/>
          <w:sz w:val="24"/>
          <w:szCs w:val="24"/>
        </w:rPr>
        <w:t xml:space="preserve">, </w:t>
      </w:r>
      <w:r w:rsidR="004B0196" w:rsidRPr="0061577C">
        <w:rPr>
          <w:rFonts w:ascii="Times New Roman" w:hAnsi="Times New Roman" w:cs="Times New Roman"/>
          <w:sz w:val="24"/>
          <w:szCs w:val="24"/>
        </w:rPr>
        <w:t>2017)</w:t>
      </w:r>
      <w:r w:rsidR="002C2469" w:rsidRPr="0061577C">
        <w:rPr>
          <w:rFonts w:ascii="Times New Roman" w:hAnsi="Times New Roman" w:cs="Times New Roman"/>
          <w:sz w:val="24"/>
          <w:szCs w:val="24"/>
        </w:rPr>
        <w:t xml:space="preserve"> </w:t>
      </w:r>
      <w:r w:rsidR="0062352E" w:rsidRPr="0061577C">
        <w:rPr>
          <w:rFonts w:ascii="Times New Roman" w:hAnsi="Times New Roman" w:cs="Times New Roman"/>
          <w:sz w:val="24"/>
          <w:szCs w:val="24"/>
        </w:rPr>
        <w:t xml:space="preserve">because </w:t>
      </w:r>
      <w:r w:rsidR="00E1328B" w:rsidRPr="0061577C">
        <w:rPr>
          <w:rFonts w:ascii="Times New Roman" w:hAnsi="Times New Roman" w:cs="Times New Roman"/>
          <w:sz w:val="24"/>
          <w:szCs w:val="24"/>
        </w:rPr>
        <w:t>misinformation is by definition false information determined based on a grounding of truth</w:t>
      </w:r>
      <w:r w:rsidR="00F145A5" w:rsidRPr="0061577C">
        <w:rPr>
          <w:rFonts w:ascii="Times New Roman" w:hAnsi="Times New Roman" w:cs="Times New Roman"/>
          <w:sz w:val="24"/>
          <w:szCs w:val="24"/>
        </w:rPr>
        <w:t xml:space="preserve"> and applies only to informationally oriented content. </w:t>
      </w:r>
      <w:r w:rsidR="009F44D0" w:rsidRPr="0061577C">
        <w:rPr>
          <w:rFonts w:ascii="Times New Roman" w:hAnsi="Times New Roman" w:cs="Times New Roman"/>
          <w:sz w:val="24"/>
          <w:szCs w:val="24"/>
        </w:rPr>
        <w:t>However</w:t>
      </w:r>
      <w:r w:rsidR="0062352E" w:rsidRPr="0061577C">
        <w:rPr>
          <w:rFonts w:ascii="Times New Roman" w:hAnsi="Times New Roman" w:cs="Times New Roman"/>
          <w:sz w:val="24"/>
          <w:szCs w:val="24"/>
        </w:rPr>
        <w:t xml:space="preserve">, content </w:t>
      </w:r>
      <w:r w:rsidR="00F145A5" w:rsidRPr="0061577C">
        <w:rPr>
          <w:rFonts w:ascii="Times New Roman" w:hAnsi="Times New Roman" w:cs="Times New Roman"/>
          <w:sz w:val="24"/>
          <w:szCs w:val="24"/>
        </w:rPr>
        <w:t xml:space="preserve">that is often accused of being “fake news” is not always </w:t>
      </w:r>
      <w:r w:rsidR="0062352E" w:rsidRPr="0061577C">
        <w:rPr>
          <w:rFonts w:ascii="Times New Roman" w:hAnsi="Times New Roman" w:cs="Times New Roman"/>
          <w:sz w:val="24"/>
          <w:szCs w:val="24"/>
        </w:rPr>
        <w:t>intended for informati</w:t>
      </w:r>
      <w:r w:rsidR="009F44D0" w:rsidRPr="0061577C">
        <w:rPr>
          <w:rFonts w:ascii="Times New Roman" w:hAnsi="Times New Roman" w:cs="Times New Roman"/>
          <w:sz w:val="24"/>
          <w:szCs w:val="24"/>
        </w:rPr>
        <w:t>onal</w:t>
      </w:r>
      <w:r w:rsidR="0062352E" w:rsidRPr="0061577C">
        <w:rPr>
          <w:rFonts w:ascii="Times New Roman" w:hAnsi="Times New Roman" w:cs="Times New Roman"/>
          <w:sz w:val="24"/>
          <w:szCs w:val="24"/>
        </w:rPr>
        <w:t xml:space="preserve"> purposes</w:t>
      </w:r>
      <w:r w:rsidR="00F145A5" w:rsidRPr="0061577C">
        <w:rPr>
          <w:rFonts w:ascii="Times New Roman" w:hAnsi="Times New Roman" w:cs="Times New Roman"/>
          <w:sz w:val="24"/>
          <w:szCs w:val="24"/>
        </w:rPr>
        <w:t>. For example, some of it is clearly</w:t>
      </w:r>
      <w:r w:rsidR="0062352E" w:rsidRPr="0061577C">
        <w:rPr>
          <w:rFonts w:ascii="Times New Roman" w:hAnsi="Times New Roman" w:cs="Times New Roman"/>
          <w:sz w:val="24"/>
          <w:szCs w:val="24"/>
        </w:rPr>
        <w:t xml:space="preserve"> persuasive content </w:t>
      </w:r>
      <w:r w:rsidR="00F145A5" w:rsidRPr="0061577C">
        <w:rPr>
          <w:rFonts w:ascii="Times New Roman" w:hAnsi="Times New Roman" w:cs="Times New Roman"/>
          <w:sz w:val="24"/>
          <w:szCs w:val="24"/>
        </w:rPr>
        <w:t xml:space="preserve">that </w:t>
      </w:r>
      <w:r w:rsidR="0062352E" w:rsidRPr="0061577C">
        <w:rPr>
          <w:rFonts w:ascii="Times New Roman" w:hAnsi="Times New Roman" w:cs="Times New Roman"/>
          <w:sz w:val="24"/>
          <w:szCs w:val="24"/>
        </w:rPr>
        <w:t>is intended to persuade,</w:t>
      </w:r>
      <w:r w:rsidR="00F145A5" w:rsidRPr="0061577C">
        <w:rPr>
          <w:rFonts w:ascii="Times New Roman" w:hAnsi="Times New Roman" w:cs="Times New Roman"/>
          <w:sz w:val="24"/>
          <w:szCs w:val="24"/>
        </w:rPr>
        <w:t xml:space="preserve"> not necessarily inform. Satirical accounts of news events (the original meaning of “fake news”) is also not </w:t>
      </w:r>
      <w:r w:rsidR="000327C6" w:rsidRPr="0061577C">
        <w:rPr>
          <w:rFonts w:ascii="Times New Roman" w:hAnsi="Times New Roman" w:cs="Times New Roman"/>
          <w:sz w:val="24"/>
          <w:szCs w:val="24"/>
        </w:rPr>
        <w:t>meant</w:t>
      </w:r>
      <w:r w:rsidR="00F145A5" w:rsidRPr="0061577C">
        <w:rPr>
          <w:rFonts w:ascii="Times New Roman" w:hAnsi="Times New Roman" w:cs="Times New Roman"/>
          <w:sz w:val="24"/>
          <w:szCs w:val="24"/>
        </w:rPr>
        <w:t xml:space="preserve"> for information, but for entertainment.</w:t>
      </w:r>
      <w:r w:rsidR="008D5E15" w:rsidRPr="0061577C">
        <w:rPr>
          <w:rFonts w:ascii="Times New Roman" w:hAnsi="Times New Roman" w:cs="Times New Roman"/>
          <w:sz w:val="24"/>
          <w:szCs w:val="24"/>
        </w:rPr>
        <w:t xml:space="preserve"> </w:t>
      </w:r>
      <w:r w:rsidR="00F145A5" w:rsidRPr="0061577C">
        <w:rPr>
          <w:rFonts w:ascii="Times New Roman" w:hAnsi="Times New Roman" w:cs="Times New Roman"/>
          <w:sz w:val="24"/>
          <w:szCs w:val="24"/>
        </w:rPr>
        <w:t xml:space="preserve">Then, there are other kinds of content that </w:t>
      </w:r>
      <w:r w:rsidR="001323D3" w:rsidRPr="0061577C">
        <w:rPr>
          <w:rFonts w:ascii="Times New Roman" w:hAnsi="Times New Roman" w:cs="Times New Roman"/>
          <w:sz w:val="24"/>
          <w:szCs w:val="24"/>
        </w:rPr>
        <w:t xml:space="preserve">although </w:t>
      </w:r>
      <w:r w:rsidR="00F145A5" w:rsidRPr="0061577C">
        <w:rPr>
          <w:rFonts w:ascii="Times New Roman" w:hAnsi="Times New Roman" w:cs="Times New Roman"/>
          <w:sz w:val="24"/>
          <w:szCs w:val="24"/>
        </w:rPr>
        <w:t xml:space="preserve">are </w:t>
      </w:r>
      <w:r w:rsidR="001323D3" w:rsidRPr="0061577C">
        <w:rPr>
          <w:rFonts w:ascii="Times New Roman" w:hAnsi="Times New Roman" w:cs="Times New Roman"/>
          <w:sz w:val="24"/>
          <w:szCs w:val="24"/>
        </w:rPr>
        <w:t xml:space="preserve">not “real news” </w:t>
      </w:r>
      <w:r w:rsidR="001323D3" w:rsidRPr="0061577C">
        <w:rPr>
          <w:rFonts w:ascii="Times New Roman" w:hAnsi="Times New Roman" w:cs="Times New Roman"/>
          <w:i/>
          <w:sz w:val="24"/>
          <w:szCs w:val="24"/>
        </w:rPr>
        <w:t>per se</w:t>
      </w:r>
      <w:r w:rsidR="001323D3" w:rsidRPr="0061577C">
        <w:rPr>
          <w:rFonts w:ascii="Times New Roman" w:hAnsi="Times New Roman" w:cs="Times New Roman"/>
          <w:sz w:val="24"/>
          <w:szCs w:val="24"/>
        </w:rPr>
        <w:t xml:space="preserve">, are not falsehoods </w:t>
      </w:r>
      <w:r w:rsidR="004A2585" w:rsidRPr="0061577C">
        <w:rPr>
          <w:rFonts w:ascii="Times New Roman" w:hAnsi="Times New Roman" w:cs="Times New Roman"/>
          <w:sz w:val="24"/>
          <w:szCs w:val="24"/>
        </w:rPr>
        <w:t xml:space="preserve">or erroneous </w:t>
      </w:r>
      <w:r w:rsidR="00F145A5" w:rsidRPr="0061577C">
        <w:rPr>
          <w:rFonts w:ascii="Times New Roman" w:hAnsi="Times New Roman" w:cs="Times New Roman"/>
          <w:sz w:val="24"/>
          <w:szCs w:val="24"/>
        </w:rPr>
        <w:t xml:space="preserve">either, e.g., </w:t>
      </w:r>
      <w:r w:rsidR="001323D3" w:rsidRPr="0061577C">
        <w:rPr>
          <w:rFonts w:ascii="Times New Roman" w:hAnsi="Times New Roman" w:cs="Times New Roman"/>
          <w:sz w:val="24"/>
          <w:szCs w:val="24"/>
        </w:rPr>
        <w:t xml:space="preserve">commentary, citizen journalism. </w:t>
      </w:r>
      <w:r w:rsidR="009E5A84" w:rsidRPr="0061577C">
        <w:rPr>
          <w:rFonts w:ascii="Times New Roman" w:hAnsi="Times New Roman" w:cs="Times New Roman"/>
          <w:sz w:val="24"/>
          <w:szCs w:val="24"/>
        </w:rPr>
        <w:t>In other words, our taxonomy goes beyond identifying false information (whether intentional or not), to identifying the different types of content available online</w:t>
      </w:r>
      <w:r w:rsidR="00E45CB8" w:rsidRPr="0061577C">
        <w:rPr>
          <w:rFonts w:ascii="Times New Roman" w:hAnsi="Times New Roman" w:cs="Times New Roman"/>
          <w:sz w:val="24"/>
          <w:szCs w:val="24"/>
        </w:rPr>
        <w:t xml:space="preserve"> that might </w:t>
      </w:r>
      <w:r w:rsidR="006F68CA" w:rsidRPr="0061577C">
        <w:rPr>
          <w:rFonts w:ascii="Times New Roman" w:hAnsi="Times New Roman" w:cs="Times New Roman"/>
          <w:sz w:val="24"/>
          <w:szCs w:val="24"/>
        </w:rPr>
        <w:t xml:space="preserve">be mislabeled as </w:t>
      </w:r>
      <w:r w:rsidR="004934A7" w:rsidRPr="0061577C">
        <w:rPr>
          <w:rFonts w:ascii="Times New Roman" w:hAnsi="Times New Roman" w:cs="Times New Roman"/>
          <w:sz w:val="24"/>
          <w:szCs w:val="24"/>
        </w:rPr>
        <w:t>false</w:t>
      </w:r>
      <w:r w:rsidR="000A1FFF" w:rsidRPr="0061577C">
        <w:rPr>
          <w:rFonts w:ascii="Times New Roman" w:hAnsi="Times New Roman" w:cs="Times New Roman"/>
          <w:sz w:val="24"/>
          <w:szCs w:val="24"/>
        </w:rPr>
        <w:t xml:space="preserve"> or </w:t>
      </w:r>
      <w:r w:rsidR="00F145A5" w:rsidRPr="0061577C">
        <w:rPr>
          <w:rFonts w:ascii="Times New Roman" w:hAnsi="Times New Roman" w:cs="Times New Roman"/>
          <w:sz w:val="24"/>
          <w:szCs w:val="24"/>
        </w:rPr>
        <w:t>“fake</w:t>
      </w:r>
      <w:r w:rsidR="001323D3" w:rsidRPr="0061577C">
        <w:rPr>
          <w:rFonts w:ascii="Times New Roman" w:hAnsi="Times New Roman" w:cs="Times New Roman"/>
          <w:sz w:val="24"/>
          <w:szCs w:val="24"/>
        </w:rPr>
        <w:t>.</w:t>
      </w:r>
      <w:r w:rsidR="00F145A5" w:rsidRPr="0061577C">
        <w:rPr>
          <w:rFonts w:ascii="Times New Roman" w:hAnsi="Times New Roman" w:cs="Times New Roman"/>
          <w:sz w:val="24"/>
          <w:szCs w:val="24"/>
        </w:rPr>
        <w:t>”</w:t>
      </w:r>
      <w:r w:rsidR="009E5A84" w:rsidRPr="0061577C">
        <w:rPr>
          <w:rFonts w:ascii="Times New Roman" w:hAnsi="Times New Roman" w:cs="Times New Roman"/>
          <w:sz w:val="24"/>
          <w:szCs w:val="24"/>
        </w:rPr>
        <w:t xml:space="preserve"> </w:t>
      </w:r>
      <w:r w:rsidR="005F3FD1" w:rsidRPr="0061577C">
        <w:rPr>
          <w:rFonts w:ascii="Times New Roman" w:hAnsi="Times New Roman" w:cs="Times New Roman"/>
          <w:sz w:val="24"/>
          <w:szCs w:val="24"/>
        </w:rPr>
        <w:t xml:space="preserve">We acknowledge using the term “fake news” is contentious because of its highly politicized nature. Nevertheless, the goal of our project is to </w:t>
      </w:r>
      <w:r w:rsidR="00700AA8" w:rsidRPr="0061577C">
        <w:rPr>
          <w:rFonts w:ascii="Times New Roman" w:hAnsi="Times New Roman" w:cs="Times New Roman"/>
          <w:sz w:val="24"/>
          <w:szCs w:val="24"/>
        </w:rPr>
        <w:t xml:space="preserve">precisely </w:t>
      </w:r>
      <w:r w:rsidR="005F3FD1" w:rsidRPr="0061577C">
        <w:rPr>
          <w:rFonts w:ascii="Times New Roman" w:hAnsi="Times New Roman" w:cs="Times New Roman"/>
          <w:sz w:val="24"/>
          <w:szCs w:val="24"/>
        </w:rPr>
        <w:t>illustrate how the term “fake news” has been used to refer to different types of content online, that in reality are different form each other</w:t>
      </w:r>
      <w:r w:rsidR="0076131A" w:rsidRPr="0061577C">
        <w:rPr>
          <w:rFonts w:ascii="Times New Roman" w:hAnsi="Times New Roman" w:cs="Times New Roman"/>
          <w:sz w:val="24"/>
          <w:szCs w:val="24"/>
        </w:rPr>
        <w:t>,</w:t>
      </w:r>
      <w:r w:rsidR="005F3FD1" w:rsidRPr="0061577C">
        <w:rPr>
          <w:rFonts w:ascii="Times New Roman" w:hAnsi="Times New Roman" w:cs="Times New Roman"/>
          <w:sz w:val="24"/>
          <w:szCs w:val="24"/>
        </w:rPr>
        <w:t xml:space="preserve"> </w:t>
      </w:r>
      <w:r w:rsidR="00AB5A23" w:rsidRPr="0061577C">
        <w:rPr>
          <w:rFonts w:ascii="Times New Roman" w:hAnsi="Times New Roman" w:cs="Times New Roman"/>
          <w:sz w:val="24"/>
          <w:szCs w:val="24"/>
        </w:rPr>
        <w:t>theoretically and empirically</w:t>
      </w:r>
      <w:r w:rsidR="0035244B" w:rsidRPr="0061577C">
        <w:rPr>
          <w:rFonts w:ascii="Times New Roman" w:hAnsi="Times New Roman" w:cs="Times New Roman"/>
          <w:sz w:val="24"/>
          <w:szCs w:val="24"/>
        </w:rPr>
        <w:t>, and therefore important to include in any taxonomy.</w:t>
      </w:r>
    </w:p>
    <w:p w14:paraId="1F83B521" w14:textId="23CA71EA" w:rsidR="006B6B77" w:rsidRPr="0061577C" w:rsidRDefault="00E959B6" w:rsidP="000D19C7">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lastRenderedPageBreak/>
        <w:t>T</w:t>
      </w:r>
      <w:r w:rsidR="00DD152F" w:rsidRPr="0061577C">
        <w:rPr>
          <w:rFonts w:ascii="Times New Roman" w:hAnsi="Times New Roman" w:cs="Times New Roman"/>
          <w:sz w:val="24"/>
          <w:szCs w:val="24"/>
        </w:rPr>
        <w:t xml:space="preserve">he term </w:t>
      </w:r>
      <w:r w:rsidR="00C955CB" w:rsidRPr="0061577C">
        <w:rPr>
          <w:rFonts w:ascii="Times New Roman" w:hAnsi="Times New Roman" w:cs="Times New Roman"/>
          <w:sz w:val="24"/>
          <w:szCs w:val="24"/>
        </w:rPr>
        <w:t>“</w:t>
      </w:r>
      <w:r w:rsidR="00DD152F" w:rsidRPr="0061577C">
        <w:rPr>
          <w:rFonts w:ascii="Times New Roman" w:hAnsi="Times New Roman" w:cs="Times New Roman"/>
          <w:sz w:val="24"/>
          <w:szCs w:val="24"/>
        </w:rPr>
        <w:t>fake news</w:t>
      </w:r>
      <w:r w:rsidR="00C955CB" w:rsidRPr="0061577C">
        <w:rPr>
          <w:rFonts w:ascii="Times New Roman" w:hAnsi="Times New Roman" w:cs="Times New Roman"/>
          <w:sz w:val="24"/>
          <w:szCs w:val="24"/>
        </w:rPr>
        <w:t>”</w:t>
      </w:r>
      <w:r w:rsidR="00DD152F" w:rsidRPr="0061577C">
        <w:rPr>
          <w:rFonts w:ascii="Times New Roman" w:hAnsi="Times New Roman" w:cs="Times New Roman"/>
          <w:sz w:val="24"/>
          <w:szCs w:val="24"/>
        </w:rPr>
        <w:t xml:space="preserve"> was first used to describe satirical shows and publications (</w:t>
      </w:r>
      <w:r w:rsidR="00175716" w:rsidRPr="0061577C">
        <w:rPr>
          <w:rFonts w:ascii="Times New Roman" w:hAnsi="Times New Roman" w:cs="Times New Roman"/>
          <w:sz w:val="24"/>
          <w:szCs w:val="24"/>
        </w:rPr>
        <w:t xml:space="preserve">i.e.: </w:t>
      </w:r>
      <w:r w:rsidR="00DD152F" w:rsidRPr="0061577C">
        <w:rPr>
          <w:rFonts w:ascii="Times New Roman" w:hAnsi="Times New Roman" w:cs="Times New Roman"/>
          <w:sz w:val="24"/>
          <w:szCs w:val="24"/>
        </w:rPr>
        <w:t xml:space="preserve">Daily Show, The Onion). For creators of such content, the concept meant made-up news, with the pursuit of entertaining others, and not </w:t>
      </w:r>
      <w:r w:rsidR="0086423B" w:rsidRPr="0061577C">
        <w:rPr>
          <w:rFonts w:ascii="Times New Roman" w:hAnsi="Times New Roman" w:cs="Times New Roman"/>
          <w:sz w:val="24"/>
          <w:szCs w:val="24"/>
        </w:rPr>
        <w:t xml:space="preserve">for </w:t>
      </w:r>
      <w:r w:rsidR="00DD152F" w:rsidRPr="0061577C">
        <w:rPr>
          <w:rFonts w:ascii="Times New Roman" w:hAnsi="Times New Roman" w:cs="Times New Roman"/>
          <w:sz w:val="24"/>
          <w:szCs w:val="24"/>
        </w:rPr>
        <w:t xml:space="preserve">informing or deceiving. </w:t>
      </w:r>
      <w:r w:rsidR="00F0623B" w:rsidRPr="0061577C">
        <w:rPr>
          <w:rFonts w:ascii="Times New Roman" w:hAnsi="Times New Roman" w:cs="Times New Roman"/>
          <w:sz w:val="24"/>
          <w:szCs w:val="24"/>
        </w:rPr>
        <w:t>The first disagreement when defining fake new is if satirical publications should be included in th</w:t>
      </w:r>
      <w:r w:rsidR="003439DA" w:rsidRPr="0061577C">
        <w:rPr>
          <w:rFonts w:ascii="Times New Roman" w:hAnsi="Times New Roman" w:cs="Times New Roman"/>
          <w:sz w:val="24"/>
          <w:szCs w:val="24"/>
        </w:rPr>
        <w:t>e</w:t>
      </w:r>
      <w:r w:rsidR="00F0623B" w:rsidRPr="0061577C">
        <w:rPr>
          <w:rFonts w:ascii="Times New Roman" w:hAnsi="Times New Roman" w:cs="Times New Roman"/>
          <w:sz w:val="24"/>
          <w:szCs w:val="24"/>
        </w:rPr>
        <w:t xml:space="preserve"> definition of fabricated news. </w:t>
      </w:r>
      <w:r w:rsidR="00A051FE" w:rsidRPr="0061577C">
        <w:rPr>
          <w:rFonts w:ascii="Times New Roman" w:hAnsi="Times New Roman" w:cs="Times New Roman"/>
          <w:sz w:val="24"/>
          <w:szCs w:val="24"/>
        </w:rPr>
        <w:t>S</w:t>
      </w:r>
      <w:r w:rsidR="00964558" w:rsidRPr="0061577C">
        <w:rPr>
          <w:rFonts w:ascii="Times New Roman" w:hAnsi="Times New Roman" w:cs="Times New Roman"/>
          <w:sz w:val="24"/>
          <w:szCs w:val="24"/>
        </w:rPr>
        <w:t xml:space="preserve">ome scholars claim that satire should be left out of the </w:t>
      </w:r>
      <w:r w:rsidR="002C2EF7" w:rsidRPr="0061577C">
        <w:rPr>
          <w:rFonts w:ascii="Times New Roman" w:hAnsi="Times New Roman" w:cs="Times New Roman"/>
          <w:sz w:val="24"/>
          <w:szCs w:val="24"/>
        </w:rPr>
        <w:t>n</w:t>
      </w:r>
      <w:r w:rsidR="00964558" w:rsidRPr="0061577C">
        <w:rPr>
          <w:rFonts w:ascii="Times New Roman" w:hAnsi="Times New Roman" w:cs="Times New Roman"/>
          <w:sz w:val="24"/>
          <w:szCs w:val="24"/>
        </w:rPr>
        <w:t xml:space="preserve">ew definition of </w:t>
      </w:r>
      <w:r w:rsidR="008729EC" w:rsidRPr="0061577C">
        <w:rPr>
          <w:rFonts w:ascii="Times New Roman" w:hAnsi="Times New Roman" w:cs="Times New Roman"/>
          <w:sz w:val="24"/>
          <w:szCs w:val="24"/>
        </w:rPr>
        <w:t>“</w:t>
      </w:r>
      <w:r w:rsidR="00964558" w:rsidRPr="0061577C">
        <w:rPr>
          <w:rFonts w:ascii="Times New Roman" w:hAnsi="Times New Roman" w:cs="Times New Roman"/>
          <w:sz w:val="24"/>
          <w:szCs w:val="24"/>
        </w:rPr>
        <w:t>fa</w:t>
      </w:r>
      <w:r w:rsidR="00C45276" w:rsidRPr="0061577C">
        <w:rPr>
          <w:rFonts w:ascii="Times New Roman" w:hAnsi="Times New Roman" w:cs="Times New Roman"/>
          <w:sz w:val="24"/>
          <w:szCs w:val="24"/>
        </w:rPr>
        <w:t>ke</w:t>
      </w:r>
      <w:r w:rsidR="00964558" w:rsidRPr="0061577C">
        <w:rPr>
          <w:rFonts w:ascii="Times New Roman" w:hAnsi="Times New Roman" w:cs="Times New Roman"/>
          <w:sz w:val="24"/>
          <w:szCs w:val="24"/>
        </w:rPr>
        <w:t xml:space="preserve"> news</w:t>
      </w:r>
      <w:r w:rsidR="008729EC" w:rsidRPr="0061577C">
        <w:rPr>
          <w:rFonts w:ascii="Times New Roman" w:hAnsi="Times New Roman" w:cs="Times New Roman"/>
          <w:sz w:val="24"/>
          <w:szCs w:val="24"/>
        </w:rPr>
        <w:t>”</w:t>
      </w:r>
      <w:r w:rsidR="00964558" w:rsidRPr="0061577C">
        <w:rPr>
          <w:rFonts w:ascii="Times New Roman" w:hAnsi="Times New Roman" w:cs="Times New Roman"/>
          <w:sz w:val="24"/>
          <w:szCs w:val="24"/>
        </w:rPr>
        <w:t xml:space="preserve"> because it is “unlikely to be misconstrued as factual” and it is not created with the purpose of informing audiences (Alcott &amp; Gentzkow, 2017, p.214). However, others claim</w:t>
      </w:r>
      <w:r w:rsidR="0086423B" w:rsidRPr="0061577C">
        <w:rPr>
          <w:rFonts w:ascii="Times New Roman" w:hAnsi="Times New Roman" w:cs="Times New Roman"/>
          <w:sz w:val="24"/>
          <w:szCs w:val="24"/>
        </w:rPr>
        <w:t xml:space="preserve"> that</w:t>
      </w:r>
      <w:r w:rsidR="00964558" w:rsidRPr="0061577C">
        <w:rPr>
          <w:rFonts w:ascii="Times New Roman" w:hAnsi="Times New Roman" w:cs="Times New Roman"/>
          <w:sz w:val="24"/>
          <w:szCs w:val="24"/>
        </w:rPr>
        <w:t xml:space="preserve"> it should be included because although it is legally protected speech, </w:t>
      </w:r>
      <w:r w:rsidR="0068671C" w:rsidRPr="0061577C">
        <w:rPr>
          <w:rFonts w:ascii="Times New Roman" w:hAnsi="Times New Roman" w:cs="Times New Roman"/>
          <w:sz w:val="24"/>
          <w:szCs w:val="24"/>
        </w:rPr>
        <w:t>it could be misconstrued as telling the truth</w:t>
      </w:r>
      <w:r w:rsidR="00964558" w:rsidRPr="0061577C">
        <w:rPr>
          <w:rFonts w:ascii="Times New Roman" w:hAnsi="Times New Roman" w:cs="Times New Roman"/>
          <w:sz w:val="24"/>
          <w:szCs w:val="24"/>
        </w:rPr>
        <w:t xml:space="preserve"> (Klein &amp; </w:t>
      </w:r>
      <w:proofErr w:type="spellStart"/>
      <w:r w:rsidR="00964558" w:rsidRPr="0061577C">
        <w:rPr>
          <w:rFonts w:ascii="Times New Roman" w:hAnsi="Times New Roman" w:cs="Times New Roman"/>
          <w:sz w:val="24"/>
          <w:szCs w:val="24"/>
        </w:rPr>
        <w:t>Wueller</w:t>
      </w:r>
      <w:proofErr w:type="spellEnd"/>
      <w:r w:rsidR="00964558" w:rsidRPr="0061577C">
        <w:rPr>
          <w:rFonts w:ascii="Times New Roman" w:hAnsi="Times New Roman" w:cs="Times New Roman"/>
          <w:sz w:val="24"/>
          <w:szCs w:val="24"/>
        </w:rPr>
        <w:t>, 2017).</w:t>
      </w:r>
      <w:r w:rsidR="007344BF" w:rsidRPr="0061577C">
        <w:rPr>
          <w:rFonts w:ascii="Times New Roman" w:hAnsi="Times New Roman" w:cs="Times New Roman"/>
          <w:sz w:val="24"/>
          <w:szCs w:val="24"/>
        </w:rPr>
        <w:t xml:space="preserve"> </w:t>
      </w:r>
      <w:r w:rsidR="00175716" w:rsidRPr="0061577C">
        <w:rPr>
          <w:rFonts w:ascii="Times New Roman" w:hAnsi="Times New Roman" w:cs="Times New Roman"/>
          <w:sz w:val="24"/>
          <w:szCs w:val="24"/>
        </w:rPr>
        <w:t>For example</w:t>
      </w:r>
      <w:r w:rsidR="006E5707" w:rsidRPr="0061577C">
        <w:rPr>
          <w:rFonts w:ascii="Times New Roman" w:hAnsi="Times New Roman" w:cs="Times New Roman"/>
          <w:sz w:val="24"/>
          <w:szCs w:val="24"/>
        </w:rPr>
        <w:t>,</w:t>
      </w:r>
      <w:r w:rsidR="00175716" w:rsidRPr="0061577C">
        <w:rPr>
          <w:rFonts w:ascii="Times New Roman" w:hAnsi="Times New Roman" w:cs="Times New Roman"/>
          <w:sz w:val="24"/>
          <w:szCs w:val="24"/>
        </w:rPr>
        <w:t xml:space="preserve"> in 2017 a satire site run by hoaxer Christopher Blair issued an apology for making their story “too real</w:t>
      </w:r>
      <w:r w:rsidR="00767035" w:rsidRPr="0061577C">
        <w:rPr>
          <w:rFonts w:ascii="Times New Roman" w:hAnsi="Times New Roman" w:cs="Times New Roman"/>
          <w:sz w:val="24"/>
          <w:szCs w:val="24"/>
        </w:rPr>
        <w:t>,</w:t>
      </w:r>
      <w:r w:rsidR="00175716" w:rsidRPr="0061577C">
        <w:rPr>
          <w:rFonts w:ascii="Times New Roman" w:hAnsi="Times New Roman" w:cs="Times New Roman"/>
          <w:sz w:val="24"/>
          <w:szCs w:val="24"/>
        </w:rPr>
        <w:t>”</w:t>
      </w:r>
      <w:r w:rsidR="00767035" w:rsidRPr="0061577C">
        <w:rPr>
          <w:rFonts w:ascii="Times New Roman" w:hAnsi="Times New Roman" w:cs="Times New Roman"/>
          <w:sz w:val="24"/>
          <w:szCs w:val="24"/>
        </w:rPr>
        <w:t xml:space="preserve"> after many were unable to detect its satirical nature (Funke, 2017). </w:t>
      </w:r>
    </w:p>
    <w:p w14:paraId="720566DD" w14:textId="6D149AB4" w:rsidR="008F495A" w:rsidRPr="0061577C" w:rsidRDefault="00A976A8">
      <w:pPr>
        <w:spacing w:line="480" w:lineRule="auto"/>
        <w:contextualSpacing/>
        <w:rPr>
          <w:rFonts w:ascii="Times New Roman" w:hAnsi="Times New Roman" w:cs="Times New Roman"/>
          <w:sz w:val="24"/>
          <w:szCs w:val="24"/>
        </w:rPr>
      </w:pPr>
      <w:r w:rsidRPr="0061577C">
        <w:rPr>
          <w:rFonts w:ascii="Times New Roman" w:hAnsi="Times New Roman" w:cs="Times New Roman"/>
          <w:sz w:val="24"/>
          <w:szCs w:val="24"/>
        </w:rPr>
        <w:tab/>
      </w:r>
      <w:r w:rsidR="006B6B77" w:rsidRPr="0061577C">
        <w:rPr>
          <w:rFonts w:ascii="Times New Roman" w:hAnsi="Times New Roman" w:cs="Times New Roman"/>
          <w:sz w:val="24"/>
          <w:szCs w:val="24"/>
        </w:rPr>
        <w:t>T</w:t>
      </w:r>
      <w:r w:rsidR="0027262F" w:rsidRPr="0061577C">
        <w:rPr>
          <w:rFonts w:ascii="Times New Roman" w:hAnsi="Times New Roman" w:cs="Times New Roman"/>
          <w:sz w:val="24"/>
          <w:szCs w:val="24"/>
        </w:rPr>
        <w:t xml:space="preserve">he second </w:t>
      </w:r>
      <w:r w:rsidR="00FD6E30" w:rsidRPr="0061577C">
        <w:rPr>
          <w:rFonts w:ascii="Times New Roman" w:hAnsi="Times New Roman" w:cs="Times New Roman"/>
          <w:sz w:val="24"/>
          <w:szCs w:val="24"/>
        </w:rPr>
        <w:t xml:space="preserve">disagreement when conceptualizing </w:t>
      </w:r>
      <w:r w:rsidR="008729EC" w:rsidRPr="0061577C">
        <w:rPr>
          <w:rFonts w:ascii="Times New Roman" w:hAnsi="Times New Roman" w:cs="Times New Roman"/>
          <w:sz w:val="24"/>
          <w:szCs w:val="24"/>
        </w:rPr>
        <w:t>“</w:t>
      </w:r>
      <w:r w:rsidR="00FD6E30" w:rsidRPr="0061577C">
        <w:rPr>
          <w:rFonts w:ascii="Times New Roman" w:hAnsi="Times New Roman" w:cs="Times New Roman"/>
          <w:sz w:val="24"/>
          <w:szCs w:val="24"/>
        </w:rPr>
        <w:t>fake news</w:t>
      </w:r>
      <w:r w:rsidR="008729EC" w:rsidRPr="0061577C">
        <w:rPr>
          <w:rFonts w:ascii="Times New Roman" w:hAnsi="Times New Roman" w:cs="Times New Roman"/>
          <w:sz w:val="24"/>
          <w:szCs w:val="24"/>
        </w:rPr>
        <w:t>”</w:t>
      </w:r>
      <w:r w:rsidR="006B6B77" w:rsidRPr="0061577C">
        <w:rPr>
          <w:rFonts w:ascii="Times New Roman" w:hAnsi="Times New Roman" w:cs="Times New Roman"/>
          <w:sz w:val="24"/>
          <w:szCs w:val="24"/>
        </w:rPr>
        <w:t xml:space="preserve"> is </w:t>
      </w:r>
      <w:r w:rsidR="006F68DD" w:rsidRPr="0061577C">
        <w:rPr>
          <w:rFonts w:ascii="Times New Roman" w:hAnsi="Times New Roman" w:cs="Times New Roman"/>
          <w:sz w:val="24"/>
          <w:szCs w:val="24"/>
        </w:rPr>
        <w:t>intentionality</w:t>
      </w:r>
      <w:r w:rsidR="00723774" w:rsidRPr="0061577C">
        <w:rPr>
          <w:rFonts w:ascii="Times New Roman" w:hAnsi="Times New Roman" w:cs="Times New Roman"/>
          <w:sz w:val="24"/>
          <w:szCs w:val="24"/>
        </w:rPr>
        <w:t>.</w:t>
      </w:r>
      <w:r w:rsidR="00FD6E30" w:rsidRPr="0061577C">
        <w:rPr>
          <w:rFonts w:ascii="Times New Roman" w:hAnsi="Times New Roman" w:cs="Times New Roman"/>
          <w:sz w:val="24"/>
          <w:szCs w:val="24"/>
        </w:rPr>
        <w:t xml:space="preserve"> </w:t>
      </w:r>
      <w:r w:rsidR="00633548" w:rsidRPr="0061577C">
        <w:rPr>
          <w:rFonts w:ascii="Times New Roman" w:hAnsi="Times New Roman" w:cs="Times New Roman"/>
          <w:sz w:val="24"/>
          <w:szCs w:val="24"/>
        </w:rPr>
        <w:t>Some scholars believe that for content to be considered fake, the content creator mus</w:t>
      </w:r>
      <w:r w:rsidR="009C75D5" w:rsidRPr="0061577C">
        <w:rPr>
          <w:rFonts w:ascii="Times New Roman" w:hAnsi="Times New Roman" w:cs="Times New Roman"/>
          <w:sz w:val="24"/>
          <w:szCs w:val="24"/>
        </w:rPr>
        <w:t xml:space="preserve">t have </w:t>
      </w:r>
      <w:r w:rsidR="00065FDB" w:rsidRPr="0061577C">
        <w:rPr>
          <w:rFonts w:ascii="Times New Roman" w:hAnsi="Times New Roman" w:cs="Times New Roman"/>
          <w:sz w:val="24"/>
          <w:szCs w:val="24"/>
        </w:rPr>
        <w:t>deceitful</w:t>
      </w:r>
      <w:r w:rsidR="00BD6199" w:rsidRPr="0061577C">
        <w:rPr>
          <w:rFonts w:ascii="Times New Roman" w:hAnsi="Times New Roman" w:cs="Times New Roman"/>
          <w:sz w:val="24"/>
          <w:szCs w:val="24"/>
        </w:rPr>
        <w:t xml:space="preserve"> intent</w:t>
      </w:r>
      <w:r w:rsidR="00633548" w:rsidRPr="0061577C">
        <w:rPr>
          <w:rFonts w:ascii="Times New Roman" w:hAnsi="Times New Roman" w:cs="Times New Roman"/>
          <w:sz w:val="24"/>
          <w:szCs w:val="24"/>
        </w:rPr>
        <w:t xml:space="preserve">. For example, Alcott and Gentzkow (2017) </w:t>
      </w:r>
      <w:r w:rsidR="00777B3A" w:rsidRPr="0061577C">
        <w:rPr>
          <w:rFonts w:ascii="Times New Roman" w:hAnsi="Times New Roman" w:cs="Times New Roman"/>
          <w:sz w:val="24"/>
          <w:szCs w:val="24"/>
        </w:rPr>
        <w:t>and Conroy</w:t>
      </w:r>
      <w:r w:rsidR="008769F8" w:rsidRPr="0061577C">
        <w:rPr>
          <w:rFonts w:ascii="Times New Roman" w:hAnsi="Times New Roman" w:cs="Times New Roman"/>
          <w:sz w:val="24"/>
          <w:szCs w:val="24"/>
        </w:rPr>
        <w:t xml:space="preserve"> </w:t>
      </w:r>
      <w:r w:rsidR="00AD6951" w:rsidRPr="0061577C">
        <w:rPr>
          <w:rFonts w:ascii="Times New Roman" w:hAnsi="Times New Roman" w:cs="Times New Roman"/>
          <w:sz w:val="24"/>
          <w:szCs w:val="24"/>
        </w:rPr>
        <w:t>et al</w:t>
      </w:r>
      <w:r w:rsidR="008769F8" w:rsidRPr="0061577C">
        <w:rPr>
          <w:rFonts w:ascii="Times New Roman" w:hAnsi="Times New Roman" w:cs="Times New Roman"/>
          <w:sz w:val="24"/>
          <w:szCs w:val="24"/>
        </w:rPr>
        <w:t>.</w:t>
      </w:r>
      <w:r w:rsidR="00777B3A" w:rsidRPr="0061577C">
        <w:rPr>
          <w:rFonts w:ascii="Times New Roman" w:hAnsi="Times New Roman" w:cs="Times New Roman"/>
          <w:sz w:val="24"/>
          <w:szCs w:val="24"/>
        </w:rPr>
        <w:t xml:space="preserve"> (2015) </w:t>
      </w:r>
      <w:r w:rsidR="0069669D" w:rsidRPr="0061577C">
        <w:rPr>
          <w:rFonts w:ascii="Times New Roman" w:hAnsi="Times New Roman" w:cs="Times New Roman"/>
          <w:sz w:val="24"/>
          <w:szCs w:val="24"/>
        </w:rPr>
        <w:t xml:space="preserve">argue </w:t>
      </w:r>
      <w:r w:rsidR="00241174" w:rsidRPr="0061577C">
        <w:rPr>
          <w:rFonts w:ascii="Times New Roman" w:hAnsi="Times New Roman" w:cs="Times New Roman"/>
          <w:sz w:val="24"/>
          <w:szCs w:val="24"/>
        </w:rPr>
        <w:t xml:space="preserve">that </w:t>
      </w:r>
      <w:r w:rsidR="008729EC" w:rsidRPr="0061577C">
        <w:rPr>
          <w:rFonts w:ascii="Times New Roman" w:hAnsi="Times New Roman" w:cs="Times New Roman"/>
          <w:sz w:val="24"/>
          <w:szCs w:val="24"/>
        </w:rPr>
        <w:t>“</w:t>
      </w:r>
      <w:r w:rsidR="00241174" w:rsidRPr="0061577C">
        <w:rPr>
          <w:rFonts w:ascii="Times New Roman" w:hAnsi="Times New Roman" w:cs="Times New Roman"/>
          <w:sz w:val="24"/>
          <w:szCs w:val="24"/>
        </w:rPr>
        <w:t>fake news</w:t>
      </w:r>
      <w:r w:rsidR="008729EC" w:rsidRPr="0061577C">
        <w:rPr>
          <w:rFonts w:ascii="Times New Roman" w:hAnsi="Times New Roman" w:cs="Times New Roman"/>
          <w:sz w:val="24"/>
          <w:szCs w:val="24"/>
        </w:rPr>
        <w:t>”</w:t>
      </w:r>
      <w:r w:rsidR="00241174" w:rsidRPr="0061577C">
        <w:rPr>
          <w:rFonts w:ascii="Times New Roman" w:hAnsi="Times New Roman" w:cs="Times New Roman"/>
          <w:sz w:val="24"/>
          <w:szCs w:val="24"/>
        </w:rPr>
        <w:t xml:space="preserve"> should be defined</w:t>
      </w:r>
      <w:r w:rsidR="0069669D" w:rsidRPr="0061577C">
        <w:rPr>
          <w:rFonts w:ascii="Times New Roman" w:hAnsi="Times New Roman" w:cs="Times New Roman"/>
          <w:sz w:val="24"/>
          <w:szCs w:val="24"/>
        </w:rPr>
        <w:t xml:space="preserve"> as news articles</w:t>
      </w:r>
      <w:r w:rsidR="00241174" w:rsidRPr="0061577C">
        <w:rPr>
          <w:rFonts w:ascii="Times New Roman" w:hAnsi="Times New Roman" w:cs="Times New Roman"/>
          <w:sz w:val="24"/>
          <w:szCs w:val="24"/>
        </w:rPr>
        <w:t xml:space="preserve"> that could mislead readers and </w:t>
      </w:r>
      <w:r w:rsidR="00BB307C" w:rsidRPr="0061577C">
        <w:rPr>
          <w:rFonts w:ascii="Times New Roman" w:hAnsi="Times New Roman" w:cs="Times New Roman"/>
          <w:bCs/>
          <w:sz w:val="24"/>
          <w:szCs w:val="24"/>
        </w:rPr>
        <w:t>a</w:t>
      </w:r>
      <w:r w:rsidR="0069669D" w:rsidRPr="0061577C">
        <w:rPr>
          <w:rFonts w:ascii="Times New Roman" w:hAnsi="Times New Roman" w:cs="Times New Roman"/>
          <w:bCs/>
          <w:sz w:val="24"/>
          <w:szCs w:val="24"/>
        </w:rPr>
        <w:t>re int</w:t>
      </w:r>
      <w:r w:rsidR="00241174" w:rsidRPr="0061577C">
        <w:rPr>
          <w:rFonts w:ascii="Times New Roman" w:hAnsi="Times New Roman" w:cs="Times New Roman"/>
          <w:bCs/>
          <w:sz w:val="24"/>
          <w:szCs w:val="24"/>
        </w:rPr>
        <w:t>entionally and verifiably false</w:t>
      </w:r>
      <w:r w:rsidR="0069669D" w:rsidRPr="0061577C">
        <w:rPr>
          <w:rFonts w:ascii="Times New Roman" w:hAnsi="Times New Roman" w:cs="Times New Roman"/>
          <w:sz w:val="24"/>
          <w:szCs w:val="24"/>
        </w:rPr>
        <w:t>. This include</w:t>
      </w:r>
      <w:r w:rsidR="00087797" w:rsidRPr="0061577C">
        <w:rPr>
          <w:rFonts w:ascii="Times New Roman" w:hAnsi="Times New Roman" w:cs="Times New Roman"/>
          <w:sz w:val="24"/>
          <w:szCs w:val="24"/>
        </w:rPr>
        <w:t>s</w:t>
      </w:r>
      <w:r w:rsidR="0069669D" w:rsidRPr="0061577C">
        <w:rPr>
          <w:rFonts w:ascii="Times New Roman" w:hAnsi="Times New Roman" w:cs="Times New Roman"/>
          <w:sz w:val="24"/>
          <w:szCs w:val="24"/>
        </w:rPr>
        <w:t xml:space="preserve"> intentionally fabricated pieces an</w:t>
      </w:r>
      <w:r w:rsidR="00052AE0" w:rsidRPr="0061577C">
        <w:rPr>
          <w:rFonts w:ascii="Times New Roman" w:hAnsi="Times New Roman" w:cs="Times New Roman"/>
          <w:sz w:val="24"/>
          <w:szCs w:val="24"/>
        </w:rPr>
        <w:t xml:space="preserve">d satire sites, but excludes </w:t>
      </w:r>
      <w:r w:rsidR="00777B3A" w:rsidRPr="0061577C">
        <w:rPr>
          <w:rFonts w:ascii="Times New Roman" w:hAnsi="Times New Roman" w:cs="Times New Roman"/>
          <w:sz w:val="24"/>
          <w:szCs w:val="24"/>
        </w:rPr>
        <w:t xml:space="preserve">unintentional reporting </w:t>
      </w:r>
      <w:r w:rsidR="00111074" w:rsidRPr="0061577C">
        <w:rPr>
          <w:rFonts w:ascii="Times New Roman" w:hAnsi="Times New Roman" w:cs="Times New Roman"/>
          <w:sz w:val="24"/>
          <w:szCs w:val="24"/>
        </w:rPr>
        <w:t xml:space="preserve">of </w:t>
      </w:r>
      <w:r w:rsidR="00777B3A" w:rsidRPr="0061577C">
        <w:rPr>
          <w:rFonts w:ascii="Times New Roman" w:hAnsi="Times New Roman" w:cs="Times New Roman"/>
          <w:sz w:val="24"/>
          <w:szCs w:val="24"/>
        </w:rPr>
        <w:t>mistakes, rumors, conspiracy theories, and reports that are misleading, but not necessarily false</w:t>
      </w:r>
      <w:r w:rsidR="00EA51F0" w:rsidRPr="0061577C">
        <w:rPr>
          <w:rFonts w:ascii="Times New Roman" w:hAnsi="Times New Roman" w:cs="Times New Roman"/>
          <w:sz w:val="24"/>
          <w:szCs w:val="24"/>
        </w:rPr>
        <w:t xml:space="preserve"> (Alcott &amp; Gentzkow, 2017; Klein &amp; </w:t>
      </w:r>
      <w:proofErr w:type="spellStart"/>
      <w:r w:rsidR="00EA51F0" w:rsidRPr="0061577C">
        <w:rPr>
          <w:rFonts w:ascii="Times New Roman" w:hAnsi="Times New Roman" w:cs="Times New Roman"/>
          <w:sz w:val="24"/>
          <w:szCs w:val="24"/>
        </w:rPr>
        <w:t>Wueller</w:t>
      </w:r>
      <w:proofErr w:type="spellEnd"/>
      <w:r w:rsidR="00EA51F0" w:rsidRPr="0061577C">
        <w:rPr>
          <w:rFonts w:ascii="Times New Roman" w:hAnsi="Times New Roman" w:cs="Times New Roman"/>
          <w:sz w:val="24"/>
          <w:szCs w:val="24"/>
        </w:rPr>
        <w:t>, 2017)</w:t>
      </w:r>
      <w:r w:rsidR="002211FA" w:rsidRPr="0061577C">
        <w:rPr>
          <w:rFonts w:ascii="Times New Roman" w:hAnsi="Times New Roman" w:cs="Times New Roman"/>
          <w:sz w:val="24"/>
          <w:szCs w:val="24"/>
        </w:rPr>
        <w:t>.</w:t>
      </w:r>
      <w:r w:rsidR="00EA51F0" w:rsidRPr="0061577C">
        <w:rPr>
          <w:rFonts w:ascii="Times New Roman" w:hAnsi="Times New Roman" w:cs="Times New Roman"/>
          <w:sz w:val="24"/>
          <w:szCs w:val="24"/>
        </w:rPr>
        <w:t xml:space="preserve"> </w:t>
      </w:r>
      <w:r w:rsidR="002211FA" w:rsidRPr="0061577C">
        <w:rPr>
          <w:rFonts w:ascii="Times New Roman" w:hAnsi="Times New Roman" w:cs="Times New Roman"/>
          <w:sz w:val="24"/>
          <w:szCs w:val="24"/>
        </w:rPr>
        <w:t xml:space="preserve">Such conceptualization leaves out mainstream media misreporting from scrutiny. As </w:t>
      </w:r>
      <w:proofErr w:type="spellStart"/>
      <w:r w:rsidR="002211FA" w:rsidRPr="0061577C">
        <w:rPr>
          <w:rFonts w:ascii="Times New Roman" w:hAnsi="Times New Roman" w:cs="Times New Roman"/>
          <w:sz w:val="24"/>
          <w:szCs w:val="24"/>
        </w:rPr>
        <w:t>Mihailidis</w:t>
      </w:r>
      <w:proofErr w:type="spellEnd"/>
      <w:r w:rsidR="002211FA" w:rsidRPr="0061577C">
        <w:rPr>
          <w:rFonts w:ascii="Times New Roman" w:hAnsi="Times New Roman" w:cs="Times New Roman"/>
          <w:sz w:val="24"/>
          <w:szCs w:val="24"/>
        </w:rPr>
        <w:t xml:space="preserve"> and </w:t>
      </w:r>
      <w:proofErr w:type="spellStart"/>
      <w:r w:rsidR="002211FA" w:rsidRPr="0061577C">
        <w:rPr>
          <w:rFonts w:ascii="Times New Roman" w:hAnsi="Times New Roman" w:cs="Times New Roman"/>
          <w:sz w:val="24"/>
          <w:szCs w:val="24"/>
        </w:rPr>
        <w:t>Viotty</w:t>
      </w:r>
      <w:proofErr w:type="spellEnd"/>
      <w:r w:rsidR="002211FA" w:rsidRPr="0061577C">
        <w:rPr>
          <w:rFonts w:ascii="Times New Roman" w:hAnsi="Times New Roman" w:cs="Times New Roman"/>
          <w:sz w:val="24"/>
          <w:szCs w:val="24"/>
        </w:rPr>
        <w:t xml:space="preserve"> (2017) explain, journalists face an information environment where the economic, technological, and sociopolitical pressures are combined with a need to report with speed, while engaging audiences in the process. This tension creates an environment where online news media become part of the problem of misinformation.</w:t>
      </w:r>
      <w:r w:rsidR="004921B9" w:rsidRPr="0061577C">
        <w:rPr>
          <w:rFonts w:ascii="Times New Roman" w:hAnsi="Times New Roman" w:cs="Times New Roman"/>
          <w:sz w:val="24"/>
          <w:szCs w:val="24"/>
        </w:rPr>
        <w:t xml:space="preserve"> This issue is best described in </w:t>
      </w:r>
      <w:proofErr w:type="spellStart"/>
      <w:r w:rsidR="00CE7901" w:rsidRPr="0061577C">
        <w:rPr>
          <w:rFonts w:ascii="Times New Roman" w:hAnsi="Times New Roman" w:cs="Times New Roman"/>
          <w:sz w:val="24"/>
          <w:szCs w:val="24"/>
        </w:rPr>
        <w:t>Benkler</w:t>
      </w:r>
      <w:proofErr w:type="spellEnd"/>
      <w:r w:rsidR="00CE7901" w:rsidRPr="0061577C">
        <w:rPr>
          <w:rFonts w:ascii="Times New Roman" w:hAnsi="Times New Roman" w:cs="Times New Roman"/>
          <w:sz w:val="24"/>
          <w:szCs w:val="24"/>
        </w:rPr>
        <w:t xml:space="preserve">, Faris </w:t>
      </w:r>
      <w:r w:rsidR="00E540AF" w:rsidRPr="0061577C">
        <w:rPr>
          <w:rFonts w:ascii="Times New Roman" w:hAnsi="Times New Roman" w:cs="Times New Roman"/>
          <w:sz w:val="24"/>
          <w:szCs w:val="24"/>
        </w:rPr>
        <w:t>and</w:t>
      </w:r>
      <w:r w:rsidR="00CE7901" w:rsidRPr="0061577C">
        <w:rPr>
          <w:rFonts w:ascii="Times New Roman" w:hAnsi="Times New Roman" w:cs="Times New Roman"/>
          <w:sz w:val="24"/>
          <w:szCs w:val="24"/>
        </w:rPr>
        <w:t xml:space="preserve"> </w:t>
      </w:r>
      <w:r w:rsidR="00CE7901" w:rsidRPr="0061577C">
        <w:rPr>
          <w:rFonts w:ascii="Times New Roman" w:hAnsi="Times New Roman" w:cs="Times New Roman"/>
          <w:sz w:val="24"/>
          <w:szCs w:val="24"/>
        </w:rPr>
        <w:lastRenderedPageBreak/>
        <w:t>Rober</w:t>
      </w:r>
      <w:r w:rsidR="00EB3A41" w:rsidRPr="0061577C">
        <w:rPr>
          <w:rFonts w:ascii="Times New Roman" w:hAnsi="Times New Roman" w:cs="Times New Roman"/>
          <w:sz w:val="24"/>
          <w:szCs w:val="24"/>
        </w:rPr>
        <w:t>t</w:t>
      </w:r>
      <w:r w:rsidR="00CE7901" w:rsidRPr="0061577C">
        <w:rPr>
          <w:rFonts w:ascii="Times New Roman" w:hAnsi="Times New Roman" w:cs="Times New Roman"/>
          <w:sz w:val="24"/>
          <w:szCs w:val="24"/>
        </w:rPr>
        <w:t>s (2018)</w:t>
      </w:r>
      <w:r w:rsidR="00162CE8" w:rsidRPr="0061577C">
        <w:rPr>
          <w:rFonts w:ascii="Times New Roman" w:hAnsi="Times New Roman" w:cs="Times New Roman"/>
          <w:sz w:val="24"/>
          <w:szCs w:val="24"/>
        </w:rPr>
        <w:t>. Findings of this extensive study</w:t>
      </w:r>
      <w:r w:rsidR="00CE7901" w:rsidRPr="0061577C">
        <w:rPr>
          <w:rFonts w:ascii="Times New Roman" w:hAnsi="Times New Roman" w:cs="Times New Roman"/>
          <w:sz w:val="24"/>
          <w:szCs w:val="24"/>
        </w:rPr>
        <w:t xml:space="preserve"> </w:t>
      </w:r>
      <w:r w:rsidR="00162CE8" w:rsidRPr="0061577C">
        <w:rPr>
          <w:rFonts w:ascii="Times New Roman" w:hAnsi="Times New Roman" w:cs="Times New Roman"/>
          <w:sz w:val="24"/>
          <w:szCs w:val="24"/>
        </w:rPr>
        <w:t xml:space="preserve">illustrate </w:t>
      </w:r>
      <w:r w:rsidR="00CE7901" w:rsidRPr="0061577C">
        <w:rPr>
          <w:rFonts w:ascii="Times New Roman" w:hAnsi="Times New Roman" w:cs="Times New Roman"/>
          <w:sz w:val="24"/>
          <w:szCs w:val="24"/>
        </w:rPr>
        <w:t xml:space="preserve">how major news outlets such as the </w:t>
      </w:r>
      <w:r w:rsidR="00CE7901" w:rsidRPr="0061577C">
        <w:rPr>
          <w:rFonts w:ascii="Times New Roman" w:hAnsi="Times New Roman" w:cs="Times New Roman"/>
          <w:i/>
          <w:sz w:val="24"/>
          <w:szCs w:val="24"/>
        </w:rPr>
        <w:t>New York Times</w:t>
      </w:r>
      <w:r w:rsidR="00CE7901" w:rsidRPr="0061577C">
        <w:rPr>
          <w:rFonts w:ascii="Times New Roman" w:hAnsi="Times New Roman" w:cs="Times New Roman"/>
          <w:sz w:val="24"/>
          <w:szCs w:val="24"/>
        </w:rPr>
        <w:t xml:space="preserve">, </w:t>
      </w:r>
      <w:r w:rsidR="00CE7901" w:rsidRPr="0061577C">
        <w:rPr>
          <w:rFonts w:ascii="Times New Roman" w:hAnsi="Times New Roman" w:cs="Times New Roman"/>
          <w:i/>
          <w:sz w:val="24"/>
          <w:szCs w:val="24"/>
        </w:rPr>
        <w:t>Washington Post</w:t>
      </w:r>
      <w:r w:rsidR="00CE7901" w:rsidRPr="0061577C">
        <w:rPr>
          <w:rFonts w:ascii="Times New Roman" w:hAnsi="Times New Roman" w:cs="Times New Roman"/>
          <w:sz w:val="24"/>
          <w:szCs w:val="24"/>
        </w:rPr>
        <w:t xml:space="preserve">, and Associated Press </w:t>
      </w:r>
      <w:r w:rsidR="005B44D9" w:rsidRPr="0061577C">
        <w:rPr>
          <w:rFonts w:ascii="Times New Roman" w:hAnsi="Times New Roman" w:cs="Times New Roman"/>
          <w:sz w:val="24"/>
          <w:szCs w:val="24"/>
        </w:rPr>
        <w:t>were involved in disseminating false information</w:t>
      </w:r>
      <w:r w:rsidR="00CE7901" w:rsidRPr="0061577C">
        <w:rPr>
          <w:rFonts w:ascii="Times New Roman" w:hAnsi="Times New Roman" w:cs="Times New Roman"/>
          <w:sz w:val="24"/>
          <w:szCs w:val="24"/>
        </w:rPr>
        <w:t>.</w:t>
      </w:r>
      <w:r w:rsidR="00C801B9" w:rsidRPr="0061577C">
        <w:rPr>
          <w:rFonts w:ascii="Times New Roman" w:hAnsi="Times New Roman" w:cs="Times New Roman"/>
          <w:sz w:val="24"/>
          <w:szCs w:val="24"/>
        </w:rPr>
        <w:t xml:space="preserve"> For example, according to the authors</w:t>
      </w:r>
      <w:r w:rsidR="00EB3A41" w:rsidRPr="0061577C">
        <w:rPr>
          <w:rFonts w:ascii="Times New Roman" w:hAnsi="Times New Roman" w:cs="Times New Roman"/>
          <w:sz w:val="24"/>
          <w:szCs w:val="24"/>
        </w:rPr>
        <w:t>,</w:t>
      </w:r>
      <w:r w:rsidR="00C801B9" w:rsidRPr="0061577C">
        <w:rPr>
          <w:rFonts w:ascii="Times New Roman" w:hAnsi="Times New Roman" w:cs="Times New Roman"/>
          <w:sz w:val="24"/>
          <w:szCs w:val="24"/>
        </w:rPr>
        <w:t xml:space="preserve"> “Russian and right-wing political actors have been particularly effective at using document dumps, particularly hacked emails, to lure journalists into over-reporting”</w:t>
      </w:r>
      <w:r w:rsidR="00CE7901" w:rsidRPr="0061577C">
        <w:rPr>
          <w:rFonts w:ascii="Times New Roman" w:hAnsi="Times New Roman" w:cs="Times New Roman"/>
          <w:sz w:val="24"/>
          <w:szCs w:val="24"/>
        </w:rPr>
        <w:t xml:space="preserve"> </w:t>
      </w:r>
      <w:r w:rsidR="00162CE8" w:rsidRPr="0061577C">
        <w:rPr>
          <w:rFonts w:ascii="Times New Roman" w:hAnsi="Times New Roman" w:cs="Times New Roman"/>
          <w:sz w:val="24"/>
          <w:szCs w:val="24"/>
        </w:rPr>
        <w:t xml:space="preserve">(p. 358). </w:t>
      </w:r>
      <w:r w:rsidR="002211FA" w:rsidRPr="0061577C">
        <w:rPr>
          <w:rFonts w:ascii="Times New Roman" w:hAnsi="Times New Roman" w:cs="Times New Roman"/>
          <w:sz w:val="24"/>
          <w:szCs w:val="24"/>
        </w:rPr>
        <w:t>Despite misreporting being unintentional, it is still an instance of untrue information disseminated via traditional as well as online media channels.</w:t>
      </w:r>
    </w:p>
    <w:p w14:paraId="61D3C139" w14:textId="33A70A90" w:rsidR="00571586" w:rsidRPr="0061577C" w:rsidRDefault="0014604D" w:rsidP="00F5406D">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Finally, a third disagreement regarding </w:t>
      </w:r>
      <w:r w:rsidR="008729EC" w:rsidRPr="0061577C">
        <w:rPr>
          <w:rFonts w:ascii="Times New Roman" w:hAnsi="Times New Roman" w:cs="Times New Roman"/>
          <w:color w:val="000000"/>
          <w:sz w:val="24"/>
          <w:szCs w:val="24"/>
          <w:shd w:val="clear" w:color="auto" w:fill="FFFFFF"/>
        </w:rPr>
        <w:t>“</w:t>
      </w:r>
      <w:r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Pr="0061577C">
        <w:rPr>
          <w:rFonts w:ascii="Times New Roman" w:hAnsi="Times New Roman" w:cs="Times New Roman"/>
          <w:color w:val="000000"/>
          <w:sz w:val="24"/>
          <w:szCs w:val="24"/>
          <w:shd w:val="clear" w:color="auto" w:fill="FFFFFF"/>
        </w:rPr>
        <w:t xml:space="preserve"> has to do with </w:t>
      </w:r>
      <w:r w:rsidR="00DF6402" w:rsidRPr="0061577C">
        <w:rPr>
          <w:rFonts w:ascii="Times New Roman" w:hAnsi="Times New Roman" w:cs="Times New Roman"/>
          <w:color w:val="000000"/>
          <w:sz w:val="24"/>
          <w:szCs w:val="24"/>
          <w:shd w:val="clear" w:color="auto" w:fill="FFFFFF"/>
        </w:rPr>
        <w:t>its</w:t>
      </w:r>
      <w:r w:rsidR="009D47C0" w:rsidRPr="0061577C">
        <w:rPr>
          <w:rFonts w:ascii="Times New Roman" w:hAnsi="Times New Roman" w:cs="Times New Roman"/>
          <w:color w:val="000000"/>
          <w:sz w:val="24"/>
          <w:szCs w:val="24"/>
          <w:shd w:val="clear" w:color="auto" w:fill="FFFFFF"/>
        </w:rPr>
        <w:t xml:space="preserve"> </w:t>
      </w:r>
      <w:r w:rsidR="00AC5B13" w:rsidRPr="0061577C">
        <w:rPr>
          <w:rFonts w:ascii="Times New Roman" w:hAnsi="Times New Roman" w:cs="Times New Roman"/>
          <w:color w:val="000000"/>
          <w:sz w:val="24"/>
          <w:szCs w:val="24"/>
          <w:shd w:val="clear" w:color="auto" w:fill="FFFFFF"/>
        </w:rPr>
        <w:t xml:space="preserve">conceptualization as a </w:t>
      </w:r>
      <w:r w:rsidR="009D47C0" w:rsidRPr="0061577C">
        <w:rPr>
          <w:rFonts w:ascii="Times New Roman" w:hAnsi="Times New Roman" w:cs="Times New Roman"/>
          <w:color w:val="000000"/>
          <w:sz w:val="24"/>
          <w:szCs w:val="24"/>
          <w:shd w:val="clear" w:color="auto" w:fill="FFFFFF"/>
        </w:rPr>
        <w:t xml:space="preserve">binary </w:t>
      </w:r>
      <w:r w:rsidR="00AC5B13" w:rsidRPr="0061577C">
        <w:rPr>
          <w:rFonts w:ascii="Times New Roman" w:hAnsi="Times New Roman" w:cs="Times New Roman"/>
          <w:color w:val="000000"/>
          <w:sz w:val="24"/>
          <w:szCs w:val="24"/>
          <w:shd w:val="clear" w:color="auto" w:fill="FFFFFF"/>
        </w:rPr>
        <w:t xml:space="preserve">variable </w:t>
      </w:r>
      <w:r w:rsidR="009D47C0" w:rsidRPr="0061577C">
        <w:rPr>
          <w:rFonts w:ascii="Times New Roman" w:hAnsi="Times New Roman" w:cs="Times New Roman"/>
          <w:color w:val="000000"/>
          <w:sz w:val="24"/>
          <w:szCs w:val="24"/>
          <w:shd w:val="clear" w:color="auto" w:fill="FFFFFF"/>
        </w:rPr>
        <w:t xml:space="preserve">versus </w:t>
      </w:r>
      <w:r w:rsidR="00AC5B13" w:rsidRPr="0061577C">
        <w:rPr>
          <w:rFonts w:ascii="Times New Roman" w:hAnsi="Times New Roman" w:cs="Times New Roman"/>
          <w:color w:val="000000"/>
          <w:sz w:val="24"/>
          <w:szCs w:val="24"/>
          <w:shd w:val="clear" w:color="auto" w:fill="FFFFFF"/>
        </w:rPr>
        <w:t xml:space="preserve">one that varies on a </w:t>
      </w:r>
      <w:r w:rsidR="009D47C0" w:rsidRPr="0061577C">
        <w:rPr>
          <w:rFonts w:ascii="Times New Roman" w:hAnsi="Times New Roman" w:cs="Times New Roman"/>
          <w:color w:val="000000"/>
          <w:sz w:val="24"/>
          <w:szCs w:val="24"/>
          <w:shd w:val="clear" w:color="auto" w:fill="FFFFFF"/>
        </w:rPr>
        <w:t xml:space="preserve">continuum. For example, the conceptualization of </w:t>
      </w:r>
      <w:r w:rsidR="008729EC" w:rsidRPr="0061577C">
        <w:rPr>
          <w:rFonts w:ascii="Times New Roman" w:hAnsi="Times New Roman" w:cs="Times New Roman"/>
          <w:color w:val="000000"/>
          <w:sz w:val="24"/>
          <w:szCs w:val="24"/>
          <w:shd w:val="clear" w:color="auto" w:fill="FFFFFF"/>
        </w:rPr>
        <w:t>“</w:t>
      </w:r>
      <w:r w:rsidR="009D47C0"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009D47C0" w:rsidRPr="0061577C">
        <w:rPr>
          <w:rFonts w:ascii="Times New Roman" w:hAnsi="Times New Roman" w:cs="Times New Roman"/>
          <w:color w:val="000000"/>
          <w:sz w:val="24"/>
          <w:szCs w:val="24"/>
          <w:shd w:val="clear" w:color="auto" w:fill="FFFFFF"/>
        </w:rPr>
        <w:t xml:space="preserve"> as exclusively satire provides a binary differentiation between genres. It is either </w:t>
      </w:r>
      <w:r w:rsidR="00EA614B" w:rsidRPr="0061577C">
        <w:rPr>
          <w:rFonts w:ascii="Times New Roman" w:hAnsi="Times New Roman" w:cs="Times New Roman"/>
          <w:color w:val="000000"/>
          <w:sz w:val="24"/>
          <w:szCs w:val="24"/>
          <w:shd w:val="clear" w:color="auto" w:fill="FFFFFF"/>
        </w:rPr>
        <w:t xml:space="preserve">hard/mainstream </w:t>
      </w:r>
      <w:r w:rsidR="009D47C0" w:rsidRPr="0061577C">
        <w:rPr>
          <w:rFonts w:ascii="Times New Roman" w:hAnsi="Times New Roman" w:cs="Times New Roman"/>
          <w:color w:val="000000"/>
          <w:sz w:val="24"/>
          <w:szCs w:val="24"/>
          <w:shd w:val="clear" w:color="auto" w:fill="FFFFFF"/>
        </w:rPr>
        <w:t>news (based on real facts</w:t>
      </w:r>
      <w:r w:rsidR="00964558" w:rsidRPr="0061577C">
        <w:rPr>
          <w:rFonts w:ascii="Times New Roman" w:hAnsi="Times New Roman" w:cs="Times New Roman"/>
          <w:color w:val="000000"/>
          <w:sz w:val="24"/>
          <w:szCs w:val="24"/>
          <w:shd w:val="clear" w:color="auto" w:fill="FFFFFF"/>
        </w:rPr>
        <w:t xml:space="preserve"> with the purpose </w:t>
      </w:r>
      <w:r w:rsidR="00AD386C" w:rsidRPr="0061577C">
        <w:rPr>
          <w:rFonts w:ascii="Times New Roman" w:hAnsi="Times New Roman" w:cs="Times New Roman"/>
          <w:color w:val="000000"/>
          <w:sz w:val="24"/>
          <w:szCs w:val="24"/>
          <w:shd w:val="clear" w:color="auto" w:fill="FFFFFF"/>
        </w:rPr>
        <w:t>of informing</w:t>
      </w:r>
      <w:r w:rsidR="009D47C0" w:rsidRPr="0061577C">
        <w:rPr>
          <w:rFonts w:ascii="Times New Roman" w:hAnsi="Times New Roman" w:cs="Times New Roman"/>
          <w:color w:val="000000"/>
          <w:sz w:val="24"/>
          <w:szCs w:val="24"/>
          <w:shd w:val="clear" w:color="auto" w:fill="FFFFFF"/>
        </w:rPr>
        <w:t xml:space="preserve">) or </w:t>
      </w:r>
      <w:r w:rsidR="008729EC" w:rsidRPr="0061577C">
        <w:rPr>
          <w:rFonts w:ascii="Times New Roman" w:hAnsi="Times New Roman" w:cs="Times New Roman"/>
          <w:color w:val="000000"/>
          <w:sz w:val="24"/>
          <w:szCs w:val="24"/>
          <w:shd w:val="clear" w:color="auto" w:fill="FFFFFF"/>
        </w:rPr>
        <w:t>“</w:t>
      </w:r>
      <w:r w:rsidR="00CD6DF0"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00CD6DF0" w:rsidRPr="0061577C">
        <w:rPr>
          <w:rFonts w:ascii="Times New Roman" w:hAnsi="Times New Roman" w:cs="Times New Roman"/>
          <w:color w:val="000000"/>
          <w:sz w:val="24"/>
          <w:szCs w:val="24"/>
          <w:shd w:val="clear" w:color="auto" w:fill="FFFFFF"/>
        </w:rPr>
        <w:t xml:space="preserve"> (</w:t>
      </w:r>
      <w:r w:rsidR="00964558" w:rsidRPr="0061577C">
        <w:rPr>
          <w:rFonts w:ascii="Times New Roman" w:hAnsi="Times New Roman" w:cs="Times New Roman"/>
          <w:color w:val="000000"/>
          <w:sz w:val="24"/>
          <w:szCs w:val="24"/>
          <w:shd w:val="clear" w:color="auto" w:fill="FFFFFF"/>
        </w:rPr>
        <w:t>made-up stories</w:t>
      </w:r>
      <w:r w:rsidR="00CD6DF0" w:rsidRPr="0061577C">
        <w:rPr>
          <w:rFonts w:ascii="Times New Roman" w:hAnsi="Times New Roman" w:cs="Times New Roman"/>
          <w:color w:val="000000"/>
          <w:sz w:val="24"/>
          <w:szCs w:val="24"/>
          <w:shd w:val="clear" w:color="auto" w:fill="FFFFFF"/>
        </w:rPr>
        <w:t xml:space="preserve"> </w:t>
      </w:r>
      <w:r w:rsidR="00964558" w:rsidRPr="0061577C">
        <w:rPr>
          <w:rFonts w:ascii="Times New Roman" w:hAnsi="Times New Roman" w:cs="Times New Roman"/>
          <w:color w:val="000000"/>
          <w:sz w:val="24"/>
          <w:szCs w:val="24"/>
          <w:shd w:val="clear" w:color="auto" w:fill="FFFFFF"/>
        </w:rPr>
        <w:t>with the purpose of entertain</w:t>
      </w:r>
      <w:r w:rsidR="00AD386C" w:rsidRPr="0061577C">
        <w:rPr>
          <w:rFonts w:ascii="Times New Roman" w:hAnsi="Times New Roman" w:cs="Times New Roman"/>
          <w:color w:val="000000"/>
          <w:sz w:val="24"/>
          <w:szCs w:val="24"/>
          <w:shd w:val="clear" w:color="auto" w:fill="FFFFFF"/>
        </w:rPr>
        <w:t>ing</w:t>
      </w:r>
      <w:r w:rsidR="00EA614B" w:rsidRPr="0061577C">
        <w:rPr>
          <w:rFonts w:ascii="Times New Roman" w:hAnsi="Times New Roman" w:cs="Times New Roman"/>
          <w:color w:val="000000"/>
          <w:sz w:val="24"/>
          <w:szCs w:val="24"/>
          <w:shd w:val="clear" w:color="auto" w:fill="FFFFFF"/>
        </w:rPr>
        <w:t>). However, literature explori</w:t>
      </w:r>
      <w:r w:rsidR="00D93ACE" w:rsidRPr="0061577C">
        <w:rPr>
          <w:rFonts w:ascii="Times New Roman" w:hAnsi="Times New Roman" w:cs="Times New Roman"/>
          <w:color w:val="000000"/>
          <w:sz w:val="24"/>
          <w:szCs w:val="24"/>
          <w:shd w:val="clear" w:color="auto" w:fill="FFFFFF"/>
        </w:rPr>
        <w:t xml:space="preserve">ng </w:t>
      </w:r>
      <w:r w:rsidR="008729EC" w:rsidRPr="0061577C">
        <w:rPr>
          <w:rFonts w:ascii="Times New Roman" w:hAnsi="Times New Roman" w:cs="Times New Roman"/>
          <w:color w:val="000000"/>
          <w:sz w:val="24"/>
          <w:szCs w:val="24"/>
          <w:shd w:val="clear" w:color="auto" w:fill="FFFFFF"/>
        </w:rPr>
        <w:t>“</w:t>
      </w:r>
      <w:r w:rsidR="00D93ACE"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00D93ACE" w:rsidRPr="0061577C">
        <w:rPr>
          <w:rFonts w:ascii="Times New Roman" w:hAnsi="Times New Roman" w:cs="Times New Roman"/>
          <w:color w:val="000000"/>
          <w:sz w:val="24"/>
          <w:szCs w:val="24"/>
          <w:shd w:val="clear" w:color="auto" w:fill="FFFFFF"/>
        </w:rPr>
        <w:t xml:space="preserve"> post-2016 election</w:t>
      </w:r>
      <w:r w:rsidR="00EA614B" w:rsidRPr="0061577C">
        <w:rPr>
          <w:rFonts w:ascii="Times New Roman" w:hAnsi="Times New Roman" w:cs="Times New Roman"/>
          <w:color w:val="000000"/>
          <w:sz w:val="24"/>
          <w:szCs w:val="24"/>
          <w:shd w:val="clear" w:color="auto" w:fill="FFFFFF"/>
        </w:rPr>
        <w:t xml:space="preserve"> argue</w:t>
      </w:r>
      <w:r w:rsidR="00BC784D" w:rsidRPr="0061577C">
        <w:rPr>
          <w:rFonts w:ascii="Times New Roman" w:hAnsi="Times New Roman" w:cs="Times New Roman"/>
          <w:color w:val="000000"/>
          <w:sz w:val="24"/>
          <w:szCs w:val="24"/>
          <w:shd w:val="clear" w:color="auto" w:fill="FFFFFF"/>
        </w:rPr>
        <w:t>s</w:t>
      </w:r>
      <w:r w:rsidR="00EA614B" w:rsidRPr="0061577C">
        <w:rPr>
          <w:rFonts w:ascii="Times New Roman" w:hAnsi="Times New Roman" w:cs="Times New Roman"/>
          <w:color w:val="000000"/>
          <w:sz w:val="24"/>
          <w:szCs w:val="24"/>
          <w:shd w:val="clear" w:color="auto" w:fill="FFFFFF"/>
        </w:rPr>
        <w:t xml:space="preserve"> that </w:t>
      </w:r>
      <w:r w:rsidR="008729EC" w:rsidRPr="0061577C">
        <w:rPr>
          <w:rFonts w:ascii="Times New Roman" w:hAnsi="Times New Roman" w:cs="Times New Roman"/>
          <w:color w:val="000000"/>
          <w:sz w:val="24"/>
          <w:szCs w:val="24"/>
          <w:shd w:val="clear" w:color="auto" w:fill="FFFFFF"/>
        </w:rPr>
        <w:t>“</w:t>
      </w:r>
      <w:r w:rsidR="00EA614B"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00EA614B" w:rsidRPr="0061577C">
        <w:rPr>
          <w:rFonts w:ascii="Times New Roman" w:hAnsi="Times New Roman" w:cs="Times New Roman"/>
          <w:color w:val="000000"/>
          <w:sz w:val="24"/>
          <w:szCs w:val="24"/>
          <w:shd w:val="clear" w:color="auto" w:fill="FFFFFF"/>
        </w:rPr>
        <w:t xml:space="preserve"> should be seen as a continuum because there is some online content that have </w:t>
      </w:r>
      <w:r w:rsidR="00CD6DF0" w:rsidRPr="0061577C">
        <w:rPr>
          <w:rFonts w:ascii="Times New Roman" w:hAnsi="Times New Roman" w:cs="Times New Roman"/>
          <w:color w:val="000000"/>
          <w:sz w:val="24"/>
          <w:szCs w:val="24"/>
          <w:shd w:val="clear" w:color="auto" w:fill="FFFFFF"/>
        </w:rPr>
        <w:t>biases, but</w:t>
      </w:r>
      <w:r w:rsidR="00EA614B" w:rsidRPr="0061577C">
        <w:rPr>
          <w:rFonts w:ascii="Times New Roman" w:hAnsi="Times New Roman" w:cs="Times New Roman"/>
          <w:color w:val="000000"/>
          <w:sz w:val="24"/>
          <w:szCs w:val="24"/>
          <w:shd w:val="clear" w:color="auto" w:fill="FFFFFF"/>
        </w:rPr>
        <w:t xml:space="preserve"> do not fall directly into </w:t>
      </w:r>
      <w:r w:rsidR="008729EC" w:rsidRPr="0061577C">
        <w:rPr>
          <w:rFonts w:ascii="Times New Roman" w:hAnsi="Times New Roman" w:cs="Times New Roman"/>
          <w:color w:val="000000"/>
          <w:sz w:val="24"/>
          <w:szCs w:val="24"/>
          <w:shd w:val="clear" w:color="auto" w:fill="FFFFFF"/>
        </w:rPr>
        <w:t>“</w:t>
      </w:r>
      <w:r w:rsidR="00EA614B" w:rsidRPr="0061577C">
        <w:rPr>
          <w:rFonts w:ascii="Times New Roman" w:hAnsi="Times New Roman" w:cs="Times New Roman"/>
          <w:color w:val="000000"/>
          <w:sz w:val="24"/>
          <w:szCs w:val="24"/>
          <w:shd w:val="clear" w:color="auto" w:fill="FFFFFF"/>
        </w:rPr>
        <w:t>fake news</w:t>
      </w:r>
      <w:r w:rsidR="00372311" w:rsidRPr="0061577C">
        <w:rPr>
          <w:rFonts w:ascii="Times New Roman" w:hAnsi="Times New Roman" w:cs="Times New Roman"/>
          <w:color w:val="000000"/>
          <w:sz w:val="24"/>
          <w:szCs w:val="24"/>
          <w:shd w:val="clear" w:color="auto" w:fill="FFFFFF"/>
        </w:rPr>
        <w:t>.</w:t>
      </w:r>
      <w:r w:rsidR="008729EC" w:rsidRPr="0061577C">
        <w:rPr>
          <w:rFonts w:ascii="Times New Roman" w:hAnsi="Times New Roman" w:cs="Times New Roman"/>
          <w:color w:val="000000"/>
          <w:sz w:val="24"/>
          <w:szCs w:val="24"/>
          <w:shd w:val="clear" w:color="auto" w:fill="FFFFFF"/>
        </w:rPr>
        <w:t>”</w:t>
      </w:r>
      <w:r w:rsidR="00CC01C6" w:rsidRPr="0061577C">
        <w:rPr>
          <w:rFonts w:ascii="Times New Roman" w:hAnsi="Times New Roman" w:cs="Times New Roman"/>
          <w:color w:val="000000"/>
          <w:sz w:val="24"/>
          <w:szCs w:val="24"/>
          <w:shd w:val="clear" w:color="auto" w:fill="FFFFFF"/>
        </w:rPr>
        <w:t xml:space="preserve"> </w:t>
      </w:r>
      <w:r w:rsidR="00E03C08" w:rsidRPr="0061577C">
        <w:rPr>
          <w:rFonts w:ascii="Times New Roman" w:hAnsi="Times New Roman" w:cs="Times New Roman"/>
          <w:color w:val="000000"/>
          <w:sz w:val="24"/>
          <w:szCs w:val="24"/>
          <w:shd w:val="clear" w:color="auto" w:fill="FFFFFF"/>
        </w:rPr>
        <w:t xml:space="preserve">As </w:t>
      </w:r>
      <w:proofErr w:type="spellStart"/>
      <w:r w:rsidR="00E03C08" w:rsidRPr="0061577C">
        <w:rPr>
          <w:rFonts w:ascii="Times New Roman" w:hAnsi="Times New Roman" w:cs="Times New Roman"/>
          <w:color w:val="000000"/>
          <w:sz w:val="24"/>
          <w:szCs w:val="24"/>
          <w:shd w:val="clear" w:color="auto" w:fill="FFFFFF"/>
        </w:rPr>
        <w:t>Potthast</w:t>
      </w:r>
      <w:proofErr w:type="spellEnd"/>
      <w:r w:rsidR="002831E3" w:rsidRPr="0061577C">
        <w:rPr>
          <w:rFonts w:ascii="Times New Roman" w:hAnsi="Times New Roman" w:cs="Times New Roman"/>
          <w:color w:val="000000"/>
          <w:sz w:val="24"/>
          <w:szCs w:val="24"/>
          <w:shd w:val="clear" w:color="auto" w:fill="FFFFFF"/>
        </w:rPr>
        <w:t xml:space="preserve"> et al. </w:t>
      </w:r>
      <w:r w:rsidR="00E03C08" w:rsidRPr="0061577C">
        <w:rPr>
          <w:rFonts w:ascii="Times New Roman" w:hAnsi="Times New Roman" w:cs="Times New Roman"/>
          <w:color w:val="000000"/>
          <w:sz w:val="24"/>
          <w:szCs w:val="24"/>
          <w:shd w:val="clear" w:color="auto" w:fill="FFFFFF"/>
        </w:rPr>
        <w:t xml:space="preserve">(2017) explain “hardly any piece of </w:t>
      </w:r>
      <w:r w:rsidR="008729EC" w:rsidRPr="0061577C">
        <w:rPr>
          <w:rFonts w:ascii="Times New Roman" w:hAnsi="Times New Roman" w:cs="Times New Roman"/>
          <w:color w:val="000000"/>
          <w:sz w:val="24"/>
          <w:szCs w:val="24"/>
          <w:shd w:val="clear" w:color="auto" w:fill="FFFFFF"/>
        </w:rPr>
        <w:t>“</w:t>
      </w:r>
      <w:r w:rsidR="00E03C08"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00E03C08" w:rsidRPr="0061577C">
        <w:rPr>
          <w:rFonts w:ascii="Times New Roman" w:hAnsi="Times New Roman" w:cs="Times New Roman"/>
          <w:color w:val="000000"/>
          <w:sz w:val="24"/>
          <w:szCs w:val="24"/>
          <w:shd w:val="clear" w:color="auto" w:fill="FFFFFF"/>
        </w:rPr>
        <w:t xml:space="preserve"> is entirely false, and hardly any piece of real news is flawless” (p.</w:t>
      </w:r>
      <w:r w:rsidR="00E419C4" w:rsidRPr="0061577C">
        <w:rPr>
          <w:rFonts w:ascii="Times New Roman" w:hAnsi="Times New Roman" w:cs="Times New Roman"/>
          <w:color w:val="000000"/>
          <w:sz w:val="24"/>
          <w:szCs w:val="24"/>
          <w:shd w:val="clear" w:color="auto" w:fill="FFFFFF"/>
        </w:rPr>
        <w:t xml:space="preserve"> </w:t>
      </w:r>
      <w:r w:rsidR="00E03C08" w:rsidRPr="0061577C">
        <w:rPr>
          <w:rFonts w:ascii="Times New Roman" w:hAnsi="Times New Roman" w:cs="Times New Roman"/>
          <w:color w:val="000000"/>
          <w:sz w:val="24"/>
          <w:szCs w:val="24"/>
          <w:shd w:val="clear" w:color="auto" w:fill="FFFFFF"/>
        </w:rPr>
        <w:t xml:space="preserve">3). </w:t>
      </w:r>
      <w:r w:rsidR="00251235" w:rsidRPr="0061577C">
        <w:rPr>
          <w:rFonts w:ascii="Times New Roman" w:hAnsi="Times New Roman" w:cs="Times New Roman"/>
          <w:color w:val="000000"/>
          <w:sz w:val="24"/>
          <w:szCs w:val="24"/>
          <w:shd w:val="clear" w:color="auto" w:fill="FFFFFF"/>
        </w:rPr>
        <w:t>Th</w:t>
      </w:r>
      <w:r w:rsidR="00867C57" w:rsidRPr="0061577C">
        <w:rPr>
          <w:rFonts w:ascii="Times New Roman" w:hAnsi="Times New Roman" w:cs="Times New Roman"/>
          <w:color w:val="000000"/>
          <w:sz w:val="24"/>
          <w:szCs w:val="24"/>
          <w:shd w:val="clear" w:color="auto" w:fill="FFFFFF"/>
        </w:rPr>
        <w:t xml:space="preserve">ose who conceptualize </w:t>
      </w:r>
      <w:r w:rsidR="008729EC" w:rsidRPr="0061577C">
        <w:rPr>
          <w:rFonts w:ascii="Times New Roman" w:hAnsi="Times New Roman" w:cs="Times New Roman"/>
          <w:color w:val="000000"/>
          <w:sz w:val="24"/>
          <w:szCs w:val="24"/>
          <w:shd w:val="clear" w:color="auto" w:fill="FFFFFF"/>
        </w:rPr>
        <w:t>“</w:t>
      </w:r>
      <w:r w:rsidR="00867C57"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00817AAA" w:rsidRPr="0061577C">
        <w:rPr>
          <w:rFonts w:ascii="Times New Roman" w:hAnsi="Times New Roman" w:cs="Times New Roman"/>
          <w:color w:val="000000"/>
          <w:sz w:val="24"/>
          <w:szCs w:val="24"/>
          <w:shd w:val="clear" w:color="auto" w:fill="FFFFFF"/>
        </w:rPr>
        <w:t xml:space="preserve"> as a continuum </w:t>
      </w:r>
      <w:r w:rsidR="00251235" w:rsidRPr="0061577C">
        <w:rPr>
          <w:rFonts w:ascii="Times New Roman" w:hAnsi="Times New Roman" w:cs="Times New Roman"/>
          <w:color w:val="000000"/>
          <w:sz w:val="24"/>
          <w:szCs w:val="24"/>
          <w:shd w:val="clear" w:color="auto" w:fill="FFFFFF"/>
        </w:rPr>
        <w:t xml:space="preserve">include human fact-checking sites such as Snopes and </w:t>
      </w:r>
      <w:proofErr w:type="spellStart"/>
      <w:r w:rsidR="00251235" w:rsidRPr="0061577C">
        <w:rPr>
          <w:rFonts w:ascii="Times New Roman" w:hAnsi="Times New Roman" w:cs="Times New Roman"/>
          <w:color w:val="000000"/>
          <w:sz w:val="24"/>
          <w:szCs w:val="24"/>
          <w:shd w:val="clear" w:color="auto" w:fill="FFFFFF"/>
        </w:rPr>
        <w:t>Politifact</w:t>
      </w:r>
      <w:proofErr w:type="spellEnd"/>
      <w:r w:rsidR="00AF3C6F" w:rsidRPr="0061577C">
        <w:rPr>
          <w:rFonts w:ascii="Times New Roman" w:hAnsi="Times New Roman" w:cs="Times New Roman"/>
          <w:color w:val="000000"/>
          <w:sz w:val="24"/>
          <w:szCs w:val="24"/>
          <w:shd w:val="clear" w:color="auto" w:fill="FFFFFF"/>
        </w:rPr>
        <w:t xml:space="preserve"> </w:t>
      </w:r>
      <w:r w:rsidR="00496970" w:rsidRPr="0061577C">
        <w:rPr>
          <w:rFonts w:ascii="Times New Roman" w:hAnsi="Times New Roman" w:cs="Times New Roman"/>
          <w:color w:val="000000"/>
          <w:sz w:val="24"/>
          <w:szCs w:val="24"/>
          <w:shd w:val="clear" w:color="auto" w:fill="FFFFFF"/>
        </w:rPr>
        <w:t>that</w:t>
      </w:r>
      <w:r w:rsidR="00AF3C6F" w:rsidRPr="0061577C">
        <w:rPr>
          <w:rFonts w:ascii="Times New Roman" w:hAnsi="Times New Roman" w:cs="Times New Roman"/>
          <w:color w:val="000000"/>
          <w:sz w:val="24"/>
          <w:szCs w:val="24"/>
          <w:shd w:val="clear" w:color="auto" w:fill="FFFFFF"/>
        </w:rPr>
        <w:t xml:space="preserve"> classify articles based on </w:t>
      </w:r>
      <w:r w:rsidR="00496970" w:rsidRPr="0061577C">
        <w:rPr>
          <w:rFonts w:ascii="Times New Roman" w:hAnsi="Times New Roman" w:cs="Times New Roman"/>
          <w:color w:val="000000"/>
          <w:sz w:val="24"/>
          <w:szCs w:val="24"/>
          <w:shd w:val="clear" w:color="auto" w:fill="FFFFFF"/>
        </w:rPr>
        <w:t xml:space="preserve">their </w:t>
      </w:r>
      <w:r w:rsidR="00AF3C6F" w:rsidRPr="0061577C">
        <w:rPr>
          <w:rFonts w:ascii="Times New Roman" w:hAnsi="Times New Roman" w:cs="Times New Roman"/>
          <w:color w:val="000000"/>
          <w:sz w:val="24"/>
          <w:szCs w:val="24"/>
          <w:shd w:val="clear" w:color="auto" w:fill="FFFFFF"/>
        </w:rPr>
        <w:t xml:space="preserve">degree of fakeness, rather </w:t>
      </w:r>
      <w:r w:rsidR="005B7B6C" w:rsidRPr="0061577C">
        <w:rPr>
          <w:rFonts w:ascii="Times New Roman" w:hAnsi="Times New Roman" w:cs="Times New Roman"/>
          <w:color w:val="000000"/>
          <w:sz w:val="24"/>
          <w:szCs w:val="24"/>
          <w:shd w:val="clear" w:color="auto" w:fill="FFFFFF"/>
        </w:rPr>
        <w:t xml:space="preserve">than </w:t>
      </w:r>
      <w:r w:rsidR="00AF3C6F" w:rsidRPr="0061577C">
        <w:rPr>
          <w:rFonts w:ascii="Times New Roman" w:hAnsi="Times New Roman" w:cs="Times New Roman"/>
          <w:color w:val="000000"/>
          <w:sz w:val="24"/>
          <w:szCs w:val="24"/>
          <w:shd w:val="clear" w:color="auto" w:fill="FFFFFF"/>
        </w:rPr>
        <w:t>a</w:t>
      </w:r>
      <w:r w:rsidR="00496970" w:rsidRPr="0061577C">
        <w:rPr>
          <w:rFonts w:ascii="Times New Roman" w:hAnsi="Times New Roman" w:cs="Times New Roman"/>
          <w:color w:val="000000"/>
          <w:sz w:val="24"/>
          <w:szCs w:val="24"/>
          <w:shd w:val="clear" w:color="auto" w:fill="FFFFFF"/>
        </w:rPr>
        <w:t>s</w:t>
      </w:r>
      <w:r w:rsidR="00AF3C6F" w:rsidRPr="0061577C">
        <w:rPr>
          <w:rFonts w:ascii="Times New Roman" w:hAnsi="Times New Roman" w:cs="Times New Roman"/>
          <w:color w:val="000000"/>
          <w:sz w:val="24"/>
          <w:szCs w:val="24"/>
          <w:shd w:val="clear" w:color="auto" w:fill="FFFFFF"/>
        </w:rPr>
        <w:t xml:space="preserve"> absolute</w:t>
      </w:r>
      <w:r w:rsidR="00496970" w:rsidRPr="0061577C">
        <w:rPr>
          <w:rFonts w:ascii="Times New Roman" w:hAnsi="Times New Roman" w:cs="Times New Roman"/>
          <w:color w:val="000000"/>
          <w:sz w:val="24"/>
          <w:szCs w:val="24"/>
          <w:shd w:val="clear" w:color="auto" w:fill="FFFFFF"/>
        </w:rPr>
        <w:t>ly</w:t>
      </w:r>
      <w:r w:rsidR="00AF3C6F" w:rsidRPr="0061577C">
        <w:rPr>
          <w:rFonts w:ascii="Times New Roman" w:hAnsi="Times New Roman" w:cs="Times New Roman"/>
          <w:color w:val="000000"/>
          <w:sz w:val="24"/>
          <w:szCs w:val="24"/>
          <w:shd w:val="clear" w:color="auto" w:fill="FFFFFF"/>
        </w:rPr>
        <w:t xml:space="preserve"> true or false</w:t>
      </w:r>
      <w:r w:rsidR="00251235" w:rsidRPr="0061577C">
        <w:rPr>
          <w:rFonts w:ascii="Times New Roman" w:hAnsi="Times New Roman" w:cs="Times New Roman"/>
          <w:color w:val="000000"/>
          <w:sz w:val="24"/>
          <w:szCs w:val="24"/>
          <w:shd w:val="clear" w:color="auto" w:fill="FFFFFF"/>
        </w:rPr>
        <w:t xml:space="preserve">. </w:t>
      </w:r>
      <w:r w:rsidR="00AF3C6F" w:rsidRPr="0061577C">
        <w:rPr>
          <w:rFonts w:ascii="Times New Roman" w:hAnsi="Times New Roman" w:cs="Times New Roman"/>
          <w:color w:val="000000"/>
          <w:sz w:val="24"/>
          <w:szCs w:val="24"/>
          <w:shd w:val="clear" w:color="auto" w:fill="FFFFFF"/>
        </w:rPr>
        <w:t xml:space="preserve">For example, </w:t>
      </w:r>
      <w:proofErr w:type="spellStart"/>
      <w:r w:rsidR="00AF3C6F" w:rsidRPr="0061577C">
        <w:rPr>
          <w:rFonts w:ascii="Times New Roman" w:hAnsi="Times New Roman" w:cs="Times New Roman"/>
          <w:color w:val="000000"/>
          <w:sz w:val="24"/>
          <w:szCs w:val="24"/>
          <w:shd w:val="clear" w:color="auto" w:fill="FFFFFF"/>
        </w:rPr>
        <w:t>Politifact</w:t>
      </w:r>
      <w:proofErr w:type="spellEnd"/>
      <w:r w:rsidR="00AF3C6F" w:rsidRPr="0061577C">
        <w:rPr>
          <w:rFonts w:ascii="Times New Roman" w:hAnsi="Times New Roman" w:cs="Times New Roman"/>
          <w:color w:val="000000"/>
          <w:sz w:val="24"/>
          <w:szCs w:val="24"/>
          <w:shd w:val="clear" w:color="auto" w:fill="FFFFFF"/>
        </w:rPr>
        <w:t xml:space="preserve"> </w:t>
      </w:r>
      <w:r w:rsidR="00251235" w:rsidRPr="0061577C">
        <w:rPr>
          <w:rFonts w:ascii="Times New Roman" w:hAnsi="Times New Roman" w:cs="Times New Roman"/>
          <w:color w:val="000000"/>
          <w:sz w:val="24"/>
          <w:szCs w:val="24"/>
          <w:shd w:val="clear" w:color="auto" w:fill="FFFFFF"/>
        </w:rPr>
        <w:t xml:space="preserve">classifies </w:t>
      </w:r>
      <w:r w:rsidR="008729EC" w:rsidRPr="0061577C">
        <w:rPr>
          <w:rFonts w:ascii="Times New Roman" w:hAnsi="Times New Roman" w:cs="Times New Roman"/>
          <w:color w:val="000000"/>
          <w:sz w:val="24"/>
          <w:szCs w:val="24"/>
          <w:shd w:val="clear" w:color="auto" w:fill="FFFFFF"/>
        </w:rPr>
        <w:t>“</w:t>
      </w:r>
      <w:r w:rsidR="00251235" w:rsidRPr="0061577C">
        <w:rPr>
          <w:rFonts w:ascii="Times New Roman" w:hAnsi="Times New Roman" w:cs="Times New Roman"/>
          <w:color w:val="000000"/>
          <w:sz w:val="24"/>
          <w:szCs w:val="24"/>
          <w:shd w:val="clear" w:color="auto" w:fill="FFFFFF"/>
        </w:rPr>
        <w:t>fake news</w:t>
      </w:r>
      <w:r w:rsidR="008729EC" w:rsidRPr="0061577C">
        <w:rPr>
          <w:rFonts w:ascii="Times New Roman" w:hAnsi="Times New Roman" w:cs="Times New Roman"/>
          <w:color w:val="000000"/>
          <w:sz w:val="24"/>
          <w:szCs w:val="24"/>
          <w:shd w:val="clear" w:color="auto" w:fill="FFFFFF"/>
        </w:rPr>
        <w:t>”</w:t>
      </w:r>
      <w:r w:rsidR="00251235" w:rsidRPr="0061577C">
        <w:rPr>
          <w:rFonts w:ascii="Times New Roman" w:hAnsi="Times New Roman" w:cs="Times New Roman"/>
          <w:color w:val="000000"/>
          <w:sz w:val="24"/>
          <w:szCs w:val="24"/>
          <w:shd w:val="clear" w:color="auto" w:fill="FFFFFF"/>
        </w:rPr>
        <w:t xml:space="preserve"> </w:t>
      </w:r>
      <w:r w:rsidR="002C6C80" w:rsidRPr="0061577C">
        <w:rPr>
          <w:rFonts w:ascii="Times New Roman" w:hAnsi="Times New Roman" w:cs="Times New Roman"/>
          <w:color w:val="000000"/>
          <w:sz w:val="24"/>
          <w:szCs w:val="24"/>
          <w:shd w:val="clear" w:color="auto" w:fill="FFFFFF"/>
        </w:rPr>
        <w:t>o</w:t>
      </w:r>
      <w:r w:rsidR="00251235" w:rsidRPr="0061577C">
        <w:rPr>
          <w:rFonts w:ascii="Times New Roman" w:hAnsi="Times New Roman" w:cs="Times New Roman"/>
          <w:color w:val="000000"/>
          <w:sz w:val="24"/>
          <w:szCs w:val="24"/>
          <w:shd w:val="clear" w:color="auto" w:fill="FFFFFF"/>
        </w:rPr>
        <w:t xml:space="preserve">n a 6-point scale ranging from </w:t>
      </w:r>
      <w:r w:rsidR="002C6C80" w:rsidRPr="0061577C">
        <w:rPr>
          <w:rFonts w:ascii="Times New Roman" w:hAnsi="Times New Roman" w:cs="Times New Roman"/>
          <w:color w:val="000000"/>
          <w:sz w:val="24"/>
          <w:szCs w:val="24"/>
          <w:shd w:val="clear" w:color="auto" w:fill="FFFFFF"/>
        </w:rPr>
        <w:t>“</w:t>
      </w:r>
      <w:r w:rsidR="00251235" w:rsidRPr="0061577C">
        <w:rPr>
          <w:rFonts w:ascii="Times New Roman" w:hAnsi="Times New Roman" w:cs="Times New Roman"/>
          <w:color w:val="000000"/>
          <w:sz w:val="24"/>
          <w:szCs w:val="24"/>
          <w:shd w:val="clear" w:color="auto" w:fill="FFFFFF"/>
        </w:rPr>
        <w:t>true</w:t>
      </w:r>
      <w:r w:rsidR="002C6C80" w:rsidRPr="0061577C">
        <w:rPr>
          <w:rFonts w:ascii="Times New Roman" w:hAnsi="Times New Roman" w:cs="Times New Roman"/>
          <w:color w:val="000000"/>
          <w:sz w:val="24"/>
          <w:szCs w:val="24"/>
          <w:shd w:val="clear" w:color="auto" w:fill="FFFFFF"/>
        </w:rPr>
        <w:t>”</w:t>
      </w:r>
      <w:r w:rsidR="00251235" w:rsidRPr="0061577C">
        <w:rPr>
          <w:rFonts w:ascii="Times New Roman" w:hAnsi="Times New Roman" w:cs="Times New Roman"/>
          <w:color w:val="000000"/>
          <w:sz w:val="24"/>
          <w:szCs w:val="24"/>
          <w:shd w:val="clear" w:color="auto" w:fill="FFFFFF"/>
        </w:rPr>
        <w:t xml:space="preserve"> to </w:t>
      </w:r>
      <w:r w:rsidR="002C6C80" w:rsidRPr="0061577C">
        <w:rPr>
          <w:rFonts w:ascii="Times New Roman" w:hAnsi="Times New Roman" w:cs="Times New Roman"/>
          <w:color w:val="000000"/>
          <w:sz w:val="24"/>
          <w:szCs w:val="24"/>
          <w:shd w:val="clear" w:color="auto" w:fill="FFFFFF"/>
        </w:rPr>
        <w:t>“</w:t>
      </w:r>
      <w:r w:rsidR="00251235" w:rsidRPr="0061577C">
        <w:rPr>
          <w:rFonts w:ascii="Times New Roman" w:hAnsi="Times New Roman" w:cs="Times New Roman"/>
          <w:color w:val="000000"/>
          <w:sz w:val="24"/>
          <w:szCs w:val="24"/>
          <w:shd w:val="clear" w:color="auto" w:fill="FFFFFF"/>
        </w:rPr>
        <w:t>pants on fire</w:t>
      </w:r>
      <w:r w:rsidR="002C6C80" w:rsidRPr="0061577C">
        <w:rPr>
          <w:rFonts w:ascii="Times New Roman" w:hAnsi="Times New Roman" w:cs="Times New Roman"/>
          <w:color w:val="000000"/>
          <w:sz w:val="24"/>
          <w:szCs w:val="24"/>
          <w:shd w:val="clear" w:color="auto" w:fill="FFFFFF"/>
        </w:rPr>
        <w:t>”</w:t>
      </w:r>
      <w:r w:rsidR="008B256D" w:rsidRPr="0061577C">
        <w:rPr>
          <w:rFonts w:ascii="Times New Roman" w:hAnsi="Times New Roman" w:cs="Times New Roman"/>
          <w:color w:val="000000"/>
          <w:sz w:val="24"/>
          <w:szCs w:val="24"/>
          <w:shd w:val="clear" w:color="auto" w:fill="FFFFFF"/>
        </w:rPr>
        <w:t xml:space="preserve"> and Snopes classifies in twelve categories including, true, false, mostly true, mos</w:t>
      </w:r>
      <w:r w:rsidR="00492416" w:rsidRPr="0061577C">
        <w:rPr>
          <w:rFonts w:ascii="Times New Roman" w:hAnsi="Times New Roman" w:cs="Times New Roman"/>
          <w:color w:val="000000"/>
          <w:sz w:val="24"/>
          <w:szCs w:val="24"/>
          <w:shd w:val="clear" w:color="auto" w:fill="FFFFFF"/>
        </w:rPr>
        <w:t>t</w:t>
      </w:r>
      <w:r w:rsidR="008B256D" w:rsidRPr="0061577C">
        <w:rPr>
          <w:rFonts w:ascii="Times New Roman" w:hAnsi="Times New Roman" w:cs="Times New Roman"/>
          <w:color w:val="000000"/>
          <w:sz w:val="24"/>
          <w:szCs w:val="24"/>
          <w:shd w:val="clear" w:color="auto" w:fill="FFFFFF"/>
        </w:rPr>
        <w:t xml:space="preserve">ly false, </w:t>
      </w:r>
      <w:r w:rsidR="00C10DBE" w:rsidRPr="0061577C">
        <w:rPr>
          <w:rFonts w:ascii="Times New Roman" w:hAnsi="Times New Roman" w:cs="Times New Roman"/>
          <w:color w:val="000000"/>
          <w:sz w:val="24"/>
          <w:szCs w:val="24"/>
          <w:shd w:val="clear" w:color="auto" w:fill="FFFFFF"/>
        </w:rPr>
        <w:t>mixture, misattribution</w:t>
      </w:r>
      <w:r w:rsidR="006E5707" w:rsidRPr="0061577C">
        <w:rPr>
          <w:rFonts w:ascii="Times New Roman" w:hAnsi="Times New Roman" w:cs="Times New Roman"/>
          <w:color w:val="000000"/>
          <w:sz w:val="24"/>
          <w:szCs w:val="24"/>
          <w:shd w:val="clear" w:color="auto" w:fill="FFFFFF"/>
        </w:rPr>
        <w:t>,</w:t>
      </w:r>
      <w:r w:rsidR="00C10DBE" w:rsidRPr="0061577C">
        <w:rPr>
          <w:rFonts w:ascii="Times New Roman" w:hAnsi="Times New Roman" w:cs="Times New Roman"/>
          <w:color w:val="000000"/>
          <w:sz w:val="24"/>
          <w:szCs w:val="24"/>
          <w:shd w:val="clear" w:color="auto" w:fill="FFFFFF"/>
        </w:rPr>
        <w:t xml:space="preserve"> </w:t>
      </w:r>
      <w:r w:rsidR="008B256D" w:rsidRPr="0061577C">
        <w:rPr>
          <w:rFonts w:ascii="Times New Roman" w:hAnsi="Times New Roman" w:cs="Times New Roman"/>
          <w:color w:val="000000"/>
          <w:sz w:val="24"/>
          <w:szCs w:val="24"/>
          <w:shd w:val="clear" w:color="auto" w:fill="FFFFFF"/>
        </w:rPr>
        <w:t>legend, and scam.</w:t>
      </w:r>
      <w:r w:rsidR="003F494D" w:rsidRPr="0061577C">
        <w:rPr>
          <w:rFonts w:ascii="Times New Roman" w:hAnsi="Times New Roman" w:cs="Times New Roman"/>
          <w:color w:val="000000"/>
          <w:sz w:val="24"/>
          <w:szCs w:val="24"/>
          <w:shd w:val="clear" w:color="auto" w:fill="FFFFFF"/>
        </w:rPr>
        <w:t xml:space="preserve"> </w:t>
      </w:r>
      <w:r w:rsidR="00492416" w:rsidRPr="0061577C">
        <w:rPr>
          <w:rFonts w:ascii="Times New Roman" w:hAnsi="Times New Roman" w:cs="Times New Roman"/>
          <w:color w:val="000000"/>
          <w:sz w:val="24"/>
          <w:szCs w:val="24"/>
          <w:shd w:val="clear" w:color="auto" w:fill="FFFFFF"/>
        </w:rPr>
        <w:t>Other</w:t>
      </w:r>
      <w:r w:rsidR="006E5707" w:rsidRPr="0061577C">
        <w:rPr>
          <w:rFonts w:ascii="Times New Roman" w:hAnsi="Times New Roman" w:cs="Times New Roman"/>
          <w:color w:val="000000"/>
          <w:sz w:val="24"/>
          <w:szCs w:val="24"/>
          <w:shd w:val="clear" w:color="auto" w:fill="FFFFFF"/>
        </w:rPr>
        <w:t xml:space="preserve"> human</w:t>
      </w:r>
      <w:r w:rsidR="00492416" w:rsidRPr="0061577C">
        <w:rPr>
          <w:rFonts w:ascii="Times New Roman" w:hAnsi="Times New Roman" w:cs="Times New Roman"/>
          <w:color w:val="000000"/>
          <w:sz w:val="24"/>
          <w:szCs w:val="24"/>
          <w:shd w:val="clear" w:color="auto" w:fill="FFFFFF"/>
        </w:rPr>
        <w:t xml:space="preserve"> fact checkers include FactCheck.org</w:t>
      </w:r>
      <w:r w:rsidR="006E5707" w:rsidRPr="0061577C">
        <w:rPr>
          <w:rFonts w:ascii="Times New Roman" w:hAnsi="Times New Roman" w:cs="Times New Roman"/>
          <w:color w:val="000000"/>
          <w:sz w:val="24"/>
          <w:szCs w:val="24"/>
          <w:shd w:val="clear" w:color="auto" w:fill="FFFFFF"/>
        </w:rPr>
        <w:t>,</w:t>
      </w:r>
      <w:r w:rsidR="00CE61D1" w:rsidRPr="0061577C">
        <w:rPr>
          <w:rFonts w:ascii="Times New Roman" w:hAnsi="Times New Roman" w:cs="Times New Roman"/>
          <w:color w:val="000000"/>
          <w:sz w:val="24"/>
          <w:szCs w:val="24"/>
          <w:shd w:val="clear" w:color="auto" w:fill="FFFFFF"/>
        </w:rPr>
        <w:t xml:space="preserve"> whose goal is to </w:t>
      </w:r>
      <w:r w:rsidR="006E5707" w:rsidRPr="0061577C">
        <w:rPr>
          <w:rFonts w:ascii="Times New Roman" w:hAnsi="Times New Roman" w:cs="Times New Roman"/>
          <w:color w:val="000000"/>
          <w:sz w:val="24"/>
          <w:szCs w:val="24"/>
          <w:shd w:val="clear" w:color="auto" w:fill="FFFFFF"/>
        </w:rPr>
        <w:t>verify</w:t>
      </w:r>
      <w:r w:rsidR="00010A16" w:rsidRPr="0061577C">
        <w:rPr>
          <w:rFonts w:ascii="Times New Roman" w:hAnsi="Times New Roman" w:cs="Times New Roman"/>
          <w:color w:val="000000"/>
          <w:sz w:val="24"/>
          <w:szCs w:val="24"/>
          <w:shd w:val="clear" w:color="auto" w:fill="FFFFFF"/>
        </w:rPr>
        <w:t xml:space="preserve"> statement</w:t>
      </w:r>
      <w:r w:rsidR="003F7031" w:rsidRPr="0061577C">
        <w:rPr>
          <w:rFonts w:ascii="Times New Roman" w:hAnsi="Times New Roman" w:cs="Times New Roman"/>
          <w:color w:val="000000"/>
          <w:sz w:val="24"/>
          <w:szCs w:val="24"/>
          <w:shd w:val="clear" w:color="auto" w:fill="FFFFFF"/>
        </w:rPr>
        <w:t>s</w:t>
      </w:r>
      <w:r w:rsidR="00010A16" w:rsidRPr="0061577C">
        <w:rPr>
          <w:rFonts w:ascii="Times New Roman" w:hAnsi="Times New Roman" w:cs="Times New Roman"/>
          <w:color w:val="000000"/>
          <w:sz w:val="24"/>
          <w:szCs w:val="24"/>
          <w:shd w:val="clear" w:color="auto" w:fill="FFFFFF"/>
        </w:rPr>
        <w:t xml:space="preserve"> in transcripts and videos</w:t>
      </w:r>
      <w:r w:rsidR="006E5707" w:rsidRPr="0061577C">
        <w:rPr>
          <w:rFonts w:ascii="Times New Roman" w:hAnsi="Times New Roman" w:cs="Times New Roman"/>
          <w:color w:val="000000"/>
          <w:sz w:val="24"/>
          <w:szCs w:val="24"/>
          <w:shd w:val="clear" w:color="auto" w:fill="FFFFFF"/>
        </w:rPr>
        <w:t>,</w:t>
      </w:r>
      <w:r w:rsidR="00010A16" w:rsidRPr="0061577C">
        <w:rPr>
          <w:rFonts w:ascii="Times New Roman" w:hAnsi="Times New Roman" w:cs="Times New Roman"/>
          <w:color w:val="000000"/>
          <w:sz w:val="24"/>
          <w:szCs w:val="24"/>
          <w:shd w:val="clear" w:color="auto" w:fill="FFFFFF"/>
        </w:rPr>
        <w:t xml:space="preserve"> and </w:t>
      </w:r>
      <w:r w:rsidR="00571586" w:rsidRPr="0061577C">
        <w:rPr>
          <w:rFonts w:ascii="Times New Roman" w:hAnsi="Times New Roman" w:cs="Times New Roman"/>
          <w:color w:val="000000"/>
          <w:sz w:val="24"/>
          <w:szCs w:val="24"/>
          <w:shd w:val="clear" w:color="auto" w:fill="FFFFFF"/>
        </w:rPr>
        <w:t xml:space="preserve">the Latin American </w:t>
      </w:r>
      <w:proofErr w:type="spellStart"/>
      <w:r w:rsidR="00571586" w:rsidRPr="0061577C">
        <w:rPr>
          <w:rFonts w:ascii="Times New Roman" w:hAnsi="Times New Roman" w:cs="Times New Roman"/>
          <w:color w:val="000000"/>
          <w:sz w:val="24"/>
          <w:szCs w:val="24"/>
          <w:shd w:val="clear" w:color="auto" w:fill="FFFFFF"/>
        </w:rPr>
        <w:t>Chequeado</w:t>
      </w:r>
      <w:proofErr w:type="spellEnd"/>
      <w:r w:rsidR="00571586" w:rsidRPr="0061577C">
        <w:rPr>
          <w:rFonts w:ascii="Times New Roman" w:hAnsi="Times New Roman" w:cs="Times New Roman"/>
          <w:color w:val="000000"/>
          <w:sz w:val="24"/>
          <w:szCs w:val="24"/>
          <w:shd w:val="clear" w:color="auto" w:fill="FFFFFF"/>
        </w:rPr>
        <w:t>, that follows a similar classification</w:t>
      </w:r>
      <w:r w:rsidR="006E5707" w:rsidRPr="0061577C">
        <w:rPr>
          <w:rFonts w:ascii="Times New Roman" w:hAnsi="Times New Roman" w:cs="Times New Roman"/>
          <w:color w:val="000000"/>
          <w:sz w:val="24"/>
          <w:szCs w:val="24"/>
          <w:shd w:val="clear" w:color="auto" w:fill="FFFFFF"/>
        </w:rPr>
        <w:t xml:space="preserve"> system</w:t>
      </w:r>
      <w:r w:rsidR="00571586" w:rsidRPr="0061577C">
        <w:rPr>
          <w:rFonts w:ascii="Times New Roman" w:hAnsi="Times New Roman" w:cs="Times New Roman"/>
          <w:color w:val="000000"/>
          <w:sz w:val="24"/>
          <w:szCs w:val="24"/>
          <w:shd w:val="clear" w:color="auto" w:fill="FFFFFF"/>
        </w:rPr>
        <w:t xml:space="preserve"> as </w:t>
      </w:r>
      <w:proofErr w:type="spellStart"/>
      <w:r w:rsidR="00571586" w:rsidRPr="0061577C">
        <w:rPr>
          <w:rFonts w:ascii="Times New Roman" w:hAnsi="Times New Roman" w:cs="Times New Roman"/>
          <w:color w:val="000000"/>
          <w:sz w:val="24"/>
          <w:szCs w:val="24"/>
          <w:shd w:val="clear" w:color="auto" w:fill="FFFFFF"/>
        </w:rPr>
        <w:t>Politifact</w:t>
      </w:r>
      <w:proofErr w:type="spellEnd"/>
      <w:r w:rsidR="00571586" w:rsidRPr="0061577C">
        <w:rPr>
          <w:rFonts w:ascii="Times New Roman" w:hAnsi="Times New Roman" w:cs="Times New Roman"/>
          <w:color w:val="000000"/>
          <w:sz w:val="24"/>
          <w:szCs w:val="24"/>
          <w:shd w:val="clear" w:color="auto" w:fill="FFFFFF"/>
        </w:rPr>
        <w:t xml:space="preserve">. </w:t>
      </w:r>
    </w:p>
    <w:p w14:paraId="67986A2B" w14:textId="7B213C4E" w:rsidR="00B9651F" w:rsidRPr="0061577C" w:rsidRDefault="003F7031" w:rsidP="00B9651F">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lastRenderedPageBreak/>
        <w:t xml:space="preserve">It must </w:t>
      </w:r>
      <w:r w:rsidR="007E230F" w:rsidRPr="0061577C">
        <w:rPr>
          <w:rFonts w:ascii="Times New Roman" w:hAnsi="Times New Roman" w:cs="Times New Roman"/>
          <w:color w:val="000000"/>
          <w:sz w:val="24"/>
          <w:szCs w:val="24"/>
          <w:shd w:val="clear" w:color="auto" w:fill="FFFFFF"/>
        </w:rPr>
        <w:t xml:space="preserve">also </w:t>
      </w:r>
      <w:r w:rsidRPr="0061577C">
        <w:rPr>
          <w:rFonts w:ascii="Times New Roman" w:hAnsi="Times New Roman" w:cs="Times New Roman"/>
          <w:color w:val="000000"/>
          <w:sz w:val="24"/>
          <w:szCs w:val="24"/>
          <w:shd w:val="clear" w:color="auto" w:fill="FFFFFF"/>
        </w:rPr>
        <w:t xml:space="preserve">be noted that the vast majority of online fact checkers are based on corroboration with a database of verified facts. While </w:t>
      </w:r>
      <w:r w:rsidR="00993453" w:rsidRPr="0061577C">
        <w:rPr>
          <w:rFonts w:ascii="Times New Roman" w:hAnsi="Times New Roman" w:cs="Times New Roman"/>
          <w:color w:val="000000"/>
          <w:sz w:val="24"/>
          <w:szCs w:val="24"/>
          <w:shd w:val="clear" w:color="auto" w:fill="FFFFFF"/>
        </w:rPr>
        <w:t xml:space="preserve">they can be quite useful in </w:t>
      </w:r>
      <w:r w:rsidR="006069A7" w:rsidRPr="0061577C">
        <w:rPr>
          <w:rFonts w:ascii="Times New Roman" w:hAnsi="Times New Roman" w:cs="Times New Roman"/>
          <w:color w:val="000000"/>
          <w:sz w:val="24"/>
          <w:szCs w:val="24"/>
          <w:shd w:val="clear" w:color="auto" w:fill="FFFFFF"/>
        </w:rPr>
        <w:t xml:space="preserve">identifying </w:t>
      </w:r>
      <w:r w:rsidR="00A21181" w:rsidRPr="0061577C">
        <w:rPr>
          <w:rFonts w:ascii="Times New Roman" w:hAnsi="Times New Roman" w:cs="Times New Roman"/>
          <w:color w:val="000000"/>
          <w:sz w:val="24"/>
          <w:szCs w:val="24"/>
          <w:shd w:val="clear" w:color="auto" w:fill="FFFFFF"/>
        </w:rPr>
        <w:t xml:space="preserve">fabricated </w:t>
      </w:r>
      <w:r w:rsidR="00993453" w:rsidRPr="0061577C">
        <w:rPr>
          <w:rFonts w:ascii="Times New Roman" w:hAnsi="Times New Roman" w:cs="Times New Roman"/>
          <w:color w:val="000000"/>
          <w:sz w:val="24"/>
          <w:szCs w:val="24"/>
          <w:shd w:val="clear" w:color="auto" w:fill="FFFFFF"/>
        </w:rPr>
        <w:t>stories about established facts and also for training machine-learning algorithms, it cannot help us determine the veracity of new, incoming information about developing stories, as is often the case with the recent crop of fa</w:t>
      </w:r>
      <w:r w:rsidR="008748C5" w:rsidRPr="0061577C">
        <w:rPr>
          <w:rFonts w:ascii="Times New Roman" w:hAnsi="Times New Roman" w:cs="Times New Roman"/>
          <w:color w:val="000000"/>
          <w:sz w:val="24"/>
          <w:szCs w:val="24"/>
          <w:shd w:val="clear" w:color="auto" w:fill="FFFFFF"/>
        </w:rPr>
        <w:t>bricated</w:t>
      </w:r>
      <w:r w:rsidR="00993453" w:rsidRPr="0061577C">
        <w:rPr>
          <w:rFonts w:ascii="Times New Roman" w:hAnsi="Times New Roman" w:cs="Times New Roman"/>
          <w:color w:val="000000"/>
          <w:sz w:val="24"/>
          <w:szCs w:val="24"/>
          <w:shd w:val="clear" w:color="auto" w:fill="FFFFFF"/>
        </w:rPr>
        <w:t xml:space="preserve"> news surrounding elections, disasters and mass shootings.</w:t>
      </w:r>
      <w:r w:rsidRPr="0061577C">
        <w:rPr>
          <w:rFonts w:ascii="Times New Roman" w:hAnsi="Times New Roman" w:cs="Times New Roman"/>
          <w:color w:val="000000"/>
          <w:sz w:val="24"/>
          <w:szCs w:val="24"/>
          <w:shd w:val="clear" w:color="auto" w:fill="FFFFFF"/>
        </w:rPr>
        <w:t xml:space="preserve"> </w:t>
      </w:r>
      <w:r w:rsidR="00944C46" w:rsidRPr="0061577C">
        <w:rPr>
          <w:rFonts w:ascii="Times New Roman" w:hAnsi="Times New Roman" w:cs="Times New Roman"/>
          <w:color w:val="000000"/>
          <w:sz w:val="24"/>
          <w:szCs w:val="24"/>
          <w:shd w:val="clear" w:color="auto" w:fill="FFFFFF"/>
        </w:rPr>
        <w:t>Therefore, we need a more comprehensive view of fabricated news, one that not only checks on facts, but also linguistic characteristics of the story, its source(s)</w:t>
      </w:r>
      <w:r w:rsidR="00FE551D" w:rsidRPr="0061577C">
        <w:rPr>
          <w:rFonts w:ascii="Times New Roman" w:hAnsi="Times New Roman" w:cs="Times New Roman"/>
          <w:color w:val="000000"/>
          <w:sz w:val="24"/>
          <w:szCs w:val="24"/>
          <w:shd w:val="clear" w:color="auto" w:fill="FFFFFF"/>
        </w:rPr>
        <w:t>,</w:t>
      </w:r>
      <w:r w:rsidR="00944C46" w:rsidRPr="0061577C">
        <w:rPr>
          <w:rFonts w:ascii="Times New Roman" w:hAnsi="Times New Roman" w:cs="Times New Roman"/>
          <w:color w:val="000000"/>
          <w:sz w:val="24"/>
          <w:szCs w:val="24"/>
          <w:shd w:val="clear" w:color="auto" w:fill="FFFFFF"/>
        </w:rPr>
        <w:t xml:space="preserve"> and the networks involved in its online dissemination. </w:t>
      </w:r>
      <w:r w:rsidR="00017E19" w:rsidRPr="0061577C">
        <w:rPr>
          <w:rFonts w:ascii="Times New Roman" w:hAnsi="Times New Roman" w:cs="Times New Roman"/>
          <w:color w:val="000000"/>
          <w:sz w:val="24"/>
          <w:szCs w:val="24"/>
          <w:shd w:val="clear" w:color="auto" w:fill="FFFFFF"/>
        </w:rPr>
        <w:t>This is especially true given that</w:t>
      </w:r>
      <w:r w:rsidR="00EB3EF1" w:rsidRPr="0061577C">
        <w:rPr>
          <w:rFonts w:ascii="Times New Roman" w:hAnsi="Times New Roman" w:cs="Times New Roman"/>
          <w:color w:val="000000"/>
          <w:sz w:val="24"/>
          <w:szCs w:val="24"/>
          <w:shd w:val="clear" w:color="auto" w:fill="FFFFFF"/>
        </w:rPr>
        <w:t xml:space="preserve"> when</w:t>
      </w:r>
      <w:r w:rsidR="00017E19" w:rsidRPr="0061577C">
        <w:rPr>
          <w:rFonts w:ascii="Times New Roman" w:hAnsi="Times New Roman" w:cs="Times New Roman"/>
          <w:color w:val="000000"/>
          <w:sz w:val="24"/>
          <w:szCs w:val="24"/>
          <w:shd w:val="clear" w:color="auto" w:fill="FFFFFF"/>
        </w:rPr>
        <w:t xml:space="preserve"> </w:t>
      </w:r>
      <w:r w:rsidR="00E01368" w:rsidRPr="0061577C">
        <w:rPr>
          <w:rFonts w:ascii="Times New Roman" w:hAnsi="Times New Roman" w:cs="Times New Roman"/>
          <w:color w:val="000000"/>
          <w:sz w:val="24"/>
          <w:szCs w:val="24"/>
          <w:shd w:val="clear" w:color="auto" w:fill="FFFFFF"/>
        </w:rPr>
        <w:t xml:space="preserve">labeling and differentiating </w:t>
      </w:r>
      <w:r w:rsidR="00850534" w:rsidRPr="0061577C">
        <w:rPr>
          <w:rFonts w:ascii="Times New Roman" w:hAnsi="Times New Roman" w:cs="Times New Roman"/>
          <w:color w:val="000000"/>
          <w:sz w:val="24"/>
          <w:szCs w:val="24"/>
          <w:shd w:val="clear" w:color="auto" w:fill="FFFFFF"/>
        </w:rPr>
        <w:t xml:space="preserve">between </w:t>
      </w:r>
      <w:r w:rsidR="00E01368" w:rsidRPr="0061577C">
        <w:rPr>
          <w:rFonts w:ascii="Times New Roman" w:hAnsi="Times New Roman" w:cs="Times New Roman"/>
          <w:color w:val="000000"/>
          <w:sz w:val="24"/>
          <w:szCs w:val="24"/>
          <w:shd w:val="clear" w:color="auto" w:fill="FFFFFF"/>
        </w:rPr>
        <w:t xml:space="preserve">problematic information there is rarely a mutually exclusive </w:t>
      </w:r>
      <w:r w:rsidR="00525D7D" w:rsidRPr="0061577C">
        <w:rPr>
          <w:rFonts w:ascii="Times New Roman" w:hAnsi="Times New Roman" w:cs="Times New Roman"/>
          <w:color w:val="000000"/>
          <w:sz w:val="24"/>
          <w:szCs w:val="24"/>
          <w:shd w:val="clear" w:color="auto" w:fill="FFFFFF"/>
        </w:rPr>
        <w:t>characteristic</w:t>
      </w:r>
      <w:r w:rsidR="00E01368" w:rsidRPr="0061577C">
        <w:rPr>
          <w:rFonts w:ascii="Times New Roman" w:hAnsi="Times New Roman" w:cs="Times New Roman"/>
          <w:color w:val="000000"/>
          <w:sz w:val="24"/>
          <w:szCs w:val="24"/>
          <w:shd w:val="clear" w:color="auto" w:fill="FFFFFF"/>
        </w:rPr>
        <w:t xml:space="preserve"> because their meanings often have overlapping </w:t>
      </w:r>
      <w:r w:rsidR="00944C46" w:rsidRPr="0061577C">
        <w:rPr>
          <w:rFonts w:ascii="Times New Roman" w:hAnsi="Times New Roman" w:cs="Times New Roman"/>
          <w:color w:val="000000"/>
          <w:sz w:val="24"/>
          <w:szCs w:val="24"/>
          <w:shd w:val="clear" w:color="auto" w:fill="FFFFFF"/>
        </w:rPr>
        <w:t>boundaries (</w:t>
      </w:r>
      <w:r w:rsidR="00E01368" w:rsidRPr="0061577C">
        <w:rPr>
          <w:rFonts w:ascii="Times New Roman" w:hAnsi="Times New Roman" w:cs="Times New Roman"/>
          <w:color w:val="000000"/>
          <w:sz w:val="24"/>
          <w:szCs w:val="24"/>
          <w:shd w:val="clear" w:color="auto" w:fill="FFFFFF"/>
        </w:rPr>
        <w:t>Jack, 2017).</w:t>
      </w:r>
      <w:r w:rsidR="00944C46" w:rsidRPr="0061577C">
        <w:rPr>
          <w:rFonts w:ascii="Times New Roman" w:hAnsi="Times New Roman" w:cs="Times New Roman"/>
          <w:color w:val="000000"/>
          <w:sz w:val="24"/>
          <w:szCs w:val="24"/>
          <w:shd w:val="clear" w:color="auto" w:fill="FFFFFF"/>
        </w:rPr>
        <w:t xml:space="preserve"> </w:t>
      </w:r>
      <w:r w:rsidR="00B9651F" w:rsidRPr="0061577C">
        <w:rPr>
          <w:rFonts w:ascii="Times New Roman" w:hAnsi="Times New Roman" w:cs="Times New Roman"/>
          <w:color w:val="000000"/>
          <w:sz w:val="24"/>
          <w:szCs w:val="24"/>
          <w:shd w:val="clear" w:color="auto" w:fill="FFFFFF"/>
        </w:rPr>
        <w:t xml:space="preserve">The difficulties associated with human coding in such instances can be facilitated by the use of the probabilistic functioning of machine learning, where the machine is provided </w:t>
      </w:r>
      <w:r w:rsidR="00964B77" w:rsidRPr="0061577C">
        <w:rPr>
          <w:rFonts w:ascii="Times New Roman" w:hAnsi="Times New Roman" w:cs="Times New Roman"/>
          <w:color w:val="000000"/>
          <w:sz w:val="24"/>
          <w:szCs w:val="24"/>
          <w:shd w:val="clear" w:color="auto" w:fill="FFFFFF"/>
        </w:rPr>
        <w:t xml:space="preserve">with </w:t>
      </w:r>
      <w:r w:rsidR="00B9651F" w:rsidRPr="0061577C">
        <w:rPr>
          <w:rFonts w:ascii="Times New Roman" w:hAnsi="Times New Roman" w:cs="Times New Roman"/>
          <w:color w:val="000000"/>
          <w:sz w:val="24"/>
          <w:szCs w:val="24"/>
          <w:shd w:val="clear" w:color="auto" w:fill="FFFFFF"/>
        </w:rPr>
        <w:t>input variables x to predict output y based on a series of classifications (</w:t>
      </w:r>
      <w:proofErr w:type="spellStart"/>
      <w:r w:rsidR="00B9651F" w:rsidRPr="0061577C">
        <w:rPr>
          <w:rFonts w:ascii="Times New Roman" w:hAnsi="Times New Roman" w:cs="Times New Roman"/>
          <w:color w:val="000000"/>
          <w:sz w:val="24"/>
          <w:szCs w:val="24"/>
          <w:shd w:val="clear" w:color="auto" w:fill="FFFFFF"/>
        </w:rPr>
        <w:t>Kotsiantis</w:t>
      </w:r>
      <w:proofErr w:type="spellEnd"/>
      <w:r w:rsidR="00B9651F" w:rsidRPr="0061577C">
        <w:rPr>
          <w:rFonts w:ascii="Times New Roman" w:hAnsi="Times New Roman" w:cs="Times New Roman"/>
          <w:color w:val="000000"/>
          <w:sz w:val="24"/>
          <w:szCs w:val="24"/>
          <w:shd w:val="clear" w:color="auto" w:fill="FFFFFF"/>
        </w:rPr>
        <w:t xml:space="preserve">, 2007; Murphy, 2012). </w:t>
      </w:r>
    </w:p>
    <w:p w14:paraId="46579E0C" w14:textId="19E4F499" w:rsidR="00692586" w:rsidRPr="0061577C" w:rsidRDefault="00C47898" w:rsidP="00287F57">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I</w:t>
      </w:r>
      <w:r w:rsidR="003C0E31" w:rsidRPr="0061577C">
        <w:rPr>
          <w:rFonts w:ascii="Times New Roman" w:hAnsi="Times New Roman" w:cs="Times New Roman"/>
          <w:color w:val="000000"/>
          <w:sz w:val="24"/>
          <w:szCs w:val="24"/>
          <w:shd w:val="clear" w:color="auto" w:fill="FFFFFF"/>
        </w:rPr>
        <w:t>dentifying fabricated information online before it becomes viral is an imperative endeavor to maintain an informed citizenry able to make decisions as required in a healthy democracy. Using machine learning</w:t>
      </w:r>
      <w:r w:rsidR="00132686" w:rsidRPr="0061577C">
        <w:rPr>
          <w:rFonts w:ascii="Times New Roman" w:hAnsi="Times New Roman" w:cs="Times New Roman"/>
          <w:color w:val="000000"/>
          <w:sz w:val="24"/>
          <w:szCs w:val="24"/>
          <w:shd w:val="clear" w:color="auto" w:fill="FFFFFF"/>
        </w:rPr>
        <w:t xml:space="preserve"> </w:t>
      </w:r>
      <w:r w:rsidR="003219EF" w:rsidRPr="0061577C">
        <w:rPr>
          <w:rFonts w:ascii="Times New Roman" w:hAnsi="Times New Roman" w:cs="Times New Roman"/>
          <w:color w:val="000000"/>
          <w:sz w:val="24"/>
          <w:szCs w:val="24"/>
          <w:shd w:val="clear" w:color="auto" w:fill="FFFFFF"/>
        </w:rPr>
        <w:t>and including several types of indicators</w:t>
      </w:r>
      <w:r w:rsidR="007C58EF" w:rsidRPr="0061577C">
        <w:rPr>
          <w:rFonts w:ascii="Times New Roman" w:hAnsi="Times New Roman" w:cs="Times New Roman"/>
          <w:color w:val="000000"/>
          <w:sz w:val="24"/>
          <w:szCs w:val="24"/>
          <w:shd w:val="clear" w:color="auto" w:fill="FFFFFF"/>
        </w:rPr>
        <w:t xml:space="preserve"> </w:t>
      </w:r>
      <w:r w:rsidR="00132686" w:rsidRPr="0061577C">
        <w:rPr>
          <w:rFonts w:ascii="Times New Roman" w:hAnsi="Times New Roman" w:cs="Times New Roman"/>
          <w:color w:val="000000"/>
          <w:sz w:val="24"/>
          <w:szCs w:val="24"/>
          <w:shd w:val="clear" w:color="auto" w:fill="FFFFFF"/>
        </w:rPr>
        <w:t xml:space="preserve">could provide a solution for the identification of fabricated information, despite the overlapping boundaries it has with other types of information. </w:t>
      </w:r>
      <w:r w:rsidR="00993453" w:rsidRPr="0061577C">
        <w:rPr>
          <w:rFonts w:ascii="Times New Roman" w:hAnsi="Times New Roman" w:cs="Times New Roman"/>
          <w:color w:val="000000"/>
          <w:sz w:val="24"/>
          <w:szCs w:val="24"/>
          <w:shd w:val="clear" w:color="auto" w:fill="FFFFFF"/>
        </w:rPr>
        <w:t xml:space="preserve">With this in mind, we </w:t>
      </w:r>
      <w:r w:rsidR="008B029C" w:rsidRPr="0061577C">
        <w:rPr>
          <w:rFonts w:ascii="Times New Roman" w:hAnsi="Times New Roman" w:cs="Times New Roman"/>
          <w:color w:val="000000"/>
          <w:sz w:val="24"/>
          <w:szCs w:val="24"/>
          <w:shd w:val="clear" w:color="auto" w:fill="FFFFFF"/>
        </w:rPr>
        <w:t xml:space="preserve">propose an original </w:t>
      </w:r>
      <w:r w:rsidR="00C479F1" w:rsidRPr="0061577C">
        <w:rPr>
          <w:rFonts w:ascii="Times New Roman" w:hAnsi="Times New Roman" w:cs="Times New Roman"/>
          <w:color w:val="000000"/>
          <w:sz w:val="24"/>
          <w:szCs w:val="24"/>
          <w:shd w:val="clear" w:color="auto" w:fill="FFFFFF"/>
        </w:rPr>
        <w:t>taxonomy of online content</w:t>
      </w:r>
      <w:r w:rsidR="00AE5673" w:rsidRPr="0061577C">
        <w:rPr>
          <w:rFonts w:ascii="Times New Roman" w:hAnsi="Times New Roman" w:cs="Times New Roman"/>
          <w:color w:val="000000"/>
          <w:sz w:val="24"/>
          <w:szCs w:val="24"/>
          <w:shd w:val="clear" w:color="auto" w:fill="FFFFFF"/>
        </w:rPr>
        <w:t xml:space="preserve">, as a precursor to identifying signature features of </w:t>
      </w:r>
      <w:r w:rsidR="00EF33CA" w:rsidRPr="0061577C">
        <w:rPr>
          <w:rFonts w:ascii="Times New Roman" w:hAnsi="Times New Roman" w:cs="Times New Roman"/>
          <w:color w:val="000000"/>
          <w:sz w:val="24"/>
          <w:szCs w:val="24"/>
          <w:shd w:val="clear" w:color="auto" w:fill="FFFFFF"/>
        </w:rPr>
        <w:t xml:space="preserve">fabricated </w:t>
      </w:r>
      <w:r w:rsidR="00AE5673" w:rsidRPr="0061577C">
        <w:rPr>
          <w:rFonts w:ascii="Times New Roman" w:hAnsi="Times New Roman" w:cs="Times New Roman"/>
          <w:color w:val="000000"/>
          <w:sz w:val="24"/>
          <w:szCs w:val="24"/>
          <w:shd w:val="clear" w:color="auto" w:fill="FFFFFF"/>
        </w:rPr>
        <w:t xml:space="preserve">news. </w:t>
      </w:r>
      <w:r w:rsidR="00B1742C" w:rsidRPr="0061577C">
        <w:rPr>
          <w:rFonts w:ascii="Times New Roman" w:hAnsi="Times New Roman" w:cs="Times New Roman"/>
          <w:color w:val="000000"/>
          <w:sz w:val="24"/>
          <w:szCs w:val="24"/>
          <w:shd w:val="clear" w:color="auto" w:fill="FFFFFF"/>
        </w:rPr>
        <w:t xml:space="preserve"> </w:t>
      </w:r>
    </w:p>
    <w:p w14:paraId="0C7C2E7E" w14:textId="5F49DB9F" w:rsidR="00A41332" w:rsidRPr="0061577C" w:rsidRDefault="006E4125" w:rsidP="00A47A9D">
      <w:pPr>
        <w:spacing w:line="480" w:lineRule="auto"/>
        <w:contextualSpacing/>
        <w:jc w:val="center"/>
        <w:outlineLvl w:val="0"/>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Taxonomy of Online Content for </w:t>
      </w:r>
      <w:r w:rsidR="005F3FD1"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b/>
          <w:color w:val="000000"/>
          <w:sz w:val="24"/>
          <w:szCs w:val="24"/>
          <w:shd w:val="clear" w:color="auto" w:fill="FFFFFF"/>
        </w:rPr>
        <w:t>Fake News</w:t>
      </w:r>
      <w:r w:rsidR="005F3FD1"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b/>
          <w:color w:val="000000"/>
          <w:sz w:val="24"/>
          <w:szCs w:val="24"/>
          <w:shd w:val="clear" w:color="auto" w:fill="FFFFFF"/>
        </w:rPr>
        <w:t xml:space="preserve"> Detection</w:t>
      </w:r>
    </w:p>
    <w:p w14:paraId="61F9EA27" w14:textId="6957A97B" w:rsidR="003439BA" w:rsidRPr="0061577C" w:rsidRDefault="00CC32E6" w:rsidP="00FC7303">
      <w:pPr>
        <w:spacing w:line="480" w:lineRule="auto"/>
        <w:ind w:firstLine="720"/>
        <w:contextualSpacing/>
        <w:rPr>
          <w:rFonts w:ascii="Times New Roman" w:hAnsi="Times New Roman" w:cs="Times New Roman"/>
          <w:sz w:val="24"/>
          <w:szCs w:val="24"/>
          <w:shd w:val="clear" w:color="auto" w:fill="FFFFFF"/>
        </w:rPr>
      </w:pPr>
      <w:r w:rsidRPr="0061577C">
        <w:rPr>
          <w:rFonts w:ascii="Times New Roman" w:hAnsi="Times New Roman" w:cs="Times New Roman"/>
          <w:sz w:val="24"/>
          <w:szCs w:val="24"/>
          <w:shd w:val="clear" w:color="auto" w:fill="FFFFFF"/>
        </w:rPr>
        <w:t xml:space="preserve">In our </w:t>
      </w:r>
      <w:r w:rsidR="006E4125" w:rsidRPr="0061577C">
        <w:rPr>
          <w:rFonts w:ascii="Times New Roman" w:hAnsi="Times New Roman" w:cs="Times New Roman"/>
          <w:sz w:val="24"/>
          <w:szCs w:val="24"/>
          <w:shd w:val="clear" w:color="auto" w:fill="FFFFFF"/>
        </w:rPr>
        <w:t>taxonomy</w:t>
      </w:r>
      <w:r w:rsidRPr="0061577C">
        <w:rPr>
          <w:rFonts w:ascii="Times New Roman" w:hAnsi="Times New Roman" w:cs="Times New Roman"/>
          <w:sz w:val="24"/>
          <w:szCs w:val="24"/>
          <w:shd w:val="clear" w:color="auto" w:fill="FFFFFF"/>
        </w:rPr>
        <w:t xml:space="preserve">, we identify </w:t>
      </w:r>
      <w:r w:rsidR="000C0F24" w:rsidRPr="0061577C">
        <w:rPr>
          <w:rFonts w:ascii="Times New Roman" w:hAnsi="Times New Roman" w:cs="Times New Roman"/>
          <w:sz w:val="24"/>
          <w:szCs w:val="24"/>
          <w:shd w:val="clear" w:color="auto" w:fill="FFFFFF"/>
        </w:rPr>
        <w:t xml:space="preserve">eight </w:t>
      </w:r>
      <w:r w:rsidR="007E4192" w:rsidRPr="0061577C">
        <w:rPr>
          <w:rFonts w:ascii="Times New Roman" w:hAnsi="Times New Roman" w:cs="Times New Roman"/>
          <w:sz w:val="24"/>
          <w:szCs w:val="24"/>
          <w:shd w:val="clear" w:color="auto" w:fill="FFFFFF"/>
        </w:rPr>
        <w:t>categories</w:t>
      </w:r>
      <w:r w:rsidR="006E4125" w:rsidRPr="0061577C">
        <w:rPr>
          <w:rFonts w:ascii="Times New Roman" w:hAnsi="Times New Roman" w:cs="Times New Roman"/>
          <w:sz w:val="24"/>
          <w:szCs w:val="24"/>
          <w:shd w:val="clear" w:color="auto" w:fill="FFFFFF"/>
        </w:rPr>
        <w:t xml:space="preserve"> of online content</w:t>
      </w:r>
      <w:r w:rsidR="007E4192" w:rsidRPr="0061577C">
        <w:rPr>
          <w:rFonts w:ascii="Times New Roman" w:hAnsi="Times New Roman" w:cs="Times New Roman"/>
          <w:sz w:val="24"/>
          <w:szCs w:val="24"/>
          <w:shd w:val="clear" w:color="auto" w:fill="FFFFFF"/>
        </w:rPr>
        <w:t xml:space="preserve"> for the purpose of algorithm-based detection of </w:t>
      </w:r>
      <w:r w:rsidR="008729EC" w:rsidRPr="0061577C">
        <w:rPr>
          <w:rFonts w:ascii="Times New Roman" w:hAnsi="Times New Roman" w:cs="Times New Roman"/>
          <w:sz w:val="24"/>
          <w:szCs w:val="24"/>
          <w:shd w:val="clear" w:color="auto" w:fill="FFFFFF"/>
        </w:rPr>
        <w:t>“</w:t>
      </w:r>
      <w:r w:rsidR="007E4192" w:rsidRPr="0061577C">
        <w:rPr>
          <w:rFonts w:ascii="Times New Roman" w:hAnsi="Times New Roman" w:cs="Times New Roman"/>
          <w:sz w:val="24"/>
          <w:szCs w:val="24"/>
          <w:shd w:val="clear" w:color="auto" w:fill="FFFFFF"/>
        </w:rPr>
        <w:t>fake news</w:t>
      </w:r>
      <w:r w:rsidR="008E318C" w:rsidRPr="0061577C">
        <w:rPr>
          <w:rFonts w:ascii="Times New Roman" w:hAnsi="Times New Roman" w:cs="Times New Roman"/>
          <w:sz w:val="24"/>
          <w:szCs w:val="24"/>
          <w:shd w:val="clear" w:color="auto" w:fill="FFFFFF"/>
        </w:rPr>
        <w:t>:</w:t>
      </w:r>
      <w:r w:rsidR="008729EC" w:rsidRPr="0061577C">
        <w:rPr>
          <w:rFonts w:ascii="Times New Roman" w:hAnsi="Times New Roman" w:cs="Times New Roman"/>
          <w:sz w:val="24"/>
          <w:szCs w:val="24"/>
          <w:shd w:val="clear" w:color="auto" w:fill="FFFFFF"/>
        </w:rPr>
        <w:t>”</w:t>
      </w:r>
      <w:r w:rsidR="008E318C" w:rsidRPr="0061577C">
        <w:rPr>
          <w:rFonts w:ascii="Times New Roman" w:hAnsi="Times New Roman" w:cs="Times New Roman"/>
          <w:sz w:val="24"/>
          <w:szCs w:val="24"/>
          <w:shd w:val="clear" w:color="auto" w:fill="FFFFFF"/>
        </w:rPr>
        <w:t xml:space="preserve"> </w:t>
      </w:r>
      <w:r w:rsidR="007E4192" w:rsidRPr="0061577C">
        <w:rPr>
          <w:rFonts w:ascii="Times New Roman" w:hAnsi="Times New Roman" w:cs="Times New Roman"/>
          <w:sz w:val="24"/>
          <w:szCs w:val="24"/>
          <w:shd w:val="clear" w:color="auto" w:fill="FFFFFF"/>
        </w:rPr>
        <w:t xml:space="preserve">real news, </w:t>
      </w:r>
      <w:r w:rsidR="003463E7" w:rsidRPr="0061577C">
        <w:rPr>
          <w:rFonts w:ascii="Times New Roman" w:hAnsi="Times New Roman" w:cs="Times New Roman"/>
          <w:sz w:val="24"/>
          <w:szCs w:val="24"/>
          <w:shd w:val="clear" w:color="auto" w:fill="FFFFFF"/>
        </w:rPr>
        <w:t xml:space="preserve">false </w:t>
      </w:r>
      <w:r w:rsidR="007E4192" w:rsidRPr="0061577C">
        <w:rPr>
          <w:rFonts w:ascii="Times New Roman" w:hAnsi="Times New Roman" w:cs="Times New Roman"/>
          <w:sz w:val="24"/>
          <w:szCs w:val="24"/>
          <w:shd w:val="clear" w:color="auto" w:fill="FFFFFF"/>
        </w:rPr>
        <w:t xml:space="preserve">news, polarized content, satire, </w:t>
      </w:r>
      <w:r w:rsidR="007E4192" w:rsidRPr="0061577C">
        <w:rPr>
          <w:rFonts w:ascii="Times New Roman" w:hAnsi="Times New Roman" w:cs="Times New Roman"/>
          <w:sz w:val="24"/>
          <w:szCs w:val="24"/>
          <w:shd w:val="clear" w:color="auto" w:fill="FFFFFF"/>
        </w:rPr>
        <w:lastRenderedPageBreak/>
        <w:t xml:space="preserve">misreporting, commentary, </w:t>
      </w:r>
      <w:r w:rsidR="000C0F24" w:rsidRPr="0061577C">
        <w:rPr>
          <w:rFonts w:ascii="Times New Roman" w:hAnsi="Times New Roman" w:cs="Times New Roman"/>
          <w:sz w:val="24"/>
          <w:szCs w:val="24"/>
          <w:shd w:val="clear" w:color="auto" w:fill="FFFFFF"/>
        </w:rPr>
        <w:t>persuasive information</w:t>
      </w:r>
      <w:r w:rsidR="007E4192" w:rsidRPr="0061577C">
        <w:rPr>
          <w:rFonts w:ascii="Times New Roman" w:hAnsi="Times New Roman" w:cs="Times New Roman"/>
          <w:sz w:val="24"/>
          <w:szCs w:val="24"/>
          <w:shd w:val="clear" w:color="auto" w:fill="FFFFFF"/>
        </w:rPr>
        <w:t>,</w:t>
      </w:r>
      <w:r w:rsidR="000C0F24" w:rsidRPr="0061577C">
        <w:rPr>
          <w:rFonts w:ascii="Times New Roman" w:hAnsi="Times New Roman" w:cs="Times New Roman"/>
          <w:sz w:val="24"/>
          <w:szCs w:val="24"/>
          <w:shd w:val="clear" w:color="auto" w:fill="FFFFFF"/>
        </w:rPr>
        <w:t xml:space="preserve"> and</w:t>
      </w:r>
      <w:r w:rsidR="007E4192" w:rsidRPr="0061577C">
        <w:rPr>
          <w:rFonts w:ascii="Times New Roman" w:hAnsi="Times New Roman" w:cs="Times New Roman"/>
          <w:sz w:val="24"/>
          <w:szCs w:val="24"/>
          <w:shd w:val="clear" w:color="auto" w:fill="FFFFFF"/>
        </w:rPr>
        <w:t xml:space="preserve"> citizen journalism.</w:t>
      </w:r>
      <w:r w:rsidR="007F00D3" w:rsidRPr="0061577C">
        <w:rPr>
          <w:rFonts w:ascii="Times New Roman" w:hAnsi="Times New Roman" w:cs="Times New Roman"/>
          <w:sz w:val="24"/>
          <w:szCs w:val="24"/>
          <w:shd w:val="clear" w:color="auto" w:fill="FFFFFF"/>
        </w:rPr>
        <w:t xml:space="preserve"> These categories are organized based on a combination of unique features derived</w:t>
      </w:r>
      <w:r w:rsidR="007C339B" w:rsidRPr="0061577C">
        <w:rPr>
          <w:rFonts w:ascii="Times New Roman" w:hAnsi="Times New Roman" w:cs="Times New Roman"/>
          <w:sz w:val="24"/>
          <w:szCs w:val="24"/>
          <w:shd w:val="clear" w:color="auto" w:fill="FFFFFF"/>
        </w:rPr>
        <w:t xml:space="preserve"> and compiled</w:t>
      </w:r>
      <w:r w:rsidR="007F00D3" w:rsidRPr="0061577C">
        <w:rPr>
          <w:rFonts w:ascii="Times New Roman" w:hAnsi="Times New Roman" w:cs="Times New Roman"/>
          <w:sz w:val="24"/>
          <w:szCs w:val="24"/>
          <w:shd w:val="clear" w:color="auto" w:fill="FFFFFF"/>
        </w:rPr>
        <w:t xml:space="preserve"> from the various conceptual and operational definitions proposed for </w:t>
      </w:r>
      <w:r w:rsidR="003D3E1E" w:rsidRPr="0061577C">
        <w:rPr>
          <w:rFonts w:ascii="Times New Roman" w:hAnsi="Times New Roman" w:cs="Times New Roman"/>
          <w:sz w:val="24"/>
          <w:szCs w:val="24"/>
          <w:shd w:val="clear" w:color="auto" w:fill="FFFFFF"/>
        </w:rPr>
        <w:t>fa</w:t>
      </w:r>
      <w:r w:rsidR="00287F57" w:rsidRPr="0061577C">
        <w:rPr>
          <w:rFonts w:ascii="Times New Roman" w:hAnsi="Times New Roman" w:cs="Times New Roman"/>
          <w:sz w:val="24"/>
          <w:szCs w:val="24"/>
          <w:shd w:val="clear" w:color="auto" w:fill="FFFFFF"/>
        </w:rPr>
        <w:t xml:space="preserve">bricated news </w:t>
      </w:r>
      <w:r w:rsidR="00577FA3" w:rsidRPr="0061577C">
        <w:rPr>
          <w:rFonts w:ascii="Times New Roman" w:hAnsi="Times New Roman" w:cs="Times New Roman"/>
          <w:sz w:val="24"/>
          <w:szCs w:val="24"/>
          <w:shd w:val="clear" w:color="auto" w:fill="FFFFFF"/>
        </w:rPr>
        <w:t>through our meaning analysis</w:t>
      </w:r>
      <w:r w:rsidR="007F00D3" w:rsidRPr="0061577C">
        <w:rPr>
          <w:rFonts w:ascii="Times New Roman" w:hAnsi="Times New Roman" w:cs="Times New Roman"/>
          <w:sz w:val="24"/>
          <w:szCs w:val="24"/>
          <w:shd w:val="clear" w:color="auto" w:fill="FFFFFF"/>
        </w:rPr>
        <w:t xml:space="preserve">. Such features include characteristics related to the message and </w:t>
      </w:r>
      <w:r w:rsidR="00E35634" w:rsidRPr="0061577C">
        <w:rPr>
          <w:rFonts w:ascii="Times New Roman" w:hAnsi="Times New Roman" w:cs="Times New Roman"/>
          <w:sz w:val="24"/>
          <w:szCs w:val="24"/>
          <w:shd w:val="clear" w:color="auto" w:fill="FFFFFF"/>
        </w:rPr>
        <w:t xml:space="preserve">its </w:t>
      </w:r>
      <w:r w:rsidR="007F00D3" w:rsidRPr="0061577C">
        <w:rPr>
          <w:rFonts w:ascii="Times New Roman" w:hAnsi="Times New Roman" w:cs="Times New Roman"/>
          <w:sz w:val="24"/>
          <w:szCs w:val="24"/>
          <w:shd w:val="clear" w:color="auto" w:fill="FFFFFF"/>
        </w:rPr>
        <w:t>linguistic</w:t>
      </w:r>
      <w:r w:rsidR="00E35634" w:rsidRPr="0061577C">
        <w:rPr>
          <w:rFonts w:ascii="Times New Roman" w:hAnsi="Times New Roman" w:cs="Times New Roman"/>
          <w:sz w:val="24"/>
          <w:szCs w:val="24"/>
          <w:shd w:val="clear" w:color="auto" w:fill="FFFFFF"/>
        </w:rPr>
        <w:t xml:space="preserve"> </w:t>
      </w:r>
      <w:r w:rsidR="00FC02C4" w:rsidRPr="0061577C">
        <w:rPr>
          <w:rFonts w:ascii="Times New Roman" w:hAnsi="Times New Roman" w:cs="Times New Roman"/>
          <w:sz w:val="24"/>
          <w:szCs w:val="24"/>
          <w:shd w:val="clear" w:color="auto" w:fill="FFFFFF"/>
        </w:rPr>
        <w:t>properties,</w:t>
      </w:r>
      <w:r w:rsidR="007F00D3" w:rsidRPr="0061577C">
        <w:rPr>
          <w:rFonts w:ascii="Times New Roman" w:hAnsi="Times New Roman" w:cs="Times New Roman"/>
          <w:sz w:val="24"/>
          <w:szCs w:val="24"/>
          <w:shd w:val="clear" w:color="auto" w:fill="FFFFFF"/>
        </w:rPr>
        <w:t xml:space="preserve"> its sources and intentions, structural components, and network characteristics. </w:t>
      </w:r>
      <w:r w:rsidR="007E4192" w:rsidRPr="0061577C">
        <w:rPr>
          <w:rFonts w:ascii="Times New Roman" w:hAnsi="Times New Roman" w:cs="Times New Roman"/>
          <w:sz w:val="24"/>
          <w:szCs w:val="24"/>
          <w:shd w:val="clear" w:color="auto" w:fill="FFFFFF"/>
        </w:rPr>
        <w:t>In the next section</w:t>
      </w:r>
      <w:r w:rsidR="005A74A8" w:rsidRPr="0061577C">
        <w:rPr>
          <w:rFonts w:ascii="Times New Roman" w:hAnsi="Times New Roman" w:cs="Times New Roman"/>
          <w:sz w:val="24"/>
          <w:szCs w:val="24"/>
          <w:shd w:val="clear" w:color="auto" w:fill="FFFFFF"/>
        </w:rPr>
        <w:t>,</w:t>
      </w:r>
      <w:r w:rsidR="007E4192" w:rsidRPr="0061577C">
        <w:rPr>
          <w:rFonts w:ascii="Times New Roman" w:hAnsi="Times New Roman" w:cs="Times New Roman"/>
          <w:sz w:val="24"/>
          <w:szCs w:val="24"/>
          <w:shd w:val="clear" w:color="auto" w:fill="FFFFFF"/>
        </w:rPr>
        <w:t xml:space="preserve"> we will first</w:t>
      </w:r>
      <w:r w:rsidR="006E4125" w:rsidRPr="0061577C">
        <w:rPr>
          <w:rFonts w:ascii="Times New Roman" w:hAnsi="Times New Roman" w:cs="Times New Roman"/>
          <w:sz w:val="24"/>
          <w:szCs w:val="24"/>
          <w:shd w:val="clear" w:color="auto" w:fill="FFFFFF"/>
        </w:rPr>
        <w:t xml:space="preserve"> </w:t>
      </w:r>
      <w:r w:rsidR="00FC02C4" w:rsidRPr="0061577C">
        <w:rPr>
          <w:rFonts w:ascii="Times New Roman" w:hAnsi="Times New Roman" w:cs="Times New Roman"/>
          <w:sz w:val="24"/>
          <w:szCs w:val="24"/>
          <w:shd w:val="clear" w:color="auto" w:fill="FFFFFF"/>
        </w:rPr>
        <w:t>differentiate between</w:t>
      </w:r>
      <w:r w:rsidR="006E4125" w:rsidRPr="0061577C">
        <w:rPr>
          <w:rFonts w:ascii="Times New Roman" w:hAnsi="Times New Roman" w:cs="Times New Roman"/>
          <w:sz w:val="24"/>
          <w:szCs w:val="24"/>
          <w:shd w:val="clear" w:color="auto" w:fill="FFFFFF"/>
        </w:rPr>
        <w:t xml:space="preserve"> real news</w:t>
      </w:r>
      <w:r w:rsidR="007E4192" w:rsidRPr="0061577C">
        <w:rPr>
          <w:rFonts w:ascii="Times New Roman" w:hAnsi="Times New Roman" w:cs="Times New Roman"/>
          <w:sz w:val="24"/>
          <w:szCs w:val="24"/>
          <w:shd w:val="clear" w:color="auto" w:fill="FFFFFF"/>
        </w:rPr>
        <w:t xml:space="preserve"> </w:t>
      </w:r>
      <w:r w:rsidR="006E4125" w:rsidRPr="0061577C">
        <w:rPr>
          <w:rFonts w:ascii="Times New Roman" w:hAnsi="Times New Roman" w:cs="Times New Roman"/>
          <w:sz w:val="24"/>
          <w:szCs w:val="24"/>
          <w:shd w:val="clear" w:color="auto" w:fill="FFFFFF"/>
        </w:rPr>
        <w:t xml:space="preserve">and </w:t>
      </w:r>
      <w:r w:rsidR="00D54E49" w:rsidRPr="0061577C">
        <w:rPr>
          <w:rFonts w:ascii="Times New Roman" w:hAnsi="Times New Roman" w:cs="Times New Roman"/>
          <w:sz w:val="24"/>
          <w:szCs w:val="24"/>
          <w:shd w:val="clear" w:color="auto" w:fill="FFFFFF"/>
        </w:rPr>
        <w:t xml:space="preserve">false </w:t>
      </w:r>
      <w:r w:rsidR="006E4125" w:rsidRPr="0061577C">
        <w:rPr>
          <w:rFonts w:ascii="Times New Roman" w:hAnsi="Times New Roman" w:cs="Times New Roman"/>
          <w:sz w:val="24"/>
          <w:szCs w:val="24"/>
          <w:shd w:val="clear" w:color="auto" w:fill="FFFFFF"/>
        </w:rPr>
        <w:t>news</w:t>
      </w:r>
      <w:r w:rsidR="005815F9" w:rsidRPr="0061577C">
        <w:rPr>
          <w:rFonts w:ascii="Times New Roman" w:hAnsi="Times New Roman" w:cs="Times New Roman"/>
          <w:sz w:val="24"/>
          <w:szCs w:val="24"/>
          <w:shd w:val="clear" w:color="auto" w:fill="FFFFFF"/>
        </w:rPr>
        <w:t xml:space="preserve">. </w:t>
      </w:r>
      <w:r w:rsidR="007E4192" w:rsidRPr="0061577C">
        <w:rPr>
          <w:rFonts w:ascii="Times New Roman" w:hAnsi="Times New Roman" w:cs="Times New Roman"/>
          <w:sz w:val="24"/>
          <w:szCs w:val="24"/>
          <w:shd w:val="clear" w:color="auto" w:fill="FFFFFF"/>
        </w:rPr>
        <w:t xml:space="preserve">Then, we identify online content that is not </w:t>
      </w:r>
      <w:r w:rsidR="00D54E49" w:rsidRPr="0061577C">
        <w:rPr>
          <w:rFonts w:ascii="Times New Roman" w:hAnsi="Times New Roman" w:cs="Times New Roman"/>
          <w:sz w:val="24"/>
          <w:szCs w:val="24"/>
          <w:shd w:val="clear" w:color="auto" w:fill="FFFFFF"/>
        </w:rPr>
        <w:t>false news</w:t>
      </w:r>
      <w:r w:rsidR="007E4192" w:rsidRPr="0061577C">
        <w:rPr>
          <w:rFonts w:ascii="Times New Roman" w:hAnsi="Times New Roman" w:cs="Times New Roman"/>
          <w:sz w:val="24"/>
          <w:szCs w:val="24"/>
          <w:shd w:val="clear" w:color="auto" w:fill="FFFFFF"/>
        </w:rPr>
        <w:t xml:space="preserve">, but that could be misinterpreted by audience as </w:t>
      </w:r>
      <w:r w:rsidR="00B33A55" w:rsidRPr="0061577C">
        <w:rPr>
          <w:rFonts w:ascii="Times New Roman" w:hAnsi="Times New Roman" w:cs="Times New Roman"/>
          <w:sz w:val="24"/>
          <w:szCs w:val="24"/>
          <w:shd w:val="clear" w:color="auto" w:fill="FFFFFF"/>
        </w:rPr>
        <w:t xml:space="preserve">false </w:t>
      </w:r>
      <w:r w:rsidR="007E4192" w:rsidRPr="0061577C">
        <w:rPr>
          <w:rFonts w:ascii="Times New Roman" w:hAnsi="Times New Roman" w:cs="Times New Roman"/>
          <w:sz w:val="24"/>
          <w:szCs w:val="24"/>
          <w:shd w:val="clear" w:color="auto" w:fill="FFFFFF"/>
        </w:rPr>
        <w:t xml:space="preserve">news. These types of online content are important to identify for the sake of building a taxonomy </w:t>
      </w:r>
      <w:r w:rsidR="00E35634" w:rsidRPr="0061577C">
        <w:rPr>
          <w:rFonts w:ascii="Times New Roman" w:hAnsi="Times New Roman" w:cs="Times New Roman"/>
          <w:sz w:val="24"/>
          <w:szCs w:val="24"/>
          <w:shd w:val="clear" w:color="auto" w:fill="FFFFFF"/>
        </w:rPr>
        <w:t xml:space="preserve">that has discriminant validity in </w:t>
      </w:r>
      <w:r w:rsidR="007E4192" w:rsidRPr="0061577C">
        <w:rPr>
          <w:rFonts w:ascii="Times New Roman" w:hAnsi="Times New Roman" w:cs="Times New Roman"/>
          <w:sz w:val="24"/>
          <w:szCs w:val="24"/>
          <w:shd w:val="clear" w:color="auto" w:fill="FFFFFF"/>
        </w:rPr>
        <w:t xml:space="preserve">ruling out content that is </w:t>
      </w:r>
      <w:r w:rsidR="00E35634" w:rsidRPr="0061577C">
        <w:rPr>
          <w:rFonts w:ascii="Times New Roman" w:hAnsi="Times New Roman" w:cs="Times New Roman"/>
          <w:sz w:val="24"/>
          <w:szCs w:val="24"/>
          <w:shd w:val="clear" w:color="auto" w:fill="FFFFFF"/>
        </w:rPr>
        <w:t xml:space="preserve">not </w:t>
      </w:r>
      <w:r w:rsidR="007E4192" w:rsidRPr="0061577C">
        <w:rPr>
          <w:rFonts w:ascii="Times New Roman" w:hAnsi="Times New Roman" w:cs="Times New Roman"/>
          <w:sz w:val="24"/>
          <w:szCs w:val="24"/>
          <w:shd w:val="clear" w:color="auto" w:fill="FFFFFF"/>
        </w:rPr>
        <w:t>fa</w:t>
      </w:r>
      <w:r w:rsidR="00133A21" w:rsidRPr="0061577C">
        <w:rPr>
          <w:rFonts w:ascii="Times New Roman" w:hAnsi="Times New Roman" w:cs="Times New Roman"/>
          <w:sz w:val="24"/>
          <w:szCs w:val="24"/>
          <w:shd w:val="clear" w:color="auto" w:fill="FFFFFF"/>
        </w:rPr>
        <w:t>lse</w:t>
      </w:r>
      <w:r w:rsidR="007E4192" w:rsidRPr="0061577C">
        <w:rPr>
          <w:rFonts w:ascii="Times New Roman" w:hAnsi="Times New Roman" w:cs="Times New Roman"/>
          <w:sz w:val="24"/>
          <w:szCs w:val="24"/>
          <w:shd w:val="clear" w:color="auto" w:fill="FFFFFF"/>
        </w:rPr>
        <w:t xml:space="preserve">. </w:t>
      </w:r>
      <w:r w:rsidR="00182E26" w:rsidRPr="0061577C">
        <w:rPr>
          <w:rFonts w:ascii="Times New Roman" w:hAnsi="Times New Roman" w:cs="Times New Roman"/>
          <w:sz w:val="24"/>
          <w:szCs w:val="24"/>
          <w:shd w:val="clear" w:color="auto" w:fill="FFFFFF"/>
        </w:rPr>
        <w:t>Once identified, we can build algorithms to label the varied forms of news that exist between the binary categories of real and fa</w:t>
      </w:r>
      <w:r w:rsidR="00B70AB8" w:rsidRPr="0061577C">
        <w:rPr>
          <w:rFonts w:ascii="Times New Roman" w:hAnsi="Times New Roman" w:cs="Times New Roman"/>
          <w:sz w:val="24"/>
          <w:szCs w:val="24"/>
          <w:shd w:val="clear" w:color="auto" w:fill="FFFFFF"/>
        </w:rPr>
        <w:t>lse</w:t>
      </w:r>
      <w:r w:rsidR="00182E26" w:rsidRPr="0061577C">
        <w:rPr>
          <w:rFonts w:ascii="Times New Roman" w:hAnsi="Times New Roman" w:cs="Times New Roman"/>
          <w:sz w:val="24"/>
          <w:szCs w:val="24"/>
          <w:shd w:val="clear" w:color="auto" w:fill="FFFFFF"/>
        </w:rPr>
        <w:t xml:space="preserve">, so that the reader can </w:t>
      </w:r>
      <w:r w:rsidR="00940B24" w:rsidRPr="0061577C">
        <w:rPr>
          <w:rFonts w:ascii="Times New Roman" w:hAnsi="Times New Roman" w:cs="Times New Roman"/>
          <w:sz w:val="24"/>
          <w:szCs w:val="24"/>
          <w:shd w:val="clear" w:color="auto" w:fill="FFFFFF"/>
        </w:rPr>
        <w:t>factor that in their consumption of such information or discourse.</w:t>
      </w:r>
      <w:r w:rsidR="00BF47A0" w:rsidRPr="0061577C">
        <w:rPr>
          <w:rFonts w:ascii="Times New Roman" w:hAnsi="Times New Roman" w:cs="Times New Roman"/>
          <w:sz w:val="24"/>
          <w:szCs w:val="24"/>
          <w:shd w:val="clear" w:color="auto" w:fill="FFFFFF"/>
        </w:rPr>
        <w:t xml:space="preserve"> It will also serve to reduce reactance that is known to occur when readers are told that a piece of news which aligns well with their political beliefs is indeed false in a blanket manner</w:t>
      </w:r>
      <w:r w:rsidR="0002342B" w:rsidRPr="0061577C">
        <w:rPr>
          <w:rFonts w:ascii="Times New Roman" w:hAnsi="Times New Roman" w:cs="Times New Roman"/>
          <w:sz w:val="24"/>
          <w:szCs w:val="24"/>
          <w:shd w:val="clear" w:color="auto" w:fill="FFFFFF"/>
        </w:rPr>
        <w:t>. P</w:t>
      </w:r>
      <w:r w:rsidR="00BF47A0" w:rsidRPr="0061577C">
        <w:rPr>
          <w:rFonts w:ascii="Times New Roman" w:hAnsi="Times New Roman" w:cs="Times New Roman"/>
          <w:sz w:val="24"/>
          <w:szCs w:val="24"/>
          <w:shd w:val="clear" w:color="auto" w:fill="FFFFFF"/>
        </w:rPr>
        <w:t xml:space="preserve">roviding a more nuanced labeling of partisan content, </w:t>
      </w:r>
      <w:r w:rsidR="0002342B" w:rsidRPr="0061577C">
        <w:rPr>
          <w:rFonts w:ascii="Times New Roman" w:hAnsi="Times New Roman" w:cs="Times New Roman"/>
          <w:sz w:val="24"/>
          <w:szCs w:val="24"/>
          <w:shd w:val="clear" w:color="auto" w:fill="FFFFFF"/>
        </w:rPr>
        <w:t xml:space="preserve">for example, </w:t>
      </w:r>
      <w:r w:rsidR="00BF47A0" w:rsidRPr="0061577C">
        <w:rPr>
          <w:rFonts w:ascii="Times New Roman" w:hAnsi="Times New Roman" w:cs="Times New Roman"/>
          <w:sz w:val="24"/>
          <w:szCs w:val="24"/>
          <w:shd w:val="clear" w:color="auto" w:fill="FFFFFF"/>
        </w:rPr>
        <w:t xml:space="preserve">without declaring it </w:t>
      </w:r>
      <w:r w:rsidR="00EB3A41" w:rsidRPr="0061577C">
        <w:rPr>
          <w:rFonts w:ascii="Times New Roman" w:hAnsi="Times New Roman" w:cs="Times New Roman"/>
          <w:sz w:val="24"/>
          <w:szCs w:val="24"/>
          <w:shd w:val="clear" w:color="auto" w:fill="FFFFFF"/>
        </w:rPr>
        <w:t xml:space="preserve">outright </w:t>
      </w:r>
      <w:r w:rsidR="00BF47A0" w:rsidRPr="0061577C">
        <w:rPr>
          <w:rFonts w:ascii="Times New Roman" w:hAnsi="Times New Roman" w:cs="Times New Roman"/>
          <w:sz w:val="24"/>
          <w:szCs w:val="24"/>
          <w:shd w:val="clear" w:color="auto" w:fill="FFFFFF"/>
        </w:rPr>
        <w:t>as fa</w:t>
      </w:r>
      <w:r w:rsidR="00133A21" w:rsidRPr="0061577C">
        <w:rPr>
          <w:rFonts w:ascii="Times New Roman" w:hAnsi="Times New Roman" w:cs="Times New Roman"/>
          <w:sz w:val="24"/>
          <w:szCs w:val="24"/>
          <w:shd w:val="clear" w:color="auto" w:fill="FFFFFF"/>
        </w:rPr>
        <w:t>lse</w:t>
      </w:r>
      <w:r w:rsidR="00BF47A0" w:rsidRPr="0061577C">
        <w:rPr>
          <w:rFonts w:ascii="Times New Roman" w:hAnsi="Times New Roman" w:cs="Times New Roman"/>
          <w:sz w:val="24"/>
          <w:szCs w:val="24"/>
          <w:shd w:val="clear" w:color="auto" w:fill="FFFFFF"/>
        </w:rPr>
        <w:t xml:space="preserve">, can serve to </w:t>
      </w:r>
      <w:r w:rsidR="00F16BDC" w:rsidRPr="0061577C">
        <w:rPr>
          <w:rFonts w:ascii="Times New Roman" w:hAnsi="Times New Roman" w:cs="Times New Roman"/>
          <w:sz w:val="24"/>
          <w:szCs w:val="24"/>
          <w:shd w:val="clear" w:color="auto" w:fill="FFFFFF"/>
        </w:rPr>
        <w:t xml:space="preserve">balance the need </w:t>
      </w:r>
      <w:r w:rsidR="00EB3A41" w:rsidRPr="0061577C">
        <w:rPr>
          <w:rFonts w:ascii="Times New Roman" w:hAnsi="Times New Roman" w:cs="Times New Roman"/>
          <w:sz w:val="24"/>
          <w:szCs w:val="24"/>
          <w:shd w:val="clear" w:color="auto" w:fill="FFFFFF"/>
        </w:rPr>
        <w:t>for</w:t>
      </w:r>
      <w:r w:rsidR="00F16BDC" w:rsidRPr="0061577C">
        <w:rPr>
          <w:rFonts w:ascii="Times New Roman" w:hAnsi="Times New Roman" w:cs="Times New Roman"/>
          <w:sz w:val="24"/>
          <w:szCs w:val="24"/>
          <w:shd w:val="clear" w:color="auto" w:fill="FFFFFF"/>
        </w:rPr>
        <w:t xml:space="preserve"> identifying content that is completely false and made-up </w:t>
      </w:r>
      <w:r w:rsidR="00EB3A41" w:rsidRPr="0061577C">
        <w:rPr>
          <w:rFonts w:ascii="Times New Roman" w:hAnsi="Times New Roman" w:cs="Times New Roman"/>
          <w:sz w:val="24"/>
          <w:szCs w:val="24"/>
          <w:shd w:val="clear" w:color="auto" w:fill="FFFFFF"/>
        </w:rPr>
        <w:t>and recognizing content in which</w:t>
      </w:r>
      <w:r w:rsidR="00F16BDC" w:rsidRPr="0061577C">
        <w:rPr>
          <w:rFonts w:ascii="Times New Roman" w:hAnsi="Times New Roman" w:cs="Times New Roman"/>
          <w:sz w:val="24"/>
          <w:szCs w:val="24"/>
          <w:shd w:val="clear" w:color="auto" w:fill="FFFFFF"/>
        </w:rPr>
        <w:t xml:space="preserve"> truthfulness might be contested</w:t>
      </w:r>
      <w:r w:rsidR="0002342B" w:rsidRPr="0061577C">
        <w:rPr>
          <w:rFonts w:ascii="Times New Roman" w:hAnsi="Times New Roman" w:cs="Times New Roman"/>
          <w:sz w:val="24"/>
          <w:szCs w:val="24"/>
          <w:shd w:val="clear" w:color="auto" w:fill="FFFFFF"/>
        </w:rPr>
        <w:t>, as might be the case with partisan and persuasive conte</w:t>
      </w:r>
      <w:r w:rsidR="00BD3CD7" w:rsidRPr="0061577C">
        <w:rPr>
          <w:rFonts w:ascii="Times New Roman" w:hAnsi="Times New Roman" w:cs="Times New Roman"/>
          <w:sz w:val="24"/>
          <w:szCs w:val="24"/>
          <w:shd w:val="clear" w:color="auto" w:fill="FFFFFF"/>
        </w:rPr>
        <w:t>nt</w:t>
      </w:r>
      <w:r w:rsidR="00F16BDC" w:rsidRPr="0061577C">
        <w:rPr>
          <w:rFonts w:ascii="Times New Roman" w:hAnsi="Times New Roman" w:cs="Times New Roman"/>
          <w:sz w:val="24"/>
          <w:szCs w:val="24"/>
          <w:shd w:val="clear" w:color="auto" w:fill="FFFFFF"/>
        </w:rPr>
        <w:t xml:space="preserve">. </w:t>
      </w:r>
      <w:r w:rsidR="007521B1" w:rsidRPr="0061577C">
        <w:rPr>
          <w:rFonts w:ascii="Times New Roman" w:hAnsi="Times New Roman" w:cs="Times New Roman"/>
          <w:sz w:val="24"/>
          <w:szCs w:val="24"/>
          <w:shd w:val="clear" w:color="auto" w:fill="FFFFFF"/>
        </w:rPr>
        <w:t xml:space="preserve">This will also help to </w:t>
      </w:r>
      <w:r w:rsidR="00BF47A0" w:rsidRPr="0061577C">
        <w:rPr>
          <w:rFonts w:ascii="Times New Roman" w:hAnsi="Times New Roman" w:cs="Times New Roman"/>
          <w:sz w:val="24"/>
          <w:szCs w:val="24"/>
          <w:shd w:val="clear" w:color="auto" w:fill="FFFFFF"/>
        </w:rPr>
        <w:t>enhance credibility of the algorithm and greater acceptance of its classification of different kinds of real and fa</w:t>
      </w:r>
      <w:r w:rsidR="009C2081" w:rsidRPr="0061577C">
        <w:rPr>
          <w:rFonts w:ascii="Times New Roman" w:hAnsi="Times New Roman" w:cs="Times New Roman"/>
          <w:sz w:val="24"/>
          <w:szCs w:val="24"/>
          <w:shd w:val="clear" w:color="auto" w:fill="FFFFFF"/>
        </w:rPr>
        <w:t>lse</w:t>
      </w:r>
      <w:r w:rsidR="00BF47A0" w:rsidRPr="0061577C">
        <w:rPr>
          <w:rFonts w:ascii="Times New Roman" w:hAnsi="Times New Roman" w:cs="Times New Roman"/>
          <w:sz w:val="24"/>
          <w:szCs w:val="24"/>
          <w:shd w:val="clear" w:color="auto" w:fill="FFFFFF"/>
        </w:rPr>
        <w:t xml:space="preserve"> news and the various shades in between</w:t>
      </w:r>
      <w:r w:rsidR="00EB3A41" w:rsidRPr="0061577C">
        <w:rPr>
          <w:rFonts w:ascii="Times New Roman" w:hAnsi="Times New Roman" w:cs="Times New Roman"/>
          <w:sz w:val="24"/>
          <w:szCs w:val="24"/>
          <w:shd w:val="clear" w:color="auto" w:fill="FFFFFF"/>
        </w:rPr>
        <w:t xml:space="preserve"> the two</w:t>
      </w:r>
      <w:r w:rsidR="00BF47A0" w:rsidRPr="0061577C">
        <w:rPr>
          <w:rFonts w:ascii="Times New Roman" w:hAnsi="Times New Roman" w:cs="Times New Roman"/>
          <w:sz w:val="24"/>
          <w:szCs w:val="24"/>
          <w:shd w:val="clear" w:color="auto" w:fill="FFFFFF"/>
        </w:rPr>
        <w:t>.</w:t>
      </w:r>
    </w:p>
    <w:p w14:paraId="1ECCA621" w14:textId="232D3555" w:rsidR="005815F9" w:rsidRPr="0061577C" w:rsidRDefault="008E1364" w:rsidP="00A47A9D">
      <w:pPr>
        <w:spacing w:line="480" w:lineRule="auto"/>
        <w:contextualSpacing/>
        <w:outlineLvl w:val="0"/>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What is Real and what is </w:t>
      </w:r>
      <w:r w:rsidR="005F3FD1"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b/>
          <w:color w:val="000000"/>
          <w:sz w:val="24"/>
          <w:szCs w:val="24"/>
          <w:shd w:val="clear" w:color="auto" w:fill="FFFFFF"/>
        </w:rPr>
        <w:t>Fake News</w:t>
      </w:r>
      <w:r w:rsidR="005F3FD1"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b/>
          <w:color w:val="000000"/>
          <w:sz w:val="24"/>
          <w:szCs w:val="24"/>
          <w:shd w:val="clear" w:color="auto" w:fill="FFFFFF"/>
        </w:rPr>
        <w:t>?</w:t>
      </w:r>
    </w:p>
    <w:p w14:paraId="7C1B382B" w14:textId="630DC37A" w:rsidR="001D0517" w:rsidRPr="0061577C" w:rsidRDefault="008E1364" w:rsidP="00186B3B">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Real news.</w:t>
      </w:r>
      <w:r w:rsidR="00533F82" w:rsidRPr="0061577C">
        <w:rPr>
          <w:rFonts w:ascii="Times New Roman" w:hAnsi="Times New Roman" w:cs="Times New Roman"/>
          <w:b/>
          <w:color w:val="000000"/>
          <w:sz w:val="24"/>
          <w:szCs w:val="24"/>
          <w:shd w:val="clear" w:color="auto" w:fill="FFFFFF"/>
        </w:rPr>
        <w:t xml:space="preserve"> </w:t>
      </w:r>
      <w:r w:rsidR="00811B2C" w:rsidRPr="0061577C">
        <w:rPr>
          <w:rFonts w:ascii="Times New Roman" w:hAnsi="Times New Roman" w:cs="Times New Roman"/>
          <w:color w:val="000000"/>
          <w:sz w:val="24"/>
          <w:szCs w:val="24"/>
          <w:shd w:val="clear" w:color="auto" w:fill="FFFFFF"/>
        </w:rPr>
        <w:t xml:space="preserve">The first </w:t>
      </w:r>
      <w:r w:rsidRPr="0061577C">
        <w:rPr>
          <w:rFonts w:ascii="Times New Roman" w:hAnsi="Times New Roman" w:cs="Times New Roman"/>
          <w:color w:val="000000"/>
          <w:sz w:val="24"/>
          <w:szCs w:val="24"/>
          <w:shd w:val="clear" w:color="auto" w:fill="FFFFFF"/>
        </w:rPr>
        <w:t>category</w:t>
      </w:r>
      <w:r w:rsidR="00533F82" w:rsidRPr="0061577C">
        <w:rPr>
          <w:rFonts w:ascii="Times New Roman" w:hAnsi="Times New Roman" w:cs="Times New Roman"/>
          <w:color w:val="000000"/>
          <w:sz w:val="24"/>
          <w:szCs w:val="24"/>
          <w:shd w:val="clear" w:color="auto" w:fill="FFFFFF"/>
        </w:rPr>
        <w:t xml:space="preserve"> </w:t>
      </w:r>
      <w:r w:rsidR="003E4D10" w:rsidRPr="0061577C">
        <w:rPr>
          <w:rFonts w:ascii="Times New Roman" w:hAnsi="Times New Roman" w:cs="Times New Roman"/>
          <w:color w:val="000000"/>
          <w:sz w:val="24"/>
          <w:szCs w:val="24"/>
          <w:shd w:val="clear" w:color="auto" w:fill="FFFFFF"/>
        </w:rPr>
        <w:t xml:space="preserve">of content in our taxonomy </w:t>
      </w:r>
      <w:r w:rsidR="00FA1EDE" w:rsidRPr="0061577C">
        <w:rPr>
          <w:rFonts w:ascii="Times New Roman" w:hAnsi="Times New Roman" w:cs="Times New Roman"/>
          <w:color w:val="000000"/>
          <w:sz w:val="24"/>
          <w:szCs w:val="24"/>
          <w:shd w:val="clear" w:color="auto" w:fill="FFFFFF"/>
        </w:rPr>
        <w:t xml:space="preserve">is </w:t>
      </w:r>
      <w:r w:rsidR="00811B2C" w:rsidRPr="0061577C">
        <w:rPr>
          <w:rFonts w:ascii="Times New Roman" w:hAnsi="Times New Roman" w:cs="Times New Roman"/>
          <w:color w:val="000000"/>
          <w:sz w:val="24"/>
          <w:szCs w:val="24"/>
          <w:shd w:val="clear" w:color="auto" w:fill="FFFFFF"/>
        </w:rPr>
        <w:t xml:space="preserve">of course </w:t>
      </w:r>
      <w:r w:rsidR="00FA1EDE" w:rsidRPr="0061577C">
        <w:rPr>
          <w:rFonts w:ascii="Times New Roman" w:hAnsi="Times New Roman" w:cs="Times New Roman"/>
          <w:color w:val="000000"/>
          <w:sz w:val="24"/>
          <w:szCs w:val="24"/>
          <w:shd w:val="clear" w:color="auto" w:fill="FFFFFF"/>
        </w:rPr>
        <w:t>real news</w:t>
      </w:r>
      <w:r w:rsidR="00393E95" w:rsidRPr="0061577C">
        <w:rPr>
          <w:rFonts w:ascii="Times New Roman" w:hAnsi="Times New Roman" w:cs="Times New Roman"/>
          <w:color w:val="000000"/>
          <w:sz w:val="24"/>
          <w:szCs w:val="24"/>
          <w:shd w:val="clear" w:color="auto" w:fill="FFFFFF"/>
        </w:rPr>
        <w:t>. Although diffi</w:t>
      </w:r>
      <w:r w:rsidR="00B12313" w:rsidRPr="0061577C">
        <w:rPr>
          <w:rFonts w:ascii="Times New Roman" w:hAnsi="Times New Roman" w:cs="Times New Roman"/>
          <w:color w:val="000000"/>
          <w:sz w:val="24"/>
          <w:szCs w:val="24"/>
          <w:shd w:val="clear" w:color="auto" w:fill="FFFFFF"/>
        </w:rPr>
        <w:t>cult to define, it can be understood through the journalistic practices that surround its creation.</w:t>
      </w:r>
      <w:r w:rsidR="00E275DE" w:rsidRPr="0061577C">
        <w:t xml:space="preserve"> </w:t>
      </w:r>
      <w:r w:rsidR="00E275DE" w:rsidRPr="0061577C">
        <w:rPr>
          <w:rFonts w:ascii="Times New Roman" w:hAnsi="Times New Roman" w:cs="Times New Roman"/>
          <w:color w:val="000000"/>
          <w:sz w:val="24"/>
          <w:szCs w:val="24"/>
          <w:shd w:val="clear" w:color="auto" w:fill="FFFFFF"/>
        </w:rPr>
        <w:t>S</w:t>
      </w:r>
      <w:r w:rsidR="00A55AC2" w:rsidRPr="0061577C">
        <w:rPr>
          <w:rFonts w:ascii="Times New Roman" w:hAnsi="Times New Roman" w:cs="Times New Roman"/>
          <w:color w:val="000000"/>
          <w:sz w:val="24"/>
          <w:szCs w:val="24"/>
          <w:shd w:val="clear" w:color="auto" w:fill="FFFFFF"/>
        </w:rPr>
        <w:t xml:space="preserve">ome </w:t>
      </w:r>
      <w:r w:rsidR="00BA56DD" w:rsidRPr="0061577C">
        <w:rPr>
          <w:rFonts w:ascii="Times New Roman" w:hAnsi="Times New Roman" w:cs="Times New Roman"/>
          <w:color w:val="000000"/>
          <w:sz w:val="24"/>
          <w:szCs w:val="24"/>
          <w:shd w:val="clear" w:color="auto" w:fill="FFFFFF"/>
        </w:rPr>
        <w:t xml:space="preserve">scholars </w:t>
      </w:r>
      <w:r w:rsidR="00E275DE" w:rsidRPr="0061577C">
        <w:rPr>
          <w:rFonts w:ascii="Times New Roman" w:hAnsi="Times New Roman" w:cs="Times New Roman"/>
          <w:color w:val="000000"/>
          <w:sz w:val="24"/>
          <w:szCs w:val="24"/>
          <w:shd w:val="clear" w:color="auto" w:fill="FFFFFF"/>
        </w:rPr>
        <w:t xml:space="preserve">argue against utilizing </w:t>
      </w:r>
      <w:r w:rsidR="00846756" w:rsidRPr="0061577C">
        <w:rPr>
          <w:rFonts w:ascii="Times New Roman" w:hAnsi="Times New Roman" w:cs="Times New Roman"/>
          <w:color w:val="000000"/>
          <w:sz w:val="24"/>
          <w:szCs w:val="24"/>
          <w:shd w:val="clear" w:color="auto" w:fill="FFFFFF"/>
        </w:rPr>
        <w:t>this approach</w:t>
      </w:r>
      <w:r w:rsidR="00E275DE" w:rsidRPr="0061577C">
        <w:rPr>
          <w:rFonts w:ascii="Times New Roman" w:hAnsi="Times New Roman" w:cs="Times New Roman"/>
          <w:color w:val="000000"/>
          <w:sz w:val="24"/>
          <w:szCs w:val="24"/>
          <w:shd w:val="clear" w:color="auto" w:fill="FFFFFF"/>
        </w:rPr>
        <w:t xml:space="preserve"> because the notion of truth </w:t>
      </w:r>
      <w:r w:rsidR="00E275DE" w:rsidRPr="0061577C">
        <w:rPr>
          <w:rFonts w:ascii="Times New Roman" w:hAnsi="Times New Roman" w:cs="Times New Roman"/>
          <w:color w:val="000000"/>
          <w:sz w:val="24"/>
          <w:szCs w:val="24"/>
          <w:shd w:val="clear" w:color="auto" w:fill="FFFFFF"/>
        </w:rPr>
        <w:lastRenderedPageBreak/>
        <w:t>results from the subjective interpretation of reality</w:t>
      </w:r>
      <w:r w:rsidR="00F7375E" w:rsidRPr="0061577C">
        <w:rPr>
          <w:rFonts w:ascii="Times New Roman" w:hAnsi="Times New Roman" w:cs="Times New Roman"/>
          <w:color w:val="000000"/>
          <w:sz w:val="24"/>
          <w:szCs w:val="24"/>
          <w:shd w:val="clear" w:color="auto" w:fill="FFFFFF"/>
        </w:rPr>
        <w:t xml:space="preserve"> such that news is an outcome of sensemaking by each epistemological community rather than an outcome of the newsroom</w:t>
      </w:r>
      <w:r w:rsidR="00E275DE" w:rsidRPr="0061577C">
        <w:rPr>
          <w:rFonts w:ascii="Times New Roman" w:hAnsi="Times New Roman" w:cs="Times New Roman"/>
          <w:color w:val="000000"/>
          <w:sz w:val="24"/>
          <w:szCs w:val="24"/>
          <w:shd w:val="clear" w:color="auto" w:fill="FFFFFF"/>
        </w:rPr>
        <w:t xml:space="preserve"> (</w:t>
      </w:r>
      <w:proofErr w:type="spellStart"/>
      <w:r w:rsidR="00E275DE" w:rsidRPr="0061577C">
        <w:rPr>
          <w:rFonts w:ascii="Times New Roman" w:hAnsi="Times New Roman" w:cs="Times New Roman"/>
          <w:color w:val="000000"/>
          <w:sz w:val="24"/>
          <w:szCs w:val="24"/>
          <w:shd w:val="clear" w:color="auto" w:fill="FFFFFF"/>
        </w:rPr>
        <w:t>Giglietto</w:t>
      </w:r>
      <w:proofErr w:type="spellEnd"/>
      <w:r w:rsidR="00E275DE" w:rsidRPr="0061577C">
        <w:rPr>
          <w:rFonts w:ascii="Times New Roman" w:hAnsi="Times New Roman" w:cs="Times New Roman"/>
          <w:color w:val="000000"/>
          <w:sz w:val="24"/>
          <w:szCs w:val="24"/>
          <w:shd w:val="clear" w:color="auto" w:fill="FFFFFF"/>
        </w:rPr>
        <w:t xml:space="preserve"> et al., 2016; </w:t>
      </w:r>
      <w:proofErr w:type="spellStart"/>
      <w:r w:rsidR="00E275DE" w:rsidRPr="0061577C">
        <w:rPr>
          <w:rFonts w:ascii="Times New Roman" w:hAnsi="Times New Roman" w:cs="Times New Roman"/>
          <w:color w:val="000000"/>
          <w:sz w:val="24"/>
          <w:szCs w:val="24"/>
          <w:shd w:val="clear" w:color="auto" w:fill="FFFFFF"/>
        </w:rPr>
        <w:t>Waisbord</w:t>
      </w:r>
      <w:proofErr w:type="spellEnd"/>
      <w:r w:rsidR="00E275DE" w:rsidRPr="0061577C">
        <w:rPr>
          <w:rFonts w:ascii="Times New Roman" w:hAnsi="Times New Roman" w:cs="Times New Roman"/>
          <w:color w:val="000000"/>
          <w:sz w:val="24"/>
          <w:szCs w:val="24"/>
          <w:shd w:val="clear" w:color="auto" w:fill="FFFFFF"/>
        </w:rPr>
        <w:t xml:space="preserve">, 2018). While we agree that professional journalism is not a perfect system, it served rather well in </w:t>
      </w:r>
      <w:r w:rsidR="00EB3A41" w:rsidRPr="0061577C">
        <w:rPr>
          <w:rFonts w:ascii="Times New Roman" w:hAnsi="Times New Roman" w:cs="Times New Roman"/>
          <w:color w:val="000000"/>
          <w:sz w:val="24"/>
          <w:szCs w:val="24"/>
          <w:shd w:val="clear" w:color="auto" w:fill="FFFFFF"/>
        </w:rPr>
        <w:t>providing</w:t>
      </w:r>
      <w:r w:rsidR="00E275DE" w:rsidRPr="0061577C">
        <w:rPr>
          <w:rFonts w:ascii="Times New Roman" w:hAnsi="Times New Roman" w:cs="Times New Roman"/>
          <w:color w:val="000000"/>
          <w:sz w:val="24"/>
          <w:szCs w:val="24"/>
          <w:shd w:val="clear" w:color="auto" w:fill="FFFFFF"/>
        </w:rPr>
        <w:t xml:space="preserve"> credible and objective information during the 20th century (</w:t>
      </w:r>
      <w:proofErr w:type="spellStart"/>
      <w:r w:rsidR="00E275DE" w:rsidRPr="0061577C">
        <w:rPr>
          <w:rFonts w:ascii="Times New Roman" w:hAnsi="Times New Roman" w:cs="Times New Roman"/>
          <w:color w:val="000000"/>
          <w:sz w:val="24"/>
          <w:szCs w:val="24"/>
          <w:shd w:val="clear" w:color="auto" w:fill="FFFFFF"/>
        </w:rPr>
        <w:t>Lazer</w:t>
      </w:r>
      <w:proofErr w:type="spellEnd"/>
      <w:r w:rsidR="00E275DE" w:rsidRPr="0061577C">
        <w:rPr>
          <w:rFonts w:ascii="Times New Roman" w:hAnsi="Times New Roman" w:cs="Times New Roman"/>
          <w:color w:val="000000"/>
          <w:sz w:val="24"/>
          <w:szCs w:val="24"/>
          <w:shd w:val="clear" w:color="auto" w:fill="FFFFFF"/>
        </w:rPr>
        <w:t xml:space="preserve"> et al., 2018). The social media ecosystem has changed th</w:t>
      </w:r>
      <w:r w:rsidR="0018080E" w:rsidRPr="0061577C">
        <w:rPr>
          <w:rFonts w:ascii="Times New Roman" w:hAnsi="Times New Roman" w:cs="Times New Roman"/>
          <w:color w:val="000000"/>
          <w:sz w:val="24"/>
          <w:szCs w:val="24"/>
          <w:shd w:val="clear" w:color="auto" w:fill="FFFFFF"/>
        </w:rPr>
        <w:t>e</w:t>
      </w:r>
      <w:r w:rsidR="00E275DE" w:rsidRPr="0061577C">
        <w:rPr>
          <w:rFonts w:ascii="Times New Roman" w:hAnsi="Times New Roman" w:cs="Times New Roman"/>
          <w:color w:val="000000"/>
          <w:sz w:val="24"/>
          <w:szCs w:val="24"/>
          <w:shd w:val="clear" w:color="auto" w:fill="FFFFFF"/>
        </w:rPr>
        <w:t xml:space="preserve"> vertical orientation of truth </w:t>
      </w:r>
      <w:r w:rsidR="00712672" w:rsidRPr="0061577C">
        <w:rPr>
          <w:rFonts w:ascii="Times New Roman" w:hAnsi="Times New Roman" w:cs="Times New Roman"/>
          <w:color w:val="000000"/>
          <w:sz w:val="24"/>
          <w:szCs w:val="24"/>
          <w:shd w:val="clear" w:color="auto" w:fill="FFFFFF"/>
        </w:rPr>
        <w:t>governed by media outlets</w:t>
      </w:r>
      <w:r w:rsidR="00186B3B" w:rsidRPr="0061577C">
        <w:rPr>
          <w:rFonts w:ascii="Times New Roman" w:hAnsi="Times New Roman" w:cs="Times New Roman"/>
          <w:color w:val="000000"/>
          <w:sz w:val="24"/>
          <w:szCs w:val="24"/>
          <w:shd w:val="clear" w:color="auto" w:fill="FFFFFF"/>
        </w:rPr>
        <w:t xml:space="preserve"> during these times</w:t>
      </w:r>
      <w:r w:rsidR="00712672" w:rsidRPr="0061577C">
        <w:rPr>
          <w:rFonts w:ascii="Times New Roman" w:hAnsi="Times New Roman" w:cs="Times New Roman"/>
          <w:color w:val="000000"/>
          <w:sz w:val="24"/>
          <w:szCs w:val="24"/>
          <w:shd w:val="clear" w:color="auto" w:fill="FFFFFF"/>
        </w:rPr>
        <w:t xml:space="preserve"> </w:t>
      </w:r>
      <w:r w:rsidR="00E275DE" w:rsidRPr="0061577C">
        <w:rPr>
          <w:rFonts w:ascii="Times New Roman" w:hAnsi="Times New Roman" w:cs="Times New Roman"/>
          <w:color w:val="000000"/>
          <w:sz w:val="24"/>
          <w:szCs w:val="24"/>
          <w:shd w:val="clear" w:color="auto" w:fill="FFFFFF"/>
        </w:rPr>
        <w:t xml:space="preserve">to a horizontal relationship such that everyone can </w:t>
      </w:r>
      <w:r w:rsidR="00821D4B" w:rsidRPr="0061577C">
        <w:rPr>
          <w:rFonts w:ascii="Times New Roman" w:hAnsi="Times New Roman" w:cs="Times New Roman"/>
          <w:color w:val="000000"/>
          <w:sz w:val="24"/>
          <w:szCs w:val="24"/>
          <w:shd w:val="clear" w:color="auto" w:fill="FFFFFF"/>
        </w:rPr>
        <w:t>create and disseminate content</w:t>
      </w:r>
      <w:r w:rsidR="00E275DE" w:rsidRPr="0061577C">
        <w:rPr>
          <w:rFonts w:ascii="Times New Roman" w:hAnsi="Times New Roman" w:cs="Times New Roman"/>
          <w:color w:val="000000"/>
          <w:sz w:val="24"/>
          <w:szCs w:val="24"/>
          <w:shd w:val="clear" w:color="auto" w:fill="FFFFFF"/>
        </w:rPr>
        <w:t xml:space="preserve">. This </w:t>
      </w:r>
      <w:r w:rsidR="00EB3A41" w:rsidRPr="0061577C">
        <w:rPr>
          <w:rFonts w:ascii="Times New Roman" w:hAnsi="Times New Roman" w:cs="Times New Roman"/>
          <w:color w:val="000000"/>
          <w:sz w:val="24"/>
          <w:szCs w:val="24"/>
          <w:shd w:val="clear" w:color="auto" w:fill="FFFFFF"/>
        </w:rPr>
        <w:t>has</w:t>
      </w:r>
      <w:r w:rsidR="00E275DE" w:rsidRPr="0061577C">
        <w:rPr>
          <w:rFonts w:ascii="Times New Roman" w:hAnsi="Times New Roman" w:cs="Times New Roman"/>
          <w:color w:val="000000"/>
          <w:sz w:val="24"/>
          <w:szCs w:val="24"/>
          <w:shd w:val="clear" w:color="auto" w:fill="FFFFFF"/>
        </w:rPr>
        <w:t xml:space="preserve"> some advantages in the gatekeeping process, but it also comes with challenges </w:t>
      </w:r>
      <w:r w:rsidR="00A26D42" w:rsidRPr="0061577C">
        <w:rPr>
          <w:rFonts w:ascii="Times New Roman" w:hAnsi="Times New Roman" w:cs="Times New Roman"/>
          <w:color w:val="000000"/>
          <w:sz w:val="24"/>
          <w:szCs w:val="24"/>
          <w:shd w:val="clear" w:color="auto" w:fill="FFFFFF"/>
        </w:rPr>
        <w:t>(</w:t>
      </w:r>
      <w:proofErr w:type="spellStart"/>
      <w:r w:rsidR="00E275DE" w:rsidRPr="0061577C">
        <w:rPr>
          <w:rFonts w:ascii="Times New Roman" w:hAnsi="Times New Roman" w:cs="Times New Roman"/>
          <w:color w:val="000000"/>
          <w:sz w:val="24"/>
          <w:szCs w:val="24"/>
          <w:shd w:val="clear" w:color="auto" w:fill="FFFFFF"/>
        </w:rPr>
        <w:t>Waisbord</w:t>
      </w:r>
      <w:proofErr w:type="spellEnd"/>
      <w:r w:rsidR="00A26D42" w:rsidRPr="0061577C">
        <w:rPr>
          <w:rFonts w:ascii="Times New Roman" w:hAnsi="Times New Roman" w:cs="Times New Roman"/>
          <w:color w:val="000000"/>
          <w:sz w:val="24"/>
          <w:szCs w:val="24"/>
          <w:shd w:val="clear" w:color="auto" w:fill="FFFFFF"/>
        </w:rPr>
        <w:t xml:space="preserve">, </w:t>
      </w:r>
      <w:r w:rsidR="00E275DE" w:rsidRPr="0061577C">
        <w:rPr>
          <w:rFonts w:ascii="Times New Roman" w:hAnsi="Times New Roman" w:cs="Times New Roman"/>
          <w:color w:val="000000"/>
          <w:sz w:val="24"/>
          <w:szCs w:val="24"/>
          <w:shd w:val="clear" w:color="auto" w:fill="FFFFFF"/>
        </w:rPr>
        <w:t>2018). However, when it comes to false information transmitted online that can be potentially damaging (i.e.: spread of false information in India leading to mob lynching of innocent people, health misinformation that can lead to damaging health outcomes, or made-up information for monetary gain or political destabilization) acknowledging the existence of truth is not only well-justified, but a need for a health</w:t>
      </w:r>
      <w:r w:rsidR="00EB3A41" w:rsidRPr="0061577C">
        <w:rPr>
          <w:rFonts w:ascii="Times New Roman" w:hAnsi="Times New Roman" w:cs="Times New Roman"/>
          <w:color w:val="000000"/>
          <w:sz w:val="24"/>
          <w:szCs w:val="24"/>
          <w:shd w:val="clear" w:color="auto" w:fill="FFFFFF"/>
        </w:rPr>
        <w:t>y</w:t>
      </w:r>
      <w:r w:rsidR="00E275DE" w:rsidRPr="0061577C">
        <w:rPr>
          <w:rFonts w:ascii="Times New Roman" w:hAnsi="Times New Roman" w:cs="Times New Roman"/>
          <w:color w:val="000000"/>
          <w:sz w:val="24"/>
          <w:szCs w:val="24"/>
          <w:shd w:val="clear" w:color="auto" w:fill="FFFFFF"/>
        </w:rPr>
        <w:t xml:space="preserve"> democracy. Thus, disambiguating real and false information necessitates a grounding of truth. We understand this grounding as collective consensus</w:t>
      </w:r>
      <w:r w:rsidR="00EB3A41" w:rsidRPr="0061577C">
        <w:rPr>
          <w:rFonts w:ascii="Times New Roman" w:hAnsi="Times New Roman" w:cs="Times New Roman"/>
          <w:color w:val="000000"/>
          <w:sz w:val="24"/>
          <w:szCs w:val="24"/>
          <w:shd w:val="clear" w:color="auto" w:fill="FFFFFF"/>
        </w:rPr>
        <w:t>,</w:t>
      </w:r>
      <w:r w:rsidR="00E275DE" w:rsidRPr="0061577C">
        <w:rPr>
          <w:rFonts w:ascii="Times New Roman" w:hAnsi="Times New Roman" w:cs="Times New Roman"/>
          <w:color w:val="000000"/>
          <w:sz w:val="24"/>
          <w:szCs w:val="24"/>
          <w:shd w:val="clear" w:color="auto" w:fill="FFFFFF"/>
        </w:rPr>
        <w:t xml:space="preserve"> as proposed by </w:t>
      </w:r>
      <w:proofErr w:type="spellStart"/>
      <w:r w:rsidR="00E275DE" w:rsidRPr="0061577C">
        <w:rPr>
          <w:rFonts w:ascii="Times New Roman" w:hAnsi="Times New Roman" w:cs="Times New Roman"/>
          <w:color w:val="000000"/>
          <w:sz w:val="24"/>
          <w:szCs w:val="24"/>
          <w:shd w:val="clear" w:color="auto" w:fill="FFFFFF"/>
        </w:rPr>
        <w:t>Southwell</w:t>
      </w:r>
      <w:proofErr w:type="spellEnd"/>
      <w:r w:rsidR="00E275DE" w:rsidRPr="0061577C">
        <w:rPr>
          <w:rFonts w:ascii="Times New Roman" w:hAnsi="Times New Roman" w:cs="Times New Roman"/>
          <w:color w:val="000000"/>
          <w:sz w:val="24"/>
          <w:szCs w:val="24"/>
          <w:shd w:val="clear" w:color="auto" w:fill="FFFFFF"/>
        </w:rPr>
        <w:t xml:space="preserve">, Thorson, and </w:t>
      </w:r>
      <w:proofErr w:type="spellStart"/>
      <w:r w:rsidR="00E275DE" w:rsidRPr="0061577C">
        <w:rPr>
          <w:rFonts w:ascii="Times New Roman" w:hAnsi="Times New Roman" w:cs="Times New Roman"/>
          <w:color w:val="000000"/>
          <w:sz w:val="24"/>
          <w:szCs w:val="24"/>
          <w:shd w:val="clear" w:color="auto" w:fill="FFFFFF"/>
        </w:rPr>
        <w:t>Sheble</w:t>
      </w:r>
      <w:proofErr w:type="spellEnd"/>
      <w:r w:rsidR="00E275DE" w:rsidRPr="0061577C">
        <w:rPr>
          <w:rFonts w:ascii="Times New Roman" w:hAnsi="Times New Roman" w:cs="Times New Roman"/>
          <w:color w:val="000000"/>
          <w:sz w:val="24"/>
          <w:szCs w:val="24"/>
          <w:shd w:val="clear" w:color="auto" w:fill="FFFFFF"/>
        </w:rPr>
        <w:t xml:space="preserve"> (2017). </w:t>
      </w:r>
    </w:p>
    <w:p w14:paraId="0F2753D9" w14:textId="7A75A775" w:rsidR="00E275DE" w:rsidRPr="0061577C" w:rsidRDefault="005C3EA4" w:rsidP="00186B3B">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Importantly as well, fa</w:t>
      </w:r>
      <w:r w:rsidR="00B06486" w:rsidRPr="0061577C">
        <w:rPr>
          <w:rFonts w:ascii="Times New Roman" w:hAnsi="Times New Roman" w:cs="Times New Roman"/>
          <w:color w:val="000000"/>
          <w:sz w:val="24"/>
          <w:szCs w:val="24"/>
          <w:shd w:val="clear" w:color="auto" w:fill="FFFFFF"/>
        </w:rPr>
        <w:t>lse</w:t>
      </w:r>
      <w:r w:rsidRPr="0061577C">
        <w:rPr>
          <w:rFonts w:ascii="Times New Roman" w:hAnsi="Times New Roman" w:cs="Times New Roman"/>
          <w:color w:val="000000"/>
          <w:sz w:val="24"/>
          <w:szCs w:val="24"/>
          <w:shd w:val="clear" w:color="auto" w:fill="FFFFFF"/>
        </w:rPr>
        <w:t xml:space="preserve"> news </w:t>
      </w:r>
      <w:r w:rsidR="00B06486" w:rsidRPr="0061577C">
        <w:rPr>
          <w:rFonts w:ascii="Times New Roman" w:hAnsi="Times New Roman" w:cs="Times New Roman"/>
          <w:color w:val="000000"/>
          <w:sz w:val="24"/>
          <w:szCs w:val="24"/>
          <w:shd w:val="clear" w:color="auto" w:fill="FFFFFF"/>
        </w:rPr>
        <w:t xml:space="preserve">typically imitates </w:t>
      </w:r>
      <w:r w:rsidRPr="0061577C">
        <w:rPr>
          <w:rFonts w:ascii="Times New Roman" w:hAnsi="Times New Roman" w:cs="Times New Roman"/>
          <w:color w:val="000000"/>
          <w:sz w:val="24"/>
          <w:szCs w:val="24"/>
          <w:shd w:val="clear" w:color="auto" w:fill="FFFFFF"/>
        </w:rPr>
        <w:t>real information in its fo</w:t>
      </w:r>
      <w:r w:rsidR="00EB3A41" w:rsidRPr="0061577C">
        <w:rPr>
          <w:rFonts w:ascii="Times New Roman" w:hAnsi="Times New Roman" w:cs="Times New Roman"/>
          <w:color w:val="000000"/>
          <w:sz w:val="24"/>
          <w:szCs w:val="24"/>
          <w:shd w:val="clear" w:color="auto" w:fill="FFFFFF"/>
        </w:rPr>
        <w:t>r</w:t>
      </w:r>
      <w:r w:rsidRPr="0061577C">
        <w:rPr>
          <w:rFonts w:ascii="Times New Roman" w:hAnsi="Times New Roman" w:cs="Times New Roman"/>
          <w:color w:val="000000"/>
          <w:sz w:val="24"/>
          <w:szCs w:val="24"/>
          <w:shd w:val="clear" w:color="auto" w:fill="FFFFFF"/>
        </w:rPr>
        <w:t>m, but “not in organizational process or intent” as they “lack the news media’s editorial norms and processes for ensuring the accuracy and credibility of information” (</w:t>
      </w:r>
      <w:proofErr w:type="spellStart"/>
      <w:r w:rsidRPr="0061577C">
        <w:rPr>
          <w:rFonts w:ascii="Times New Roman" w:hAnsi="Times New Roman" w:cs="Times New Roman"/>
          <w:color w:val="000000"/>
          <w:sz w:val="24"/>
          <w:szCs w:val="24"/>
          <w:shd w:val="clear" w:color="auto" w:fill="FFFFFF"/>
        </w:rPr>
        <w:t>Lazer</w:t>
      </w:r>
      <w:proofErr w:type="spellEnd"/>
      <w:r w:rsidRPr="0061577C">
        <w:rPr>
          <w:rFonts w:ascii="Times New Roman" w:hAnsi="Times New Roman" w:cs="Times New Roman"/>
          <w:color w:val="000000"/>
          <w:sz w:val="24"/>
          <w:szCs w:val="24"/>
          <w:shd w:val="clear" w:color="auto" w:fill="FFFFFF"/>
        </w:rPr>
        <w:t xml:space="preserve">, 2018). If the difference between real information and false information lies in such editorial decision-making, then focusing on journalistic norms and rules to define real information is </w:t>
      </w:r>
      <w:r w:rsidR="00EB3A41" w:rsidRPr="0061577C">
        <w:rPr>
          <w:rFonts w:ascii="Times New Roman" w:hAnsi="Times New Roman" w:cs="Times New Roman"/>
          <w:color w:val="000000"/>
          <w:sz w:val="24"/>
          <w:szCs w:val="24"/>
          <w:shd w:val="clear" w:color="auto" w:fill="FFFFFF"/>
        </w:rPr>
        <w:t>a reasonable</w:t>
      </w:r>
      <w:r w:rsidRPr="0061577C">
        <w:rPr>
          <w:rFonts w:ascii="Times New Roman" w:hAnsi="Times New Roman" w:cs="Times New Roman"/>
          <w:color w:val="000000"/>
          <w:sz w:val="24"/>
          <w:szCs w:val="24"/>
          <w:shd w:val="clear" w:color="auto" w:fill="FFFFFF"/>
        </w:rPr>
        <w:t xml:space="preserve"> approach to define truth for machine-detection purposes.</w:t>
      </w:r>
    </w:p>
    <w:p w14:paraId="545A46CA" w14:textId="7AE3165D" w:rsidR="00464BB0" w:rsidRPr="0061577C" w:rsidRDefault="00B12313" w:rsidP="00B13C41">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Real news </w:t>
      </w:r>
      <w:r w:rsidR="00FF7A11" w:rsidRPr="0061577C">
        <w:rPr>
          <w:rFonts w:ascii="Times New Roman" w:hAnsi="Times New Roman" w:cs="Times New Roman"/>
          <w:color w:val="000000"/>
          <w:sz w:val="24"/>
          <w:szCs w:val="24"/>
          <w:shd w:val="clear" w:color="auto" w:fill="FFFFFF"/>
        </w:rPr>
        <w:t>includes hard news (breaking news) and soft news (less timely information</w:t>
      </w:r>
      <w:r w:rsidR="000018B1" w:rsidRPr="0061577C">
        <w:rPr>
          <w:rFonts w:ascii="Times New Roman" w:hAnsi="Times New Roman" w:cs="Times New Roman"/>
          <w:color w:val="000000"/>
          <w:sz w:val="24"/>
          <w:szCs w:val="24"/>
          <w:shd w:val="clear" w:color="auto" w:fill="FFFFFF"/>
        </w:rPr>
        <w:t>)</w:t>
      </w:r>
      <w:r w:rsidR="00FF7A11" w:rsidRPr="0061577C">
        <w:rPr>
          <w:rFonts w:ascii="Times New Roman" w:hAnsi="Times New Roman" w:cs="Times New Roman"/>
          <w:color w:val="000000"/>
          <w:sz w:val="24"/>
          <w:szCs w:val="24"/>
          <w:shd w:val="clear" w:color="auto" w:fill="FFFFFF"/>
        </w:rPr>
        <w:t xml:space="preserve"> (Shoemaker, 207) and it </w:t>
      </w:r>
      <w:r w:rsidRPr="0061577C">
        <w:rPr>
          <w:rFonts w:ascii="Times New Roman" w:hAnsi="Times New Roman" w:cs="Times New Roman"/>
          <w:color w:val="000000"/>
          <w:sz w:val="24"/>
          <w:szCs w:val="24"/>
          <w:shd w:val="clear" w:color="auto" w:fill="FFFFFF"/>
        </w:rPr>
        <w:t>is created through journalism</w:t>
      </w:r>
      <w:r w:rsidR="00FA1EDE" w:rsidRPr="0061577C">
        <w:rPr>
          <w:rFonts w:ascii="Times New Roman" w:hAnsi="Times New Roman" w:cs="Times New Roman"/>
          <w:color w:val="000000"/>
          <w:sz w:val="24"/>
          <w:szCs w:val="24"/>
          <w:shd w:val="clear" w:color="auto" w:fill="FFFFFF"/>
        </w:rPr>
        <w:t xml:space="preserve"> defined as</w:t>
      </w:r>
      <w:r w:rsidRPr="0061577C">
        <w:rPr>
          <w:rFonts w:ascii="Times New Roman" w:hAnsi="Times New Roman" w:cs="Times New Roman"/>
          <w:color w:val="000000"/>
          <w:sz w:val="24"/>
          <w:szCs w:val="24"/>
          <w:shd w:val="clear" w:color="auto" w:fill="FFFFFF"/>
        </w:rPr>
        <w:t xml:space="preserve"> “the activity of gathering, assessing, creating, and presenting news and information”</w:t>
      </w:r>
      <w:r w:rsidR="0011783A" w:rsidRPr="0061577C">
        <w:rPr>
          <w:rFonts w:ascii="Times New Roman" w:hAnsi="Times New Roman" w:cs="Times New Roman"/>
          <w:color w:val="000000"/>
          <w:sz w:val="24"/>
          <w:szCs w:val="24"/>
          <w:shd w:val="clear" w:color="auto" w:fill="FFFFFF"/>
        </w:rPr>
        <w:t xml:space="preserve"> and abides by principles of </w:t>
      </w:r>
      <w:r w:rsidR="0011783A" w:rsidRPr="0061577C">
        <w:rPr>
          <w:rFonts w:ascii="Times New Roman" w:hAnsi="Times New Roman" w:cs="Times New Roman"/>
          <w:color w:val="000000"/>
          <w:sz w:val="24"/>
          <w:szCs w:val="24"/>
          <w:shd w:val="clear" w:color="auto" w:fill="FFFFFF"/>
        </w:rPr>
        <w:lastRenderedPageBreak/>
        <w:t>verification, independence and obligation to report the truth</w:t>
      </w:r>
      <w:r w:rsidRPr="0061577C">
        <w:rPr>
          <w:rFonts w:ascii="Times New Roman" w:hAnsi="Times New Roman" w:cs="Times New Roman"/>
          <w:color w:val="000000"/>
          <w:sz w:val="24"/>
          <w:szCs w:val="24"/>
          <w:shd w:val="clear" w:color="auto" w:fill="FFFFFF"/>
        </w:rPr>
        <w:t xml:space="preserve"> (American Press Institute, 2017</w:t>
      </w:r>
      <w:r w:rsidR="0011783A" w:rsidRPr="0061577C">
        <w:rPr>
          <w:rFonts w:ascii="Times New Roman" w:hAnsi="Times New Roman" w:cs="Times New Roman"/>
          <w:color w:val="000000"/>
          <w:sz w:val="24"/>
          <w:szCs w:val="24"/>
          <w:shd w:val="clear" w:color="auto" w:fill="FFFFFF"/>
        </w:rPr>
        <w:t>, para.1</w:t>
      </w:r>
      <w:r w:rsidR="008A3E21" w:rsidRPr="0061577C">
        <w:rPr>
          <w:rFonts w:ascii="Times New Roman" w:hAnsi="Times New Roman" w:cs="Times New Roman"/>
          <w:color w:val="000000"/>
          <w:sz w:val="24"/>
          <w:szCs w:val="24"/>
          <w:shd w:val="clear" w:color="auto" w:fill="FFFFFF"/>
        </w:rPr>
        <w:t>).</w:t>
      </w:r>
      <w:r w:rsidR="00CC1663" w:rsidRPr="0061577C">
        <w:rPr>
          <w:rFonts w:ascii="Times New Roman" w:hAnsi="Times New Roman" w:cs="Times New Roman"/>
          <w:color w:val="000000"/>
          <w:sz w:val="24"/>
          <w:szCs w:val="24"/>
          <w:shd w:val="clear" w:color="auto" w:fill="FFFFFF"/>
        </w:rPr>
        <w:t xml:space="preserve"> </w:t>
      </w:r>
      <w:r w:rsidR="008A3E21" w:rsidRPr="0061577C">
        <w:rPr>
          <w:rFonts w:ascii="Times New Roman" w:hAnsi="Times New Roman" w:cs="Times New Roman"/>
          <w:color w:val="000000"/>
          <w:sz w:val="24"/>
          <w:szCs w:val="24"/>
          <w:shd w:val="clear" w:color="auto" w:fill="FFFFFF"/>
        </w:rPr>
        <w:t>The operational definition of</w:t>
      </w:r>
      <w:r w:rsidR="000A727E" w:rsidRPr="0061577C">
        <w:rPr>
          <w:rFonts w:ascii="Times New Roman" w:hAnsi="Times New Roman" w:cs="Times New Roman"/>
          <w:color w:val="000000"/>
          <w:sz w:val="24"/>
          <w:szCs w:val="24"/>
          <w:shd w:val="clear" w:color="auto" w:fill="FFFFFF"/>
        </w:rPr>
        <w:t xml:space="preserve"> this type of content </w:t>
      </w:r>
      <w:r w:rsidR="008A3E21" w:rsidRPr="0061577C">
        <w:rPr>
          <w:rFonts w:ascii="Times New Roman" w:hAnsi="Times New Roman" w:cs="Times New Roman"/>
          <w:color w:val="000000"/>
          <w:sz w:val="24"/>
          <w:szCs w:val="24"/>
          <w:shd w:val="clear" w:color="auto" w:fill="FFFFFF"/>
        </w:rPr>
        <w:t xml:space="preserve">is </w:t>
      </w:r>
      <w:r w:rsidR="00FA1EDE" w:rsidRPr="0061577C">
        <w:rPr>
          <w:rFonts w:ascii="Times New Roman" w:hAnsi="Times New Roman" w:cs="Times New Roman"/>
          <w:color w:val="000000"/>
          <w:sz w:val="24"/>
          <w:szCs w:val="24"/>
          <w:shd w:val="clear" w:color="auto" w:fill="FFFFFF"/>
        </w:rPr>
        <w:t>the pursu</w:t>
      </w:r>
      <w:r w:rsidR="003C2908" w:rsidRPr="0061577C">
        <w:rPr>
          <w:rFonts w:ascii="Times New Roman" w:hAnsi="Times New Roman" w:cs="Times New Roman"/>
          <w:color w:val="000000"/>
          <w:sz w:val="24"/>
          <w:szCs w:val="24"/>
          <w:shd w:val="clear" w:color="auto" w:fill="FFFFFF"/>
        </w:rPr>
        <w:t>it</w:t>
      </w:r>
      <w:r w:rsidR="00FA1EDE" w:rsidRPr="0061577C">
        <w:rPr>
          <w:rFonts w:ascii="Times New Roman" w:hAnsi="Times New Roman" w:cs="Times New Roman"/>
          <w:color w:val="000000"/>
          <w:sz w:val="24"/>
          <w:szCs w:val="24"/>
          <w:shd w:val="clear" w:color="auto" w:fill="FFFFFF"/>
        </w:rPr>
        <w:t xml:space="preserve"> of knowledge through verification based on reliability, truthfulness, and indep</w:t>
      </w:r>
      <w:r w:rsidR="007B6310" w:rsidRPr="0061577C">
        <w:rPr>
          <w:rFonts w:ascii="Times New Roman" w:hAnsi="Times New Roman" w:cs="Times New Roman"/>
          <w:color w:val="000000"/>
          <w:sz w:val="24"/>
          <w:szCs w:val="24"/>
          <w:shd w:val="clear" w:color="auto" w:fill="FFFFFF"/>
        </w:rPr>
        <w:t>endence (Borden</w:t>
      </w:r>
      <w:r w:rsidR="00FA1EDE" w:rsidRPr="0061577C">
        <w:rPr>
          <w:rFonts w:ascii="Times New Roman" w:hAnsi="Times New Roman" w:cs="Times New Roman"/>
          <w:color w:val="000000"/>
          <w:sz w:val="24"/>
          <w:szCs w:val="24"/>
          <w:shd w:val="clear" w:color="auto" w:fill="FFFFFF"/>
        </w:rPr>
        <w:t xml:space="preserve"> &amp; </w:t>
      </w:r>
      <w:proofErr w:type="spellStart"/>
      <w:r w:rsidR="00FA1EDE" w:rsidRPr="0061577C">
        <w:rPr>
          <w:rFonts w:ascii="Times New Roman" w:hAnsi="Times New Roman" w:cs="Times New Roman"/>
          <w:color w:val="000000"/>
          <w:sz w:val="24"/>
          <w:szCs w:val="24"/>
          <w:shd w:val="clear" w:color="auto" w:fill="FFFFFF"/>
        </w:rPr>
        <w:t>Tew</w:t>
      </w:r>
      <w:proofErr w:type="spellEnd"/>
      <w:r w:rsidR="00FA1EDE" w:rsidRPr="0061577C">
        <w:rPr>
          <w:rFonts w:ascii="Times New Roman" w:hAnsi="Times New Roman" w:cs="Times New Roman"/>
          <w:color w:val="000000"/>
          <w:sz w:val="24"/>
          <w:szCs w:val="24"/>
          <w:shd w:val="clear" w:color="auto" w:fill="FFFFFF"/>
        </w:rPr>
        <w:t xml:space="preserve">, </w:t>
      </w:r>
      <w:r w:rsidR="00F74D5A" w:rsidRPr="0061577C">
        <w:rPr>
          <w:rFonts w:ascii="Times New Roman" w:hAnsi="Times New Roman" w:cs="Times New Roman"/>
          <w:color w:val="000000"/>
          <w:sz w:val="24"/>
          <w:szCs w:val="24"/>
          <w:shd w:val="clear" w:color="auto" w:fill="FFFFFF"/>
        </w:rPr>
        <w:t>2007, p. 304; Digital Resource C</w:t>
      </w:r>
      <w:r w:rsidR="00FA1EDE" w:rsidRPr="0061577C">
        <w:rPr>
          <w:rFonts w:ascii="Times New Roman" w:hAnsi="Times New Roman" w:cs="Times New Roman"/>
          <w:color w:val="000000"/>
          <w:sz w:val="24"/>
          <w:szCs w:val="24"/>
          <w:shd w:val="clear" w:color="auto" w:fill="FFFFFF"/>
        </w:rPr>
        <w:t>enter</w:t>
      </w:r>
      <w:r w:rsidR="00F74D5A" w:rsidRPr="0061577C">
        <w:rPr>
          <w:rFonts w:ascii="Times New Roman" w:hAnsi="Times New Roman" w:cs="Times New Roman"/>
          <w:color w:val="000000"/>
          <w:sz w:val="24"/>
          <w:szCs w:val="24"/>
          <w:shd w:val="clear" w:color="auto" w:fill="FFFFFF"/>
        </w:rPr>
        <w:t>, 2017</w:t>
      </w:r>
      <w:r w:rsidR="00FA1EDE" w:rsidRPr="0061577C">
        <w:rPr>
          <w:rFonts w:ascii="Times New Roman" w:hAnsi="Times New Roman" w:cs="Times New Roman"/>
          <w:color w:val="000000"/>
          <w:sz w:val="24"/>
          <w:szCs w:val="24"/>
          <w:shd w:val="clear" w:color="auto" w:fill="FFFFFF"/>
        </w:rPr>
        <w:t xml:space="preserve">). </w:t>
      </w:r>
      <w:r w:rsidR="00464BB0" w:rsidRPr="0061577C">
        <w:rPr>
          <w:rFonts w:ascii="Times New Roman" w:hAnsi="Times New Roman" w:cs="Times New Roman"/>
          <w:color w:val="000000"/>
          <w:sz w:val="24"/>
          <w:szCs w:val="24"/>
          <w:shd w:val="clear" w:color="auto" w:fill="FFFFFF"/>
        </w:rPr>
        <w:t>Another definition for real news is based on the news values that surround it</w:t>
      </w:r>
      <w:r w:rsidR="004B7799" w:rsidRPr="0061577C">
        <w:rPr>
          <w:rFonts w:ascii="Times New Roman" w:hAnsi="Times New Roman" w:cs="Times New Roman"/>
          <w:color w:val="000000"/>
          <w:sz w:val="24"/>
          <w:szCs w:val="24"/>
          <w:shd w:val="clear" w:color="auto" w:fill="FFFFFF"/>
        </w:rPr>
        <w:t xml:space="preserve"> (</w:t>
      </w:r>
      <w:r w:rsidR="00464BB0" w:rsidRPr="0061577C">
        <w:rPr>
          <w:rFonts w:ascii="Times New Roman" w:hAnsi="Times New Roman" w:cs="Times New Roman"/>
          <w:color w:val="000000"/>
          <w:sz w:val="24"/>
          <w:szCs w:val="24"/>
          <w:shd w:val="clear" w:color="auto" w:fill="FFFFFF"/>
        </w:rPr>
        <w:t>Shoemaker</w:t>
      </w:r>
      <w:r w:rsidR="004B7799" w:rsidRPr="0061577C">
        <w:rPr>
          <w:rFonts w:ascii="Times New Roman" w:hAnsi="Times New Roman" w:cs="Times New Roman"/>
          <w:color w:val="000000"/>
          <w:sz w:val="24"/>
          <w:szCs w:val="24"/>
          <w:shd w:val="clear" w:color="auto" w:fill="FFFFFF"/>
        </w:rPr>
        <w:t xml:space="preserve">, </w:t>
      </w:r>
      <w:r w:rsidR="00464BB0" w:rsidRPr="0061577C">
        <w:rPr>
          <w:rFonts w:ascii="Times New Roman" w:hAnsi="Times New Roman" w:cs="Times New Roman"/>
          <w:color w:val="000000"/>
          <w:sz w:val="24"/>
          <w:szCs w:val="24"/>
          <w:shd w:val="clear" w:color="auto" w:fill="FFFFFF"/>
        </w:rPr>
        <w:t xml:space="preserve">2017) </w:t>
      </w:r>
      <w:r w:rsidR="004B7799" w:rsidRPr="0061577C">
        <w:rPr>
          <w:rFonts w:ascii="Times New Roman" w:hAnsi="Times New Roman" w:cs="Times New Roman"/>
          <w:color w:val="000000"/>
          <w:sz w:val="24"/>
          <w:szCs w:val="24"/>
          <w:shd w:val="clear" w:color="auto" w:fill="FFFFFF"/>
        </w:rPr>
        <w:t>and the techniques to decides newsworthiness (Trilling</w:t>
      </w:r>
      <w:r w:rsidR="007958FC" w:rsidRPr="0061577C">
        <w:rPr>
          <w:rFonts w:ascii="Times New Roman" w:hAnsi="Times New Roman" w:cs="Times New Roman"/>
          <w:color w:val="000000"/>
          <w:sz w:val="24"/>
          <w:szCs w:val="24"/>
          <w:shd w:val="clear" w:color="auto" w:fill="FFFFFF"/>
        </w:rPr>
        <w:t>,</w:t>
      </w:r>
      <w:r w:rsidR="004B7799" w:rsidRPr="0061577C">
        <w:rPr>
          <w:rFonts w:ascii="Times New Roman" w:hAnsi="Times New Roman" w:cs="Times New Roman"/>
          <w:color w:val="000000"/>
          <w:sz w:val="24"/>
          <w:szCs w:val="24"/>
          <w:shd w:val="clear" w:color="auto" w:fill="FFFFFF"/>
        </w:rPr>
        <w:t xml:space="preserve"> </w:t>
      </w:r>
      <w:proofErr w:type="spellStart"/>
      <w:r w:rsidR="004B7799" w:rsidRPr="0061577C">
        <w:rPr>
          <w:rFonts w:ascii="Times New Roman" w:hAnsi="Times New Roman" w:cs="Times New Roman"/>
          <w:color w:val="000000"/>
          <w:sz w:val="24"/>
          <w:szCs w:val="24"/>
          <w:shd w:val="clear" w:color="auto" w:fill="FFFFFF"/>
        </w:rPr>
        <w:t>Tolochko</w:t>
      </w:r>
      <w:proofErr w:type="spellEnd"/>
      <w:r w:rsidR="004B7799" w:rsidRPr="0061577C">
        <w:rPr>
          <w:rFonts w:ascii="Times New Roman" w:hAnsi="Times New Roman" w:cs="Times New Roman"/>
          <w:color w:val="000000"/>
          <w:sz w:val="24"/>
          <w:szCs w:val="24"/>
          <w:shd w:val="clear" w:color="auto" w:fill="FFFFFF"/>
        </w:rPr>
        <w:t xml:space="preserve">, &amp; </w:t>
      </w:r>
      <w:proofErr w:type="spellStart"/>
      <w:r w:rsidR="004B7799" w:rsidRPr="0061577C">
        <w:rPr>
          <w:rFonts w:ascii="Times New Roman" w:hAnsi="Times New Roman" w:cs="Times New Roman"/>
          <w:color w:val="000000"/>
          <w:sz w:val="24"/>
          <w:szCs w:val="24"/>
          <w:shd w:val="clear" w:color="auto" w:fill="FFFFFF"/>
        </w:rPr>
        <w:t>Burscher</w:t>
      </w:r>
      <w:proofErr w:type="spellEnd"/>
      <w:r w:rsidR="004B7799" w:rsidRPr="0061577C">
        <w:rPr>
          <w:rFonts w:ascii="Times New Roman" w:hAnsi="Times New Roman" w:cs="Times New Roman"/>
          <w:color w:val="000000"/>
          <w:sz w:val="24"/>
          <w:szCs w:val="24"/>
          <w:shd w:val="clear" w:color="auto" w:fill="FFFFFF"/>
        </w:rPr>
        <w:t xml:space="preserve">, 2017). These characteristics include proximity and scope, timeliness, social and personal importance, topic specific characteristic, and objectivity. For the purpose of identification of real and false information, only the latter two are </w:t>
      </w:r>
      <w:r w:rsidR="007C68F9" w:rsidRPr="0061577C">
        <w:rPr>
          <w:rFonts w:ascii="Times New Roman" w:hAnsi="Times New Roman" w:cs="Times New Roman"/>
          <w:color w:val="000000"/>
          <w:sz w:val="24"/>
          <w:szCs w:val="24"/>
          <w:shd w:val="clear" w:color="auto" w:fill="FFFFFF"/>
        </w:rPr>
        <w:t>relevant operational definitions</w:t>
      </w:r>
      <w:r w:rsidR="004B7799" w:rsidRPr="0061577C">
        <w:rPr>
          <w:rFonts w:ascii="Times New Roman" w:hAnsi="Times New Roman" w:cs="Times New Roman"/>
          <w:color w:val="000000"/>
          <w:sz w:val="24"/>
          <w:szCs w:val="24"/>
          <w:shd w:val="clear" w:color="auto" w:fill="FFFFFF"/>
        </w:rPr>
        <w:t xml:space="preserve"> given that the former can vary based on geographical regions and other personal factors. In essence, these are not characteristics of real news, but rather indicators of where </w:t>
      </w:r>
      <w:r w:rsidR="003D60F9" w:rsidRPr="0061577C">
        <w:rPr>
          <w:rFonts w:ascii="Times New Roman" w:hAnsi="Times New Roman" w:cs="Times New Roman"/>
          <w:color w:val="000000"/>
          <w:sz w:val="24"/>
          <w:szCs w:val="24"/>
          <w:shd w:val="clear" w:color="auto" w:fill="FFFFFF"/>
        </w:rPr>
        <w:t xml:space="preserve">and to whom </w:t>
      </w:r>
      <w:r w:rsidR="004B7799" w:rsidRPr="0061577C">
        <w:rPr>
          <w:rFonts w:ascii="Times New Roman" w:hAnsi="Times New Roman" w:cs="Times New Roman"/>
          <w:color w:val="000000"/>
          <w:sz w:val="24"/>
          <w:szCs w:val="24"/>
          <w:shd w:val="clear" w:color="auto" w:fill="FFFFFF"/>
        </w:rPr>
        <w:t>a news story may have higher popularity</w:t>
      </w:r>
      <w:r w:rsidR="009D6F48" w:rsidRPr="0061577C">
        <w:rPr>
          <w:rFonts w:ascii="Times New Roman" w:hAnsi="Times New Roman" w:cs="Times New Roman"/>
          <w:color w:val="000000"/>
          <w:sz w:val="24"/>
          <w:szCs w:val="24"/>
          <w:shd w:val="clear" w:color="auto" w:fill="FFFFFF"/>
        </w:rPr>
        <w:t xml:space="preserve"> or importance</w:t>
      </w:r>
      <w:r w:rsidR="004B7799" w:rsidRPr="0061577C">
        <w:rPr>
          <w:rFonts w:ascii="Times New Roman" w:hAnsi="Times New Roman" w:cs="Times New Roman"/>
          <w:color w:val="000000"/>
          <w:sz w:val="24"/>
          <w:szCs w:val="24"/>
          <w:shd w:val="clear" w:color="auto" w:fill="FFFFFF"/>
        </w:rPr>
        <w:t xml:space="preserve">. </w:t>
      </w:r>
    </w:p>
    <w:p w14:paraId="3703A2C9" w14:textId="52C790A0" w:rsidR="00F06FFB" w:rsidRPr="0061577C" w:rsidRDefault="008A3E21" w:rsidP="00067C01">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Th</w:t>
      </w:r>
      <w:r w:rsidR="004742EF" w:rsidRPr="0061577C">
        <w:rPr>
          <w:rFonts w:ascii="Times New Roman" w:hAnsi="Times New Roman" w:cs="Times New Roman"/>
          <w:color w:val="000000"/>
          <w:sz w:val="24"/>
          <w:szCs w:val="24"/>
          <w:shd w:val="clear" w:color="auto" w:fill="FFFFFF"/>
        </w:rPr>
        <w:t>ese</w:t>
      </w:r>
      <w:r w:rsidRPr="0061577C">
        <w:rPr>
          <w:rFonts w:ascii="Times New Roman" w:hAnsi="Times New Roman" w:cs="Times New Roman"/>
          <w:color w:val="000000"/>
          <w:sz w:val="24"/>
          <w:szCs w:val="24"/>
          <w:shd w:val="clear" w:color="auto" w:fill="FFFFFF"/>
        </w:rPr>
        <w:t xml:space="preserve"> definition</w:t>
      </w:r>
      <w:r w:rsidR="000A2F72" w:rsidRPr="0061577C">
        <w:rPr>
          <w:rFonts w:ascii="Times New Roman" w:hAnsi="Times New Roman" w:cs="Times New Roman"/>
          <w:color w:val="000000"/>
          <w:sz w:val="24"/>
          <w:szCs w:val="24"/>
          <w:shd w:val="clear" w:color="auto" w:fill="FFFFFF"/>
        </w:rPr>
        <w:t>s</w:t>
      </w:r>
      <w:r w:rsidRPr="0061577C">
        <w:rPr>
          <w:rFonts w:ascii="Times New Roman" w:hAnsi="Times New Roman" w:cs="Times New Roman"/>
          <w:color w:val="000000"/>
          <w:sz w:val="24"/>
          <w:szCs w:val="24"/>
          <w:shd w:val="clear" w:color="auto" w:fill="FFFFFF"/>
        </w:rPr>
        <w:t xml:space="preserve"> can </w:t>
      </w:r>
      <w:r w:rsidR="00190C6C" w:rsidRPr="0061577C">
        <w:rPr>
          <w:rFonts w:ascii="Times New Roman" w:hAnsi="Times New Roman" w:cs="Times New Roman"/>
          <w:color w:val="000000"/>
          <w:sz w:val="24"/>
          <w:szCs w:val="24"/>
          <w:shd w:val="clear" w:color="auto" w:fill="FFFFFF"/>
        </w:rPr>
        <w:t>further be</w:t>
      </w:r>
      <w:r w:rsidRPr="0061577C">
        <w:rPr>
          <w:rFonts w:ascii="Times New Roman" w:hAnsi="Times New Roman" w:cs="Times New Roman"/>
          <w:color w:val="000000"/>
          <w:sz w:val="24"/>
          <w:szCs w:val="24"/>
          <w:shd w:val="clear" w:color="auto" w:fill="FFFFFF"/>
        </w:rPr>
        <w:t xml:space="preserve"> deconstructed into </w:t>
      </w:r>
      <w:r w:rsidR="00190C6C" w:rsidRPr="0061577C">
        <w:rPr>
          <w:rFonts w:ascii="Times New Roman" w:hAnsi="Times New Roman" w:cs="Times New Roman"/>
          <w:color w:val="000000"/>
          <w:sz w:val="24"/>
          <w:szCs w:val="24"/>
          <w:shd w:val="clear" w:color="auto" w:fill="FFFFFF"/>
        </w:rPr>
        <w:t>specific features</w:t>
      </w:r>
      <w:r w:rsidR="000C2979" w:rsidRPr="0061577C">
        <w:rPr>
          <w:rFonts w:ascii="Times New Roman" w:hAnsi="Times New Roman" w:cs="Times New Roman"/>
          <w:color w:val="000000"/>
          <w:sz w:val="24"/>
          <w:szCs w:val="24"/>
          <w:shd w:val="clear" w:color="auto" w:fill="FFFFFF"/>
        </w:rPr>
        <w:t xml:space="preserve"> that differentiate real news from other </w:t>
      </w:r>
      <w:r w:rsidR="00533F82" w:rsidRPr="0061577C">
        <w:rPr>
          <w:rFonts w:ascii="Times New Roman" w:hAnsi="Times New Roman" w:cs="Times New Roman"/>
          <w:color w:val="000000"/>
          <w:sz w:val="24"/>
          <w:szCs w:val="24"/>
          <w:shd w:val="clear" w:color="auto" w:fill="FFFFFF"/>
        </w:rPr>
        <w:t xml:space="preserve">categories </w:t>
      </w:r>
      <w:r w:rsidR="000C2979" w:rsidRPr="0061577C">
        <w:rPr>
          <w:rFonts w:ascii="Times New Roman" w:hAnsi="Times New Roman" w:cs="Times New Roman"/>
          <w:color w:val="000000"/>
          <w:sz w:val="24"/>
          <w:szCs w:val="24"/>
          <w:shd w:val="clear" w:color="auto" w:fill="FFFFFF"/>
        </w:rPr>
        <w:t>of information</w:t>
      </w:r>
      <w:r w:rsidR="00E60659" w:rsidRPr="0061577C">
        <w:rPr>
          <w:rFonts w:ascii="Times New Roman" w:hAnsi="Times New Roman" w:cs="Times New Roman"/>
          <w:color w:val="000000"/>
          <w:sz w:val="24"/>
          <w:szCs w:val="24"/>
          <w:shd w:val="clear" w:color="auto" w:fill="FFFFFF"/>
        </w:rPr>
        <w:t xml:space="preserve"> (See </w:t>
      </w:r>
      <w:r w:rsidR="007C76D2" w:rsidRPr="0061577C">
        <w:rPr>
          <w:rFonts w:ascii="Times New Roman" w:hAnsi="Times New Roman" w:cs="Times New Roman"/>
          <w:color w:val="000000"/>
          <w:sz w:val="24"/>
          <w:szCs w:val="24"/>
          <w:shd w:val="clear" w:color="auto" w:fill="FFFFFF"/>
        </w:rPr>
        <w:t>Table 1</w:t>
      </w:r>
      <w:r w:rsidR="00E60659" w:rsidRPr="0061577C">
        <w:rPr>
          <w:rFonts w:ascii="Times New Roman" w:hAnsi="Times New Roman" w:cs="Times New Roman"/>
          <w:color w:val="000000"/>
          <w:sz w:val="24"/>
          <w:szCs w:val="24"/>
          <w:shd w:val="clear" w:color="auto" w:fill="FFFFFF"/>
        </w:rPr>
        <w:t>)</w:t>
      </w:r>
      <w:r w:rsidR="000B7353" w:rsidRPr="0061577C">
        <w:rPr>
          <w:rFonts w:ascii="Times New Roman" w:hAnsi="Times New Roman" w:cs="Times New Roman"/>
          <w:color w:val="000000"/>
          <w:sz w:val="24"/>
          <w:szCs w:val="24"/>
          <w:shd w:val="clear" w:color="auto" w:fill="FFFFFF"/>
        </w:rPr>
        <w:t xml:space="preserve">. </w:t>
      </w:r>
      <w:r w:rsidR="00956698" w:rsidRPr="0061577C">
        <w:rPr>
          <w:rFonts w:ascii="Times New Roman" w:hAnsi="Times New Roman" w:cs="Times New Roman"/>
          <w:color w:val="000000"/>
          <w:sz w:val="24"/>
          <w:szCs w:val="24"/>
          <w:shd w:val="clear" w:color="auto" w:fill="FFFFFF"/>
        </w:rPr>
        <w:t>First, t</w:t>
      </w:r>
      <w:r w:rsidR="0022764A" w:rsidRPr="0061577C">
        <w:rPr>
          <w:rFonts w:ascii="Times New Roman" w:hAnsi="Times New Roman" w:cs="Times New Roman"/>
          <w:color w:val="000000"/>
          <w:sz w:val="24"/>
          <w:szCs w:val="24"/>
          <w:shd w:val="clear" w:color="auto" w:fill="FFFFFF"/>
        </w:rPr>
        <w:t>he objectivity of a message can be assessed through its</w:t>
      </w:r>
      <w:r w:rsidR="00190C6C" w:rsidRPr="0061577C">
        <w:rPr>
          <w:rFonts w:ascii="Times New Roman" w:hAnsi="Times New Roman" w:cs="Times New Roman"/>
          <w:color w:val="000000"/>
          <w:sz w:val="24"/>
          <w:szCs w:val="24"/>
          <w:shd w:val="clear" w:color="auto" w:fill="FFFFFF"/>
        </w:rPr>
        <w:t xml:space="preserve"> factuality</w:t>
      </w:r>
      <w:r w:rsidR="004742EF" w:rsidRPr="0061577C">
        <w:rPr>
          <w:rFonts w:ascii="Times New Roman" w:hAnsi="Times New Roman" w:cs="Times New Roman"/>
          <w:color w:val="000000"/>
          <w:sz w:val="24"/>
          <w:szCs w:val="24"/>
          <w:shd w:val="clear" w:color="auto" w:fill="FFFFFF"/>
        </w:rPr>
        <w:t xml:space="preserve"> and impartiality</w:t>
      </w:r>
      <w:r w:rsidR="00D23729" w:rsidRPr="0061577C">
        <w:rPr>
          <w:rFonts w:ascii="Times New Roman" w:hAnsi="Times New Roman" w:cs="Times New Roman"/>
          <w:color w:val="000000"/>
          <w:sz w:val="24"/>
          <w:szCs w:val="24"/>
          <w:shd w:val="clear" w:color="auto" w:fill="FFFFFF"/>
        </w:rPr>
        <w:t xml:space="preserve"> achieved through fact-</w:t>
      </w:r>
      <w:r w:rsidR="00190C6C" w:rsidRPr="0061577C">
        <w:rPr>
          <w:rFonts w:ascii="Times New Roman" w:hAnsi="Times New Roman" w:cs="Times New Roman"/>
          <w:color w:val="000000"/>
          <w:sz w:val="24"/>
          <w:szCs w:val="24"/>
          <w:shd w:val="clear" w:color="auto" w:fill="FFFFFF"/>
        </w:rPr>
        <w:t xml:space="preserve">checking </w:t>
      </w:r>
      <w:r w:rsidR="00D23729" w:rsidRPr="0061577C">
        <w:rPr>
          <w:rFonts w:ascii="Times New Roman" w:hAnsi="Times New Roman" w:cs="Times New Roman"/>
          <w:color w:val="000000"/>
          <w:sz w:val="24"/>
          <w:szCs w:val="24"/>
          <w:shd w:val="clear" w:color="auto" w:fill="FFFFFF"/>
        </w:rPr>
        <w:t xml:space="preserve">and </w:t>
      </w:r>
      <w:r w:rsidR="00B758FF" w:rsidRPr="0061577C">
        <w:rPr>
          <w:rFonts w:ascii="Times New Roman" w:hAnsi="Times New Roman" w:cs="Times New Roman"/>
          <w:color w:val="000000"/>
          <w:sz w:val="24"/>
          <w:szCs w:val="24"/>
          <w:shd w:val="clear" w:color="auto" w:fill="FFFFFF"/>
        </w:rPr>
        <w:t>quote</w:t>
      </w:r>
      <w:r w:rsidR="00D23729" w:rsidRPr="0061577C">
        <w:rPr>
          <w:rFonts w:ascii="Times New Roman" w:hAnsi="Times New Roman" w:cs="Times New Roman"/>
          <w:color w:val="000000"/>
          <w:sz w:val="24"/>
          <w:szCs w:val="24"/>
          <w:shd w:val="clear" w:color="auto" w:fill="FFFFFF"/>
        </w:rPr>
        <w:t xml:space="preserve"> verification </w:t>
      </w:r>
      <w:r w:rsidR="00DA7257" w:rsidRPr="0061577C">
        <w:rPr>
          <w:rFonts w:ascii="Times New Roman" w:hAnsi="Times New Roman" w:cs="Times New Roman"/>
          <w:color w:val="000000"/>
          <w:sz w:val="24"/>
          <w:szCs w:val="24"/>
          <w:shd w:val="clear" w:color="auto" w:fill="FFFFFF"/>
        </w:rPr>
        <w:t>(Borden</w:t>
      </w:r>
      <w:r w:rsidR="00190C6C" w:rsidRPr="0061577C">
        <w:rPr>
          <w:rFonts w:ascii="Times New Roman" w:hAnsi="Times New Roman" w:cs="Times New Roman"/>
          <w:color w:val="000000"/>
          <w:sz w:val="24"/>
          <w:szCs w:val="24"/>
          <w:shd w:val="clear" w:color="auto" w:fill="FFFFFF"/>
        </w:rPr>
        <w:t xml:space="preserve"> &amp; </w:t>
      </w:r>
      <w:proofErr w:type="spellStart"/>
      <w:r w:rsidR="00190C6C" w:rsidRPr="0061577C">
        <w:rPr>
          <w:rFonts w:ascii="Times New Roman" w:hAnsi="Times New Roman" w:cs="Times New Roman"/>
          <w:color w:val="000000"/>
          <w:sz w:val="24"/>
          <w:szCs w:val="24"/>
          <w:shd w:val="clear" w:color="auto" w:fill="FFFFFF"/>
        </w:rPr>
        <w:t>Tew</w:t>
      </w:r>
      <w:proofErr w:type="spellEnd"/>
      <w:r w:rsidR="00190C6C" w:rsidRPr="0061577C">
        <w:rPr>
          <w:rFonts w:ascii="Times New Roman" w:hAnsi="Times New Roman" w:cs="Times New Roman"/>
          <w:color w:val="000000"/>
          <w:sz w:val="24"/>
          <w:szCs w:val="24"/>
          <w:shd w:val="clear" w:color="auto" w:fill="FFFFFF"/>
        </w:rPr>
        <w:t>, 2007</w:t>
      </w:r>
      <w:r w:rsidR="00BD2AE7" w:rsidRPr="0061577C">
        <w:rPr>
          <w:rFonts w:ascii="Times New Roman" w:hAnsi="Times New Roman" w:cs="Times New Roman"/>
          <w:color w:val="000000"/>
          <w:sz w:val="24"/>
          <w:szCs w:val="24"/>
          <w:shd w:val="clear" w:color="auto" w:fill="FFFFFF"/>
        </w:rPr>
        <w:t>; Shoemaker, 2017</w:t>
      </w:r>
      <w:r w:rsidR="00221BE5" w:rsidRPr="0061577C">
        <w:rPr>
          <w:rFonts w:ascii="Times New Roman" w:hAnsi="Times New Roman" w:cs="Times New Roman"/>
          <w:color w:val="000000"/>
          <w:sz w:val="24"/>
          <w:szCs w:val="24"/>
          <w:shd w:val="clear" w:color="auto" w:fill="FFFFFF"/>
        </w:rPr>
        <w:t xml:space="preserve">). </w:t>
      </w:r>
      <w:r w:rsidR="007757B3" w:rsidRPr="0061577C">
        <w:rPr>
          <w:rFonts w:ascii="Times New Roman" w:hAnsi="Times New Roman" w:cs="Times New Roman"/>
          <w:color w:val="000000"/>
          <w:sz w:val="24"/>
          <w:szCs w:val="24"/>
          <w:shd w:val="clear" w:color="auto" w:fill="FFFFFF"/>
        </w:rPr>
        <w:t>We acknowledge that factuality is a highly debated topic. While some agree it is needed to maintain democracy, others argue that it can create coverage that supports elites (Shoemaker, 2007).</w:t>
      </w:r>
      <w:r w:rsidR="00050DFE" w:rsidRPr="0061577C">
        <w:rPr>
          <w:rFonts w:ascii="Times New Roman" w:hAnsi="Times New Roman" w:cs="Times New Roman"/>
          <w:color w:val="000000"/>
          <w:sz w:val="24"/>
          <w:szCs w:val="24"/>
          <w:shd w:val="clear" w:color="auto" w:fill="FFFFFF"/>
        </w:rPr>
        <w:t xml:space="preserve"> </w:t>
      </w:r>
      <w:r w:rsidR="0008320D" w:rsidRPr="0061577C">
        <w:rPr>
          <w:rFonts w:ascii="Times New Roman" w:hAnsi="Times New Roman" w:cs="Times New Roman"/>
          <w:color w:val="000000"/>
          <w:sz w:val="24"/>
          <w:szCs w:val="24"/>
          <w:shd w:val="clear" w:color="auto" w:fill="FFFFFF"/>
        </w:rPr>
        <w:t>T</w:t>
      </w:r>
      <w:r w:rsidR="00221BE5" w:rsidRPr="0061577C">
        <w:rPr>
          <w:rFonts w:ascii="Times New Roman" w:hAnsi="Times New Roman" w:cs="Times New Roman"/>
          <w:color w:val="000000"/>
          <w:sz w:val="24"/>
          <w:szCs w:val="24"/>
          <w:shd w:val="clear" w:color="auto" w:fill="FFFFFF"/>
        </w:rPr>
        <w:t xml:space="preserve">here are already </w:t>
      </w:r>
      <w:r w:rsidR="0008320D" w:rsidRPr="0061577C">
        <w:rPr>
          <w:rFonts w:ascii="Times New Roman" w:hAnsi="Times New Roman" w:cs="Times New Roman"/>
          <w:color w:val="000000"/>
          <w:sz w:val="24"/>
          <w:szCs w:val="24"/>
          <w:shd w:val="clear" w:color="auto" w:fill="FFFFFF"/>
        </w:rPr>
        <w:t>online services</w:t>
      </w:r>
      <w:r w:rsidR="00EE0CE8" w:rsidRPr="0061577C">
        <w:rPr>
          <w:rFonts w:ascii="Times New Roman" w:hAnsi="Times New Roman" w:cs="Times New Roman"/>
          <w:color w:val="000000"/>
          <w:sz w:val="24"/>
          <w:szCs w:val="24"/>
          <w:shd w:val="clear" w:color="auto" w:fill="FFFFFF"/>
        </w:rPr>
        <w:t xml:space="preserve"> available</w:t>
      </w:r>
      <w:r w:rsidR="00221BE5" w:rsidRPr="0061577C">
        <w:rPr>
          <w:rFonts w:ascii="Times New Roman" w:hAnsi="Times New Roman" w:cs="Times New Roman"/>
          <w:color w:val="000000"/>
          <w:sz w:val="24"/>
          <w:szCs w:val="24"/>
          <w:shd w:val="clear" w:color="auto" w:fill="FFFFFF"/>
        </w:rPr>
        <w:t xml:space="preserve"> </w:t>
      </w:r>
      <w:r w:rsidR="0008320D" w:rsidRPr="0061577C">
        <w:rPr>
          <w:rFonts w:ascii="Times New Roman" w:hAnsi="Times New Roman" w:cs="Times New Roman"/>
          <w:color w:val="000000"/>
          <w:sz w:val="24"/>
          <w:szCs w:val="24"/>
          <w:shd w:val="clear" w:color="auto" w:fill="FFFFFF"/>
        </w:rPr>
        <w:t>for</w:t>
      </w:r>
      <w:r w:rsidR="00221BE5" w:rsidRPr="0061577C">
        <w:rPr>
          <w:rFonts w:ascii="Times New Roman" w:hAnsi="Times New Roman" w:cs="Times New Roman"/>
          <w:color w:val="000000"/>
          <w:sz w:val="24"/>
          <w:szCs w:val="24"/>
          <w:shd w:val="clear" w:color="auto" w:fill="FFFFFF"/>
        </w:rPr>
        <w:t xml:space="preserve"> </w:t>
      </w:r>
      <w:r w:rsidR="00067C01" w:rsidRPr="0061577C">
        <w:rPr>
          <w:rFonts w:ascii="Times New Roman" w:hAnsi="Times New Roman" w:cs="Times New Roman"/>
          <w:color w:val="000000"/>
          <w:sz w:val="24"/>
          <w:szCs w:val="24"/>
          <w:shd w:val="clear" w:color="auto" w:fill="FFFFFF"/>
        </w:rPr>
        <w:t xml:space="preserve">fact-checking and </w:t>
      </w:r>
      <w:r w:rsidR="008525C4" w:rsidRPr="0061577C">
        <w:rPr>
          <w:rFonts w:ascii="Times New Roman" w:hAnsi="Times New Roman" w:cs="Times New Roman"/>
          <w:color w:val="000000"/>
          <w:sz w:val="24"/>
          <w:szCs w:val="24"/>
          <w:shd w:val="clear" w:color="auto" w:fill="FFFFFF"/>
        </w:rPr>
        <w:t>quote</w:t>
      </w:r>
      <w:r w:rsidR="00067C01" w:rsidRPr="0061577C">
        <w:rPr>
          <w:rFonts w:ascii="Times New Roman" w:hAnsi="Times New Roman" w:cs="Times New Roman"/>
          <w:color w:val="000000"/>
          <w:sz w:val="24"/>
          <w:szCs w:val="24"/>
          <w:shd w:val="clear" w:color="auto" w:fill="FFFFFF"/>
        </w:rPr>
        <w:t xml:space="preserve"> verification</w:t>
      </w:r>
      <w:r w:rsidR="00221BE5" w:rsidRPr="0061577C">
        <w:rPr>
          <w:rFonts w:ascii="Times New Roman" w:hAnsi="Times New Roman" w:cs="Times New Roman"/>
          <w:color w:val="000000"/>
          <w:sz w:val="24"/>
          <w:szCs w:val="24"/>
          <w:shd w:val="clear" w:color="auto" w:fill="FFFFFF"/>
        </w:rPr>
        <w:t xml:space="preserve">. For example, </w:t>
      </w:r>
      <w:proofErr w:type="spellStart"/>
      <w:r w:rsidR="00221BE5" w:rsidRPr="0061577C">
        <w:rPr>
          <w:rFonts w:ascii="Times New Roman" w:hAnsi="Times New Roman" w:cs="Times New Roman"/>
          <w:color w:val="000000"/>
          <w:sz w:val="24"/>
          <w:szCs w:val="24"/>
          <w:shd w:val="clear" w:color="auto" w:fill="FFFFFF"/>
        </w:rPr>
        <w:t>Storyzy</w:t>
      </w:r>
      <w:proofErr w:type="spellEnd"/>
      <w:r w:rsidR="00221BE5" w:rsidRPr="0061577C">
        <w:rPr>
          <w:rFonts w:ascii="Times New Roman" w:hAnsi="Times New Roman" w:cs="Times New Roman"/>
          <w:color w:val="000000"/>
          <w:sz w:val="24"/>
          <w:szCs w:val="24"/>
          <w:shd w:val="clear" w:color="auto" w:fill="FFFFFF"/>
        </w:rPr>
        <w:t xml:space="preserve"> (2017) is an online quote verifier able to decipher if a quote is authentic. </w:t>
      </w:r>
      <w:r w:rsidR="003C2908" w:rsidRPr="0061577C">
        <w:rPr>
          <w:rFonts w:ascii="Times New Roman" w:hAnsi="Times New Roman" w:cs="Times New Roman"/>
          <w:color w:val="000000"/>
          <w:sz w:val="24"/>
          <w:szCs w:val="24"/>
          <w:shd w:val="clear" w:color="auto" w:fill="FFFFFF"/>
        </w:rPr>
        <w:t xml:space="preserve">As many as </w:t>
      </w:r>
      <w:r w:rsidR="00221BE5" w:rsidRPr="0061577C">
        <w:rPr>
          <w:rFonts w:ascii="Times New Roman" w:hAnsi="Times New Roman" w:cs="Times New Roman"/>
          <w:color w:val="000000"/>
          <w:sz w:val="24"/>
          <w:szCs w:val="24"/>
          <w:shd w:val="clear" w:color="auto" w:fill="FFFFFF"/>
        </w:rPr>
        <w:t xml:space="preserve">50,000 new quotes are entered daily, </w:t>
      </w:r>
      <w:r w:rsidR="003C2908" w:rsidRPr="0061577C">
        <w:rPr>
          <w:rFonts w:ascii="Times New Roman" w:hAnsi="Times New Roman" w:cs="Times New Roman"/>
          <w:color w:val="000000"/>
          <w:sz w:val="24"/>
          <w:szCs w:val="24"/>
          <w:shd w:val="clear" w:color="auto" w:fill="FFFFFF"/>
        </w:rPr>
        <w:t xml:space="preserve">making it a viable resource for quote verification. </w:t>
      </w:r>
      <w:r w:rsidR="00FC02C4" w:rsidRPr="0061577C">
        <w:rPr>
          <w:rFonts w:ascii="Times New Roman" w:hAnsi="Times New Roman" w:cs="Times New Roman"/>
          <w:color w:val="000000"/>
          <w:sz w:val="24"/>
          <w:szCs w:val="24"/>
          <w:shd w:val="clear" w:color="auto" w:fill="FFFFFF"/>
        </w:rPr>
        <w:t>Importantly, quote verification is only one part of fact-checking. An overall assessment of the c</w:t>
      </w:r>
      <w:r w:rsidR="002B7A65" w:rsidRPr="0061577C">
        <w:rPr>
          <w:rFonts w:ascii="Times New Roman" w:hAnsi="Times New Roman" w:cs="Times New Roman"/>
          <w:color w:val="000000"/>
          <w:sz w:val="24"/>
          <w:szCs w:val="24"/>
          <w:shd w:val="clear" w:color="auto" w:fill="FFFFFF"/>
        </w:rPr>
        <w:t>laims in an article is essential</w:t>
      </w:r>
      <w:r w:rsidR="00860127" w:rsidRPr="0061577C">
        <w:rPr>
          <w:rFonts w:ascii="Times New Roman" w:hAnsi="Times New Roman" w:cs="Times New Roman"/>
          <w:color w:val="000000"/>
          <w:sz w:val="24"/>
          <w:szCs w:val="24"/>
          <w:shd w:val="clear" w:color="auto" w:fill="FFFFFF"/>
        </w:rPr>
        <w:t>. To this effect</w:t>
      </w:r>
      <w:r w:rsidR="00FC02C4" w:rsidRPr="0061577C">
        <w:rPr>
          <w:rFonts w:ascii="Times New Roman" w:hAnsi="Times New Roman" w:cs="Times New Roman"/>
          <w:color w:val="000000"/>
          <w:sz w:val="24"/>
          <w:szCs w:val="24"/>
          <w:shd w:val="clear" w:color="auto" w:fill="FFFFFF"/>
        </w:rPr>
        <w:t xml:space="preserve"> </w:t>
      </w:r>
      <w:r w:rsidR="002B7A65" w:rsidRPr="0061577C">
        <w:rPr>
          <w:rFonts w:ascii="Times New Roman" w:hAnsi="Times New Roman" w:cs="Times New Roman"/>
          <w:color w:val="000000"/>
          <w:sz w:val="24"/>
          <w:szCs w:val="24"/>
          <w:shd w:val="clear" w:color="auto" w:fill="FFFFFF"/>
        </w:rPr>
        <w:t xml:space="preserve">a </w:t>
      </w:r>
      <w:r w:rsidR="00FC02C4" w:rsidRPr="0061577C">
        <w:rPr>
          <w:rFonts w:ascii="Times New Roman" w:hAnsi="Times New Roman" w:cs="Times New Roman"/>
          <w:color w:val="000000"/>
          <w:sz w:val="24"/>
          <w:szCs w:val="24"/>
          <w:shd w:val="clear" w:color="auto" w:fill="FFFFFF"/>
        </w:rPr>
        <w:t>knowledge-based</w:t>
      </w:r>
      <w:r w:rsidR="002B7A65" w:rsidRPr="0061577C">
        <w:rPr>
          <w:rFonts w:ascii="Times New Roman" w:hAnsi="Times New Roman" w:cs="Times New Roman"/>
          <w:color w:val="000000"/>
          <w:sz w:val="24"/>
          <w:szCs w:val="24"/>
          <w:shd w:val="clear" w:color="auto" w:fill="FFFFFF"/>
        </w:rPr>
        <w:t xml:space="preserve"> paradigm of </w:t>
      </w:r>
      <w:r w:rsidR="00860127" w:rsidRPr="0061577C">
        <w:rPr>
          <w:rFonts w:ascii="Times New Roman" w:hAnsi="Times New Roman" w:cs="Times New Roman"/>
          <w:color w:val="000000"/>
          <w:sz w:val="24"/>
          <w:szCs w:val="24"/>
          <w:shd w:val="clear" w:color="auto" w:fill="FFFFFF"/>
        </w:rPr>
        <w:t xml:space="preserve">machine </w:t>
      </w:r>
      <w:r w:rsidR="002B7A65" w:rsidRPr="0061577C">
        <w:rPr>
          <w:rFonts w:ascii="Times New Roman" w:hAnsi="Times New Roman" w:cs="Times New Roman"/>
          <w:color w:val="000000"/>
          <w:sz w:val="24"/>
          <w:szCs w:val="24"/>
          <w:shd w:val="clear" w:color="auto" w:fill="FFFFFF"/>
        </w:rPr>
        <w:t>detection</w:t>
      </w:r>
      <w:r w:rsidR="00FC02C4" w:rsidRPr="0061577C">
        <w:rPr>
          <w:rFonts w:ascii="Times New Roman" w:hAnsi="Times New Roman" w:cs="Times New Roman"/>
          <w:color w:val="000000"/>
          <w:sz w:val="24"/>
          <w:szCs w:val="24"/>
          <w:shd w:val="clear" w:color="auto" w:fill="FFFFFF"/>
        </w:rPr>
        <w:t>, through information retrieval, semantic web, and linked open data</w:t>
      </w:r>
      <w:r w:rsidR="00860127" w:rsidRPr="0061577C">
        <w:rPr>
          <w:rFonts w:ascii="Times New Roman" w:hAnsi="Times New Roman" w:cs="Times New Roman"/>
          <w:color w:val="000000"/>
          <w:sz w:val="24"/>
          <w:szCs w:val="24"/>
          <w:shd w:val="clear" w:color="auto" w:fill="FFFFFF"/>
        </w:rPr>
        <w:t xml:space="preserve"> can be employed </w:t>
      </w:r>
      <w:r w:rsidR="002B7A65" w:rsidRPr="0061577C">
        <w:rPr>
          <w:rFonts w:ascii="Times New Roman" w:hAnsi="Times New Roman" w:cs="Times New Roman"/>
          <w:color w:val="000000"/>
          <w:sz w:val="24"/>
          <w:szCs w:val="24"/>
          <w:shd w:val="clear" w:color="auto" w:fill="FFFFFF"/>
        </w:rPr>
        <w:t>(</w:t>
      </w:r>
      <w:proofErr w:type="spellStart"/>
      <w:r w:rsidR="002B7A65" w:rsidRPr="0061577C">
        <w:rPr>
          <w:rFonts w:ascii="Times New Roman" w:hAnsi="Times New Roman" w:cs="Times New Roman"/>
          <w:color w:val="000000"/>
          <w:sz w:val="24"/>
          <w:szCs w:val="24"/>
          <w:shd w:val="clear" w:color="auto" w:fill="FFFFFF"/>
        </w:rPr>
        <w:t>Potthast</w:t>
      </w:r>
      <w:proofErr w:type="spellEnd"/>
      <w:r w:rsidR="002B7A65" w:rsidRPr="0061577C">
        <w:rPr>
          <w:rFonts w:ascii="Times New Roman" w:hAnsi="Times New Roman" w:cs="Times New Roman"/>
          <w:color w:val="000000"/>
          <w:sz w:val="24"/>
          <w:szCs w:val="24"/>
          <w:shd w:val="clear" w:color="auto" w:fill="FFFFFF"/>
        </w:rPr>
        <w:t xml:space="preserve"> et al., 2017). </w:t>
      </w:r>
      <w:r w:rsidR="00FC02C4" w:rsidRPr="0061577C">
        <w:rPr>
          <w:rFonts w:ascii="Times New Roman" w:hAnsi="Times New Roman" w:cs="Times New Roman"/>
          <w:color w:val="000000"/>
          <w:sz w:val="24"/>
          <w:szCs w:val="24"/>
          <w:shd w:val="clear" w:color="auto" w:fill="FFFFFF"/>
        </w:rPr>
        <w:t xml:space="preserve">For example, an </w:t>
      </w:r>
      <w:r w:rsidR="00FC02C4" w:rsidRPr="0061577C">
        <w:rPr>
          <w:rFonts w:ascii="Times New Roman" w:hAnsi="Times New Roman" w:cs="Times New Roman"/>
          <w:color w:val="000000"/>
          <w:sz w:val="24"/>
          <w:szCs w:val="24"/>
          <w:shd w:val="clear" w:color="auto" w:fill="FFFFFF"/>
        </w:rPr>
        <w:lastRenderedPageBreak/>
        <w:t>analysis can be done to “extract and index factual knowledge from the web and use the same technology to extract factual statements from a given text in question” (</w:t>
      </w:r>
      <w:proofErr w:type="spellStart"/>
      <w:r w:rsidR="00FC02C4" w:rsidRPr="0061577C">
        <w:rPr>
          <w:rFonts w:ascii="Times New Roman" w:hAnsi="Times New Roman" w:cs="Times New Roman"/>
          <w:color w:val="000000"/>
          <w:sz w:val="24"/>
          <w:szCs w:val="24"/>
          <w:shd w:val="clear" w:color="auto" w:fill="FFFFFF"/>
        </w:rPr>
        <w:t>Potthast</w:t>
      </w:r>
      <w:proofErr w:type="spellEnd"/>
      <w:r w:rsidR="00FC02C4" w:rsidRPr="0061577C">
        <w:rPr>
          <w:rFonts w:ascii="Times New Roman" w:hAnsi="Times New Roman" w:cs="Times New Roman"/>
          <w:color w:val="000000"/>
          <w:sz w:val="24"/>
          <w:szCs w:val="24"/>
          <w:shd w:val="clear" w:color="auto" w:fill="FFFFFF"/>
        </w:rPr>
        <w:t xml:space="preserve"> et al., 2017, p. 2). </w:t>
      </w:r>
    </w:p>
    <w:p w14:paraId="73139024" w14:textId="1AE6AEE0" w:rsidR="00F06FFB" w:rsidRPr="0061577C" w:rsidRDefault="00F06FFB" w:rsidP="00F06FFB">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Although factuality is an important component to assess objectivity, impartiality should also be assessed. Impartiality can be understood as the tools to achieve objectivity and include the inclusion of source</w:t>
      </w:r>
      <w:r w:rsidR="00D64980" w:rsidRPr="0061577C">
        <w:rPr>
          <w:rFonts w:ascii="Times New Roman" w:hAnsi="Times New Roman" w:cs="Times New Roman"/>
          <w:color w:val="000000"/>
          <w:sz w:val="24"/>
          <w:szCs w:val="24"/>
          <w:shd w:val="clear" w:color="auto" w:fill="FFFFFF"/>
        </w:rPr>
        <w:t>s</w:t>
      </w:r>
      <w:r w:rsidRPr="0061577C">
        <w:rPr>
          <w:rFonts w:ascii="Times New Roman" w:hAnsi="Times New Roman" w:cs="Times New Roman"/>
          <w:color w:val="000000"/>
          <w:sz w:val="24"/>
          <w:szCs w:val="24"/>
          <w:shd w:val="clear" w:color="auto" w:fill="FFFFFF"/>
        </w:rPr>
        <w:t xml:space="preserve">, attributions, and a balanced coverage (Shoemaker, 2017). </w:t>
      </w:r>
      <w:r w:rsidR="00F01156" w:rsidRPr="0061577C">
        <w:rPr>
          <w:rFonts w:ascii="Times New Roman" w:hAnsi="Times New Roman" w:cs="Times New Roman"/>
          <w:color w:val="000000"/>
          <w:sz w:val="24"/>
          <w:szCs w:val="24"/>
          <w:shd w:val="clear" w:color="auto" w:fill="FFFFFF"/>
        </w:rPr>
        <w:t>To this effect r</w:t>
      </w:r>
      <w:r w:rsidRPr="0061577C">
        <w:rPr>
          <w:rFonts w:ascii="Times New Roman" w:hAnsi="Times New Roman" w:cs="Times New Roman"/>
          <w:color w:val="000000"/>
          <w:sz w:val="24"/>
          <w:szCs w:val="24"/>
          <w:shd w:val="clear" w:color="auto" w:fill="FFFFFF"/>
        </w:rPr>
        <w:t>eal news use</w:t>
      </w:r>
      <w:r w:rsidR="00F01156" w:rsidRPr="0061577C">
        <w:rPr>
          <w:rFonts w:ascii="Times New Roman" w:hAnsi="Times New Roman" w:cs="Times New Roman"/>
          <w:color w:val="000000"/>
          <w:sz w:val="24"/>
          <w:szCs w:val="24"/>
          <w:shd w:val="clear" w:color="auto" w:fill="FFFFFF"/>
        </w:rPr>
        <w:t>s</w:t>
      </w:r>
      <w:r w:rsidRPr="0061577C">
        <w:rPr>
          <w:rFonts w:ascii="Times New Roman" w:hAnsi="Times New Roman" w:cs="Times New Roman"/>
          <w:color w:val="000000"/>
          <w:sz w:val="24"/>
          <w:szCs w:val="24"/>
          <w:shd w:val="clear" w:color="auto" w:fill="FFFFFF"/>
        </w:rPr>
        <w:t xml:space="preserve"> credible sources</w:t>
      </w:r>
      <w:r w:rsidR="00F01156" w:rsidRPr="0061577C">
        <w:rPr>
          <w:rFonts w:ascii="Times New Roman" w:hAnsi="Times New Roman" w:cs="Times New Roman"/>
          <w:color w:val="000000"/>
          <w:sz w:val="24"/>
          <w:szCs w:val="24"/>
          <w:shd w:val="clear" w:color="auto" w:fill="FFFFFF"/>
        </w:rPr>
        <w:t xml:space="preserve"> and attributes them through</w:t>
      </w:r>
      <w:r w:rsidR="00EC5783" w:rsidRPr="0061577C">
        <w:rPr>
          <w:rFonts w:ascii="Times New Roman" w:hAnsi="Times New Roman" w:cs="Times New Roman"/>
          <w:color w:val="000000"/>
          <w:sz w:val="24"/>
          <w:szCs w:val="24"/>
          <w:shd w:val="clear" w:color="auto" w:fill="FFFFFF"/>
        </w:rPr>
        <w:t>out</w:t>
      </w:r>
      <w:r w:rsidR="00F01156" w:rsidRPr="0061577C">
        <w:rPr>
          <w:rFonts w:ascii="Times New Roman" w:hAnsi="Times New Roman" w:cs="Times New Roman"/>
          <w:color w:val="000000"/>
          <w:sz w:val="24"/>
          <w:szCs w:val="24"/>
          <w:shd w:val="clear" w:color="auto" w:fill="FFFFFF"/>
        </w:rPr>
        <w:t xml:space="preserve"> a news story</w:t>
      </w:r>
      <w:r w:rsidRPr="0061577C">
        <w:rPr>
          <w:rFonts w:ascii="Times New Roman" w:hAnsi="Times New Roman" w:cs="Times New Roman"/>
          <w:color w:val="000000"/>
          <w:sz w:val="24"/>
          <w:szCs w:val="24"/>
          <w:shd w:val="clear" w:color="auto" w:fill="FFFFFF"/>
        </w:rPr>
        <w:t>. Source characteristics can help identify the reliability</w:t>
      </w:r>
      <w:r w:rsidR="00F01156" w:rsidRPr="0061577C">
        <w:rPr>
          <w:rFonts w:ascii="Times New Roman" w:hAnsi="Times New Roman" w:cs="Times New Roman"/>
          <w:color w:val="000000"/>
          <w:sz w:val="24"/>
          <w:szCs w:val="24"/>
          <w:shd w:val="clear" w:color="auto" w:fill="FFFFFF"/>
        </w:rPr>
        <w:t xml:space="preserve"> </w:t>
      </w:r>
      <w:r w:rsidRPr="0061577C">
        <w:rPr>
          <w:rFonts w:ascii="Times New Roman" w:hAnsi="Times New Roman" w:cs="Times New Roman"/>
          <w:color w:val="000000"/>
          <w:sz w:val="24"/>
          <w:szCs w:val="24"/>
          <w:shd w:val="clear" w:color="auto" w:fill="FFFFFF"/>
        </w:rPr>
        <w:t xml:space="preserve">and veracity of real news. For example, real news typically reports directly from official sources and tries to </w:t>
      </w:r>
      <w:r w:rsidR="00F01156" w:rsidRPr="0061577C">
        <w:rPr>
          <w:rFonts w:ascii="Times New Roman" w:hAnsi="Times New Roman" w:cs="Times New Roman"/>
          <w:color w:val="000000"/>
          <w:sz w:val="24"/>
          <w:szCs w:val="24"/>
          <w:shd w:val="clear" w:color="auto" w:fill="FFFFFF"/>
        </w:rPr>
        <w:t xml:space="preserve">present a list of heterogenous sources </w:t>
      </w:r>
      <w:r w:rsidR="00523342" w:rsidRPr="0061577C">
        <w:rPr>
          <w:rFonts w:ascii="Times New Roman" w:hAnsi="Times New Roman" w:cs="Times New Roman"/>
          <w:color w:val="000000"/>
          <w:sz w:val="24"/>
          <w:szCs w:val="24"/>
          <w:shd w:val="clear" w:color="auto" w:fill="FFFFFF"/>
        </w:rPr>
        <w:t>with</w:t>
      </w:r>
      <w:r w:rsidR="00F01156" w:rsidRPr="0061577C">
        <w:rPr>
          <w:rFonts w:ascii="Times New Roman" w:hAnsi="Times New Roman" w:cs="Times New Roman"/>
          <w:color w:val="000000"/>
          <w:sz w:val="24"/>
          <w:szCs w:val="24"/>
          <w:shd w:val="clear" w:color="auto" w:fill="FFFFFF"/>
        </w:rPr>
        <w:t xml:space="preserve"> different sides of an issue or event (</w:t>
      </w:r>
      <w:proofErr w:type="spellStart"/>
      <w:r w:rsidR="00F01156" w:rsidRPr="0061577C">
        <w:rPr>
          <w:rFonts w:ascii="Times New Roman" w:hAnsi="Times New Roman" w:cs="Times New Roman"/>
          <w:color w:val="000000"/>
          <w:sz w:val="24"/>
          <w:szCs w:val="24"/>
          <w:shd w:val="clear" w:color="auto" w:fill="FFFFFF"/>
        </w:rPr>
        <w:t>Shoemkaer</w:t>
      </w:r>
      <w:proofErr w:type="spellEnd"/>
      <w:r w:rsidR="00F01156" w:rsidRPr="0061577C">
        <w:rPr>
          <w:rFonts w:ascii="Times New Roman" w:hAnsi="Times New Roman" w:cs="Times New Roman"/>
          <w:color w:val="000000"/>
          <w:sz w:val="24"/>
          <w:szCs w:val="24"/>
          <w:shd w:val="clear" w:color="auto" w:fill="FFFFFF"/>
        </w:rPr>
        <w:t>, 2017)</w:t>
      </w:r>
      <w:r w:rsidRPr="0061577C">
        <w:rPr>
          <w:rFonts w:ascii="Times New Roman" w:hAnsi="Times New Roman" w:cs="Times New Roman"/>
          <w:color w:val="000000"/>
          <w:sz w:val="24"/>
          <w:szCs w:val="24"/>
          <w:shd w:val="clear" w:color="auto" w:fill="FFFFFF"/>
        </w:rPr>
        <w:t xml:space="preserve">. </w:t>
      </w:r>
    </w:p>
    <w:p w14:paraId="4537DAD2" w14:textId="4EDC7EF9" w:rsidR="004742EF" w:rsidRPr="0061577C" w:rsidRDefault="004D6C78" w:rsidP="00F06FFB">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Other</w:t>
      </w:r>
      <w:r w:rsidR="00221BE5" w:rsidRPr="0061577C">
        <w:rPr>
          <w:rFonts w:ascii="Times New Roman" w:hAnsi="Times New Roman" w:cs="Times New Roman"/>
          <w:color w:val="000000"/>
          <w:sz w:val="24"/>
          <w:szCs w:val="24"/>
          <w:shd w:val="clear" w:color="auto" w:fill="FFFFFF"/>
        </w:rPr>
        <w:t xml:space="preserve"> </w:t>
      </w:r>
      <w:r w:rsidR="00190C6C" w:rsidRPr="0061577C">
        <w:rPr>
          <w:rFonts w:ascii="Times New Roman" w:hAnsi="Times New Roman" w:cs="Times New Roman"/>
          <w:color w:val="000000"/>
          <w:sz w:val="24"/>
          <w:szCs w:val="24"/>
          <w:shd w:val="clear" w:color="auto" w:fill="FFFFFF"/>
        </w:rPr>
        <w:t>message</w:t>
      </w:r>
      <w:r w:rsidR="00221BE5" w:rsidRPr="0061577C">
        <w:rPr>
          <w:rFonts w:ascii="Times New Roman" w:hAnsi="Times New Roman" w:cs="Times New Roman"/>
          <w:color w:val="000000"/>
          <w:sz w:val="24"/>
          <w:szCs w:val="24"/>
          <w:shd w:val="clear" w:color="auto" w:fill="FFFFFF"/>
        </w:rPr>
        <w:t xml:space="preserve"> feature</w:t>
      </w:r>
      <w:r w:rsidR="00A76DB3" w:rsidRPr="0061577C">
        <w:rPr>
          <w:rFonts w:ascii="Times New Roman" w:hAnsi="Times New Roman" w:cs="Times New Roman"/>
          <w:color w:val="000000"/>
          <w:sz w:val="24"/>
          <w:szCs w:val="24"/>
          <w:shd w:val="clear" w:color="auto" w:fill="FFFFFF"/>
        </w:rPr>
        <w:t>s of real news</w:t>
      </w:r>
      <w:r w:rsidR="00221BE5" w:rsidRPr="0061577C">
        <w:rPr>
          <w:rFonts w:ascii="Times New Roman" w:hAnsi="Times New Roman" w:cs="Times New Roman"/>
          <w:color w:val="000000"/>
          <w:sz w:val="24"/>
          <w:szCs w:val="24"/>
          <w:shd w:val="clear" w:color="auto" w:fill="FFFFFF"/>
        </w:rPr>
        <w:t xml:space="preserve"> </w:t>
      </w:r>
      <w:r w:rsidR="00C42E64" w:rsidRPr="0061577C">
        <w:rPr>
          <w:rFonts w:ascii="Times New Roman" w:hAnsi="Times New Roman" w:cs="Times New Roman"/>
          <w:color w:val="000000"/>
          <w:sz w:val="24"/>
          <w:szCs w:val="24"/>
          <w:shd w:val="clear" w:color="auto" w:fill="FFFFFF"/>
        </w:rPr>
        <w:t>include</w:t>
      </w:r>
      <w:r w:rsidR="00221BE5" w:rsidRPr="0061577C">
        <w:rPr>
          <w:rFonts w:ascii="Times New Roman" w:hAnsi="Times New Roman" w:cs="Times New Roman"/>
          <w:color w:val="000000"/>
          <w:sz w:val="24"/>
          <w:szCs w:val="24"/>
          <w:shd w:val="clear" w:color="auto" w:fill="FFFFFF"/>
        </w:rPr>
        <w:t xml:space="preserve"> </w:t>
      </w:r>
      <w:r w:rsidR="009055B4" w:rsidRPr="0061577C">
        <w:rPr>
          <w:rFonts w:ascii="Times New Roman" w:hAnsi="Times New Roman" w:cs="Times New Roman"/>
          <w:color w:val="000000"/>
          <w:sz w:val="24"/>
          <w:szCs w:val="24"/>
          <w:shd w:val="clear" w:color="auto" w:fill="FFFFFF"/>
        </w:rPr>
        <w:t>stylistic indicators such as</w:t>
      </w:r>
      <w:r w:rsidR="00221BE5" w:rsidRPr="0061577C">
        <w:rPr>
          <w:rFonts w:ascii="Times New Roman" w:hAnsi="Times New Roman" w:cs="Times New Roman"/>
          <w:color w:val="000000"/>
          <w:sz w:val="24"/>
          <w:szCs w:val="24"/>
          <w:shd w:val="clear" w:color="auto" w:fill="FFFFFF"/>
        </w:rPr>
        <w:t xml:space="preserve"> </w:t>
      </w:r>
      <w:r w:rsidR="00190C6C" w:rsidRPr="0061577C">
        <w:rPr>
          <w:rFonts w:ascii="Times New Roman" w:hAnsi="Times New Roman" w:cs="Times New Roman"/>
          <w:color w:val="000000"/>
          <w:sz w:val="24"/>
          <w:szCs w:val="24"/>
          <w:shd w:val="clear" w:color="auto" w:fill="FFFFFF"/>
        </w:rPr>
        <w:t xml:space="preserve">the adherence to </w:t>
      </w:r>
      <w:r w:rsidR="00383AEB" w:rsidRPr="0061577C">
        <w:rPr>
          <w:rFonts w:ascii="Times New Roman" w:hAnsi="Times New Roman" w:cs="Times New Roman"/>
          <w:color w:val="000000"/>
          <w:sz w:val="24"/>
          <w:szCs w:val="24"/>
          <w:shd w:val="clear" w:color="auto" w:fill="FFFFFF"/>
        </w:rPr>
        <w:t>journalistic</w:t>
      </w:r>
      <w:r w:rsidR="009055B4" w:rsidRPr="0061577C">
        <w:rPr>
          <w:rFonts w:ascii="Times New Roman" w:hAnsi="Times New Roman" w:cs="Times New Roman"/>
          <w:color w:val="000000"/>
          <w:sz w:val="24"/>
          <w:szCs w:val="24"/>
          <w:shd w:val="clear" w:color="auto" w:fill="FFFFFF"/>
        </w:rPr>
        <w:t xml:space="preserve"> style</w:t>
      </w:r>
      <w:r w:rsidR="00383AEB" w:rsidRPr="0061577C">
        <w:rPr>
          <w:rFonts w:ascii="Times New Roman" w:hAnsi="Times New Roman" w:cs="Times New Roman"/>
          <w:color w:val="000000"/>
          <w:sz w:val="24"/>
          <w:szCs w:val="24"/>
          <w:shd w:val="clear" w:color="auto" w:fill="FFFFFF"/>
        </w:rPr>
        <w:t xml:space="preserve"> of </w:t>
      </w:r>
      <w:r w:rsidR="0035258E" w:rsidRPr="0061577C">
        <w:rPr>
          <w:rFonts w:ascii="Times New Roman" w:hAnsi="Times New Roman" w:cs="Times New Roman"/>
          <w:color w:val="000000"/>
          <w:sz w:val="24"/>
          <w:szCs w:val="24"/>
          <w:shd w:val="clear" w:color="auto" w:fill="FFFFFF"/>
        </w:rPr>
        <w:t>writing</w:t>
      </w:r>
      <w:r w:rsidR="009055B4" w:rsidRPr="0061577C">
        <w:rPr>
          <w:rFonts w:ascii="Times New Roman" w:hAnsi="Times New Roman" w:cs="Times New Roman"/>
          <w:color w:val="000000"/>
          <w:sz w:val="24"/>
          <w:szCs w:val="24"/>
          <w:shd w:val="clear" w:color="auto" w:fill="FFFFFF"/>
        </w:rPr>
        <w:t xml:space="preserve"> (Frank, 2015),</w:t>
      </w:r>
      <w:r w:rsidR="004742EF" w:rsidRPr="0061577C">
        <w:rPr>
          <w:rFonts w:ascii="Times New Roman" w:hAnsi="Times New Roman" w:cs="Times New Roman"/>
          <w:color w:val="000000"/>
          <w:sz w:val="24"/>
          <w:szCs w:val="24"/>
          <w:shd w:val="clear" w:color="auto" w:fill="FFFFFF"/>
        </w:rPr>
        <w:t xml:space="preserve"> the use of an inverted pyramid style of writing, the absence of storytelling characteristics (Shoemaker, 2017),</w:t>
      </w:r>
      <w:r w:rsidR="009055B4" w:rsidRPr="0061577C">
        <w:rPr>
          <w:rFonts w:ascii="Times New Roman" w:hAnsi="Times New Roman" w:cs="Times New Roman"/>
          <w:color w:val="000000"/>
          <w:sz w:val="24"/>
          <w:szCs w:val="24"/>
          <w:shd w:val="clear" w:color="auto" w:fill="FFFFFF"/>
        </w:rPr>
        <w:t xml:space="preserve"> as well as </w:t>
      </w:r>
      <w:r w:rsidR="00190C6C" w:rsidRPr="0061577C">
        <w:rPr>
          <w:rFonts w:ascii="Times New Roman" w:hAnsi="Times New Roman" w:cs="Times New Roman"/>
          <w:color w:val="000000"/>
          <w:sz w:val="24"/>
          <w:szCs w:val="24"/>
          <w:shd w:val="clear" w:color="auto" w:fill="FFFFFF"/>
        </w:rPr>
        <w:t>lexical and syntactical</w:t>
      </w:r>
      <w:r w:rsidR="00F86003" w:rsidRPr="0061577C">
        <w:rPr>
          <w:rFonts w:ascii="Times New Roman" w:hAnsi="Times New Roman" w:cs="Times New Roman"/>
          <w:color w:val="000000"/>
          <w:sz w:val="24"/>
          <w:szCs w:val="24"/>
          <w:shd w:val="clear" w:color="auto" w:fill="FFFFFF"/>
        </w:rPr>
        <w:t xml:space="preserve"> </w:t>
      </w:r>
      <w:r w:rsidR="00190C6C" w:rsidRPr="0061577C">
        <w:rPr>
          <w:rFonts w:ascii="Times New Roman" w:hAnsi="Times New Roman" w:cs="Times New Roman"/>
          <w:color w:val="000000"/>
          <w:sz w:val="24"/>
          <w:szCs w:val="24"/>
          <w:shd w:val="clear" w:color="auto" w:fill="FFFFFF"/>
        </w:rPr>
        <w:t xml:space="preserve">structures </w:t>
      </w:r>
      <w:r w:rsidR="00A16089" w:rsidRPr="0061577C">
        <w:rPr>
          <w:rFonts w:ascii="Times New Roman" w:hAnsi="Times New Roman" w:cs="Times New Roman"/>
          <w:color w:val="000000"/>
          <w:sz w:val="24"/>
          <w:szCs w:val="24"/>
          <w:shd w:val="clear" w:color="auto" w:fill="FFFFFF"/>
        </w:rPr>
        <w:t>(</w:t>
      </w:r>
      <w:proofErr w:type="spellStart"/>
      <w:r w:rsidR="00A16089" w:rsidRPr="0061577C">
        <w:rPr>
          <w:rFonts w:ascii="Times New Roman" w:hAnsi="Times New Roman" w:cs="Times New Roman"/>
          <w:color w:val="000000"/>
          <w:sz w:val="24"/>
          <w:szCs w:val="24"/>
          <w:shd w:val="clear" w:color="auto" w:fill="FFFFFF"/>
        </w:rPr>
        <w:t>Ar</w:t>
      </w:r>
      <w:r w:rsidR="00190C6C" w:rsidRPr="0061577C">
        <w:rPr>
          <w:rFonts w:ascii="Times New Roman" w:hAnsi="Times New Roman" w:cs="Times New Roman"/>
          <w:color w:val="000000"/>
          <w:sz w:val="24"/>
          <w:szCs w:val="24"/>
          <w:shd w:val="clear" w:color="auto" w:fill="FFFFFF"/>
        </w:rPr>
        <w:t>gamon-Engelson</w:t>
      </w:r>
      <w:proofErr w:type="spellEnd"/>
      <w:r w:rsidR="00190C6C" w:rsidRPr="0061577C">
        <w:rPr>
          <w:rFonts w:ascii="Times New Roman" w:hAnsi="Times New Roman" w:cs="Times New Roman"/>
          <w:color w:val="000000"/>
          <w:sz w:val="24"/>
          <w:szCs w:val="24"/>
          <w:shd w:val="clear" w:color="auto" w:fill="FFFFFF"/>
        </w:rPr>
        <w:t xml:space="preserve">, Koppel, &amp; </w:t>
      </w:r>
      <w:proofErr w:type="spellStart"/>
      <w:r w:rsidR="00190C6C" w:rsidRPr="0061577C">
        <w:rPr>
          <w:rFonts w:ascii="Times New Roman" w:hAnsi="Times New Roman" w:cs="Times New Roman"/>
          <w:color w:val="000000"/>
          <w:sz w:val="24"/>
          <w:szCs w:val="24"/>
          <w:shd w:val="clear" w:color="auto" w:fill="FFFFFF"/>
        </w:rPr>
        <w:t>Avneri</w:t>
      </w:r>
      <w:proofErr w:type="spellEnd"/>
      <w:r w:rsidR="00190C6C" w:rsidRPr="0061577C">
        <w:rPr>
          <w:rFonts w:ascii="Times New Roman" w:hAnsi="Times New Roman" w:cs="Times New Roman"/>
          <w:color w:val="000000"/>
          <w:sz w:val="24"/>
          <w:szCs w:val="24"/>
          <w:shd w:val="clear" w:color="auto" w:fill="FFFFFF"/>
        </w:rPr>
        <w:t xml:space="preserve"> 1998)</w:t>
      </w:r>
      <w:r w:rsidR="00E60659" w:rsidRPr="0061577C">
        <w:rPr>
          <w:rFonts w:ascii="Times New Roman" w:hAnsi="Times New Roman" w:cs="Times New Roman"/>
          <w:color w:val="000000"/>
          <w:sz w:val="24"/>
          <w:szCs w:val="24"/>
          <w:shd w:val="clear" w:color="auto" w:fill="FFFFFF"/>
        </w:rPr>
        <w:t xml:space="preserve"> that are characteristic of real news content</w:t>
      </w:r>
      <w:r w:rsidR="006C6049" w:rsidRPr="0061577C">
        <w:rPr>
          <w:rFonts w:ascii="Times New Roman" w:hAnsi="Times New Roman" w:cs="Times New Roman"/>
          <w:color w:val="000000"/>
          <w:sz w:val="24"/>
          <w:szCs w:val="24"/>
          <w:shd w:val="clear" w:color="auto" w:fill="FFFFFF"/>
        </w:rPr>
        <w:t>.</w:t>
      </w:r>
      <w:r w:rsidR="00D460E9" w:rsidRPr="0061577C">
        <w:rPr>
          <w:rFonts w:ascii="Times New Roman" w:hAnsi="Times New Roman" w:cs="Times New Roman"/>
          <w:color w:val="000000"/>
          <w:sz w:val="24"/>
          <w:szCs w:val="24"/>
          <w:shd w:val="clear" w:color="auto" w:fill="FFFFFF"/>
        </w:rPr>
        <w:t xml:space="preserve"> M</w:t>
      </w:r>
      <w:r w:rsidR="004742EF" w:rsidRPr="0061577C">
        <w:rPr>
          <w:rFonts w:ascii="Times New Roman" w:hAnsi="Times New Roman" w:cs="Times New Roman"/>
          <w:color w:val="000000"/>
          <w:sz w:val="24"/>
          <w:szCs w:val="24"/>
          <w:shd w:val="clear" w:color="auto" w:fill="FFFFFF"/>
        </w:rPr>
        <w:t xml:space="preserve">essage characteristics can also be topical in nature. According to Shoemaker (2017) and Trilling (2017) news are often controversial </w:t>
      </w:r>
      <w:r w:rsidR="00163CDE" w:rsidRPr="0061577C">
        <w:rPr>
          <w:rFonts w:ascii="Times New Roman" w:hAnsi="Times New Roman" w:cs="Times New Roman"/>
          <w:color w:val="000000"/>
          <w:sz w:val="24"/>
          <w:szCs w:val="24"/>
          <w:shd w:val="clear" w:color="auto" w:fill="FFFFFF"/>
        </w:rPr>
        <w:t xml:space="preserve">in nature </w:t>
      </w:r>
      <w:r w:rsidR="004742EF" w:rsidRPr="0061577C">
        <w:rPr>
          <w:rFonts w:ascii="Times New Roman" w:hAnsi="Times New Roman" w:cs="Times New Roman"/>
          <w:color w:val="000000"/>
          <w:sz w:val="24"/>
          <w:szCs w:val="24"/>
          <w:shd w:val="clear" w:color="auto" w:fill="FFFFFF"/>
        </w:rPr>
        <w:t>and include conflict and human interest</w:t>
      </w:r>
      <w:r w:rsidR="00427210" w:rsidRPr="0061577C">
        <w:rPr>
          <w:rFonts w:ascii="Times New Roman" w:hAnsi="Times New Roman" w:cs="Times New Roman"/>
          <w:color w:val="000000"/>
          <w:sz w:val="24"/>
          <w:szCs w:val="24"/>
          <w:shd w:val="clear" w:color="auto" w:fill="FFFFFF"/>
        </w:rPr>
        <w:t>.</w:t>
      </w:r>
      <w:r w:rsidR="00A501F2" w:rsidRPr="0061577C">
        <w:rPr>
          <w:rFonts w:ascii="Times New Roman" w:hAnsi="Times New Roman" w:cs="Times New Roman"/>
          <w:color w:val="000000"/>
          <w:sz w:val="24"/>
          <w:szCs w:val="24"/>
          <w:shd w:val="clear" w:color="auto" w:fill="FFFFFF"/>
        </w:rPr>
        <w:t xml:space="preserve"> Finally, real news has structural characteristics which include its independence, or lack of affiliation with an interest group, as well as accountability (American Press Institute, 2017).</w:t>
      </w:r>
    </w:p>
    <w:p w14:paraId="539C9AC5" w14:textId="77777777" w:rsidR="000C78B1" w:rsidRPr="0061577C" w:rsidRDefault="000C78B1" w:rsidP="000C78B1">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Although the characteristics presented for real news represent the ideal of news, the 24-hour cycle and the social media environment might make these unrealistic characteristics. As Shoemaker (2017) explains, journalists now a days are not as strict to follow standards and news values. However, in the social media environment where everyone can create and share </w:t>
      </w:r>
      <w:r w:rsidRPr="0061577C">
        <w:rPr>
          <w:rFonts w:ascii="Times New Roman" w:hAnsi="Times New Roman" w:cs="Times New Roman"/>
          <w:color w:val="000000"/>
          <w:sz w:val="24"/>
          <w:szCs w:val="24"/>
          <w:shd w:val="clear" w:color="auto" w:fill="FFFFFF"/>
        </w:rPr>
        <w:lastRenderedPageBreak/>
        <w:t xml:space="preserve">information, good journalism is more important than ever not only to maintain an informed citizenry, but also to increase trust in media organization. </w:t>
      </w:r>
    </w:p>
    <w:p w14:paraId="19044375" w14:textId="267E4EFD" w:rsidR="000C78B1" w:rsidRPr="0061577C" w:rsidRDefault="000C78B1" w:rsidP="000C78B1">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It is also important to acknowledge that the purpose of journalism is to provide citizens with information necessary to decide on the needs of the state (Kovach &amp; </w:t>
      </w:r>
      <w:proofErr w:type="spellStart"/>
      <w:r w:rsidRPr="0061577C">
        <w:rPr>
          <w:rFonts w:ascii="Times New Roman" w:hAnsi="Times New Roman" w:cs="Times New Roman"/>
          <w:color w:val="000000"/>
          <w:sz w:val="24"/>
          <w:szCs w:val="24"/>
          <w:shd w:val="clear" w:color="auto" w:fill="FFFFFF"/>
        </w:rPr>
        <w:t>Rosentiel</w:t>
      </w:r>
      <w:proofErr w:type="spellEnd"/>
      <w:r w:rsidRPr="0061577C">
        <w:rPr>
          <w:rFonts w:ascii="Times New Roman" w:hAnsi="Times New Roman" w:cs="Times New Roman"/>
          <w:color w:val="000000"/>
          <w:sz w:val="24"/>
          <w:szCs w:val="24"/>
          <w:shd w:val="clear" w:color="auto" w:fill="FFFFFF"/>
        </w:rPr>
        <w:t xml:space="preserve">, 2007). To this purpose, journalists select what information is newsworthy and frame it accordingly. As McCombs (2005) explains, there are several players in the process of agenda setting. This includes journalists, editors, and other external organizations. Although the process of news development maybe seen as the creation of reality that might be somewhat subjective, this does not mean that the content created is made-up as are </w:t>
      </w:r>
      <w:r w:rsidR="006374DF" w:rsidRPr="0061577C">
        <w:rPr>
          <w:rFonts w:ascii="Times New Roman" w:hAnsi="Times New Roman" w:cs="Times New Roman"/>
          <w:color w:val="000000"/>
          <w:sz w:val="24"/>
          <w:szCs w:val="24"/>
          <w:shd w:val="clear" w:color="auto" w:fill="FFFFFF"/>
        </w:rPr>
        <w:t xml:space="preserve">false </w:t>
      </w:r>
      <w:r w:rsidRPr="0061577C">
        <w:rPr>
          <w:rFonts w:ascii="Times New Roman" w:hAnsi="Times New Roman" w:cs="Times New Roman"/>
          <w:color w:val="000000"/>
          <w:sz w:val="24"/>
          <w:szCs w:val="24"/>
          <w:shd w:val="clear" w:color="auto" w:fill="FFFFFF"/>
        </w:rPr>
        <w:t>news (</w:t>
      </w:r>
      <w:proofErr w:type="spellStart"/>
      <w:r w:rsidRPr="0061577C">
        <w:rPr>
          <w:rFonts w:ascii="Times New Roman" w:hAnsi="Times New Roman" w:cs="Times New Roman"/>
          <w:color w:val="000000"/>
          <w:sz w:val="24"/>
          <w:szCs w:val="24"/>
          <w:shd w:val="clear" w:color="auto" w:fill="FFFFFF"/>
        </w:rPr>
        <w:t>Tandoc</w:t>
      </w:r>
      <w:proofErr w:type="spellEnd"/>
      <w:r w:rsidR="00D36F04" w:rsidRPr="0061577C">
        <w:rPr>
          <w:rFonts w:ascii="Times New Roman" w:hAnsi="Times New Roman" w:cs="Times New Roman"/>
          <w:color w:val="000000"/>
          <w:sz w:val="24"/>
          <w:szCs w:val="24"/>
          <w:shd w:val="clear" w:color="auto" w:fill="FFFFFF"/>
        </w:rPr>
        <w:t xml:space="preserve"> et al., </w:t>
      </w:r>
      <w:r w:rsidRPr="0061577C">
        <w:rPr>
          <w:rFonts w:ascii="Times New Roman" w:hAnsi="Times New Roman" w:cs="Times New Roman"/>
          <w:color w:val="000000"/>
          <w:sz w:val="24"/>
          <w:szCs w:val="24"/>
          <w:shd w:val="clear" w:color="auto" w:fill="FFFFFF"/>
        </w:rPr>
        <w:t>201</w:t>
      </w:r>
      <w:r w:rsidR="00D36F04" w:rsidRPr="0061577C">
        <w:rPr>
          <w:rFonts w:ascii="Times New Roman" w:hAnsi="Times New Roman" w:cs="Times New Roman"/>
          <w:color w:val="000000"/>
          <w:sz w:val="24"/>
          <w:szCs w:val="24"/>
          <w:shd w:val="clear" w:color="auto" w:fill="FFFFFF"/>
        </w:rPr>
        <w:t>8</w:t>
      </w:r>
      <w:r w:rsidRPr="0061577C">
        <w:rPr>
          <w:rFonts w:ascii="Times New Roman" w:hAnsi="Times New Roman" w:cs="Times New Roman"/>
          <w:color w:val="000000"/>
          <w:sz w:val="24"/>
          <w:szCs w:val="24"/>
          <w:shd w:val="clear" w:color="auto" w:fill="FFFFFF"/>
        </w:rPr>
        <w:t>).</w:t>
      </w:r>
    </w:p>
    <w:tbl>
      <w:tblPr>
        <w:tblStyle w:val="TableGrid"/>
        <w:tblW w:w="5000" w:type="pct"/>
        <w:tblCellMar>
          <w:left w:w="72" w:type="dxa"/>
          <w:right w:w="72" w:type="dxa"/>
        </w:tblCellMar>
        <w:tblLook w:val="04A0" w:firstRow="1" w:lastRow="0" w:firstColumn="1" w:lastColumn="0" w:noHBand="0" w:noVBand="1"/>
      </w:tblPr>
      <w:tblGrid>
        <w:gridCol w:w="2250"/>
        <w:gridCol w:w="2879"/>
        <w:gridCol w:w="2522"/>
        <w:gridCol w:w="1709"/>
      </w:tblGrid>
      <w:tr w:rsidR="00A27D7C" w:rsidRPr="0061577C" w14:paraId="13D9EB7A" w14:textId="77777777" w:rsidTr="00546AEA">
        <w:tc>
          <w:tcPr>
            <w:tcW w:w="4087" w:type="pct"/>
            <w:gridSpan w:val="3"/>
            <w:tcBorders>
              <w:top w:val="nil"/>
              <w:left w:val="nil"/>
              <w:bottom w:val="single" w:sz="4" w:space="0" w:color="auto"/>
              <w:right w:val="nil"/>
            </w:tcBorders>
          </w:tcPr>
          <w:p w14:paraId="5BF6F06F" w14:textId="77777777" w:rsidR="00A27D7C" w:rsidRPr="0061577C" w:rsidRDefault="00A27D7C" w:rsidP="00546AEA">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Table 1.</w:t>
            </w:r>
          </w:p>
          <w:p w14:paraId="2B72C677" w14:textId="77777777" w:rsidR="00A27D7C" w:rsidRPr="0061577C" w:rsidRDefault="00A27D7C" w:rsidP="00546AEA">
            <w:pPr>
              <w:contextualSpacing/>
              <w:rPr>
                <w:rFonts w:ascii="Times New Roman" w:hAnsi="Times New Roman" w:cs="Times New Roman"/>
                <w:i/>
                <w:color w:val="000000"/>
                <w:sz w:val="24"/>
                <w:szCs w:val="24"/>
                <w:shd w:val="clear" w:color="auto" w:fill="FFFFFF"/>
              </w:rPr>
            </w:pPr>
            <w:r w:rsidRPr="0061577C">
              <w:rPr>
                <w:rFonts w:ascii="Times New Roman" w:hAnsi="Times New Roman" w:cs="Times New Roman"/>
                <w:i/>
                <w:color w:val="000000"/>
                <w:sz w:val="24"/>
                <w:szCs w:val="24"/>
                <w:shd w:val="clear" w:color="auto" w:fill="FFFFFF"/>
              </w:rPr>
              <w:t>Features of Real News</w:t>
            </w:r>
          </w:p>
        </w:tc>
        <w:tc>
          <w:tcPr>
            <w:tcW w:w="913" w:type="pct"/>
            <w:tcBorders>
              <w:top w:val="nil"/>
              <w:left w:val="nil"/>
              <w:bottom w:val="single" w:sz="4" w:space="0" w:color="auto"/>
              <w:right w:val="nil"/>
            </w:tcBorders>
          </w:tcPr>
          <w:p w14:paraId="6D348B89" w14:textId="77777777" w:rsidR="00A27D7C" w:rsidRPr="0061577C" w:rsidRDefault="00A27D7C" w:rsidP="00546AEA">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p>
        </w:tc>
      </w:tr>
      <w:tr w:rsidR="00A27D7C" w:rsidRPr="0061577C" w14:paraId="06F75ADD" w14:textId="77777777" w:rsidTr="00546AEA">
        <w:tc>
          <w:tcPr>
            <w:tcW w:w="1202" w:type="pct"/>
            <w:tcBorders>
              <w:left w:val="nil"/>
              <w:bottom w:val="single" w:sz="4" w:space="0" w:color="auto"/>
              <w:right w:val="nil"/>
            </w:tcBorders>
          </w:tcPr>
          <w:p w14:paraId="2A2B5F98" w14:textId="77777777" w:rsidR="00A27D7C" w:rsidRPr="0061577C" w:rsidRDefault="00A27D7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538" w:type="pct"/>
            <w:tcBorders>
              <w:left w:val="nil"/>
              <w:bottom w:val="single" w:sz="4" w:space="0" w:color="auto"/>
              <w:right w:val="nil"/>
            </w:tcBorders>
          </w:tcPr>
          <w:p w14:paraId="5CFF0D81" w14:textId="77777777" w:rsidR="00A27D7C" w:rsidRPr="0061577C" w:rsidRDefault="00A27D7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Sources and Intentions</w:t>
            </w:r>
          </w:p>
        </w:tc>
        <w:tc>
          <w:tcPr>
            <w:tcW w:w="1347" w:type="pct"/>
            <w:tcBorders>
              <w:left w:val="nil"/>
              <w:bottom w:val="single" w:sz="4" w:space="0" w:color="auto"/>
              <w:right w:val="nil"/>
            </w:tcBorders>
          </w:tcPr>
          <w:p w14:paraId="3FB5EC0C" w14:textId="77777777" w:rsidR="00A27D7C" w:rsidRPr="0061577C" w:rsidRDefault="00A27D7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c>
          <w:tcPr>
            <w:tcW w:w="913" w:type="pct"/>
            <w:tcBorders>
              <w:left w:val="nil"/>
              <w:bottom w:val="single" w:sz="4" w:space="0" w:color="auto"/>
              <w:right w:val="nil"/>
            </w:tcBorders>
          </w:tcPr>
          <w:p w14:paraId="412D6E90" w14:textId="77777777" w:rsidR="00A27D7C" w:rsidRPr="0061577C" w:rsidRDefault="00A27D7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Network</w:t>
            </w:r>
          </w:p>
        </w:tc>
      </w:tr>
      <w:tr w:rsidR="00A27D7C" w:rsidRPr="0061577C" w14:paraId="3BD62288" w14:textId="77777777" w:rsidTr="00546AEA">
        <w:tc>
          <w:tcPr>
            <w:tcW w:w="1202" w:type="pct"/>
            <w:tcBorders>
              <w:left w:val="nil"/>
              <w:bottom w:val="single" w:sz="4" w:space="0" w:color="auto"/>
              <w:right w:val="nil"/>
            </w:tcBorders>
          </w:tcPr>
          <w:p w14:paraId="5A658DE0"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Factuality: </w:t>
            </w:r>
          </w:p>
          <w:p w14:paraId="0500B00E"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-Fact-checked.</w:t>
            </w:r>
          </w:p>
          <w:p w14:paraId="066ECF39"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-Impartial reporting.</w:t>
            </w:r>
          </w:p>
          <w:p w14:paraId="641071C8"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-Uses last names to cite.</w:t>
            </w:r>
          </w:p>
          <w:p w14:paraId="65E9E8B6" w14:textId="77777777" w:rsidR="00A27D7C" w:rsidRPr="0061577C" w:rsidRDefault="00A27D7C"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Evidence: </w:t>
            </w:r>
          </w:p>
          <w:p w14:paraId="59916CE6"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-Statistical data, research-based.</w:t>
            </w:r>
          </w:p>
          <w:p w14:paraId="3B0BAB24" w14:textId="77777777" w:rsidR="00A27D7C" w:rsidRPr="0061577C" w:rsidRDefault="00A27D7C"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49B15A05"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-Journalistic style</w:t>
            </w:r>
          </w:p>
          <w:p w14:paraId="33D758C5"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-Edited and proof read.</w:t>
            </w:r>
          </w:p>
          <w:p w14:paraId="67754712" w14:textId="77777777" w:rsidR="00A27D7C" w:rsidRPr="0061577C" w:rsidRDefault="00A27D7C" w:rsidP="00546AEA">
            <w:pPr>
              <w:rPr>
                <w:b/>
                <w:color w:val="000000"/>
                <w:shd w:val="clear" w:color="auto" w:fill="FFFFFF"/>
              </w:rPr>
            </w:pPr>
            <w:r w:rsidRPr="0061577C">
              <w:rPr>
                <w:rFonts w:ascii="Times New Roman" w:hAnsi="Times New Roman" w:cs="Times New Roman"/>
                <w:b/>
                <w:color w:val="000000"/>
                <w:sz w:val="24"/>
                <w:szCs w:val="24"/>
                <w:shd w:val="clear" w:color="auto" w:fill="FFFFFF"/>
              </w:rPr>
              <w:t>Lexical and Syntactic:</w:t>
            </w:r>
          </w:p>
          <w:p w14:paraId="19345EA6"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-Frequent use of “today.”</w:t>
            </w:r>
          </w:p>
          <w:p w14:paraId="091FC95F"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-Past tense.</w:t>
            </w:r>
          </w:p>
          <w:p w14:paraId="237CE46E" w14:textId="77777777" w:rsidR="00A27D7C" w:rsidRPr="0061577C" w:rsidRDefault="00A27D7C"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Topical Interest:</w:t>
            </w:r>
          </w:p>
          <w:p w14:paraId="09541C2B"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-Conflict</w:t>
            </w:r>
          </w:p>
          <w:p w14:paraId="7AC946AE"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-Human interest</w:t>
            </w:r>
          </w:p>
          <w:p w14:paraId="16A96FBC"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-Prominence</w:t>
            </w:r>
          </w:p>
        </w:tc>
        <w:tc>
          <w:tcPr>
            <w:tcW w:w="1538" w:type="pct"/>
            <w:tcBorders>
              <w:left w:val="nil"/>
              <w:bottom w:val="single" w:sz="4" w:space="0" w:color="auto"/>
              <w:right w:val="nil"/>
            </w:tcBorders>
          </w:tcPr>
          <w:p w14:paraId="7D302FC6" w14:textId="77777777" w:rsidR="00A27D7C" w:rsidRPr="0061577C" w:rsidRDefault="00A27D7C" w:rsidP="00546AEA">
            <w:pPr>
              <w:ind w:right="250"/>
              <w:contextualSpacing/>
              <w:rPr>
                <w:color w:val="000000"/>
                <w:shd w:val="clear" w:color="auto" w:fill="FFFFFF"/>
              </w:rPr>
            </w:pPr>
            <w:r w:rsidRPr="0061577C">
              <w:rPr>
                <w:rFonts w:ascii="Times New Roman" w:hAnsi="Times New Roman" w:cs="Times New Roman"/>
                <w:b/>
                <w:bCs/>
                <w:color w:val="000000"/>
                <w:sz w:val="24"/>
                <w:szCs w:val="24"/>
                <w:shd w:val="clear" w:color="auto" w:fill="FFFFFF"/>
              </w:rPr>
              <w:t>Sources of the content</w:t>
            </w:r>
            <w:r w:rsidRPr="0061577C">
              <w:rPr>
                <w:rFonts w:ascii="Times New Roman" w:hAnsi="Times New Roman" w:cs="Times New Roman"/>
                <w:b/>
                <w:color w:val="000000"/>
                <w:sz w:val="24"/>
                <w:szCs w:val="24"/>
                <w:shd w:val="clear" w:color="auto" w:fill="FFFFFF"/>
              </w:rPr>
              <w:t>:</w:t>
            </w:r>
          </w:p>
          <w:p w14:paraId="3CA5ACC6" w14:textId="77777777" w:rsidR="00A27D7C" w:rsidRPr="0061577C" w:rsidRDefault="00A27D7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-Verified sources.</w:t>
            </w:r>
          </w:p>
          <w:p w14:paraId="3AE20CDC" w14:textId="77777777" w:rsidR="00A27D7C" w:rsidRPr="0061577C" w:rsidRDefault="00A27D7C" w:rsidP="00546AEA">
            <w:pPr>
              <w:ind w:right="250"/>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-Quotes and/or attributions</w:t>
            </w:r>
          </w:p>
          <w:p w14:paraId="0D14211A" w14:textId="77777777" w:rsidR="00A27D7C" w:rsidRPr="0061577C" w:rsidRDefault="00A27D7C" w:rsidP="00546AEA">
            <w:pPr>
              <w:ind w:right="250"/>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-Heterogeneity of sources</w:t>
            </w:r>
          </w:p>
          <w:p w14:paraId="5846995E" w14:textId="77777777" w:rsidR="00A27D7C" w:rsidRPr="0061577C" w:rsidRDefault="00A27D7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Pedigree:</w:t>
            </w:r>
          </w:p>
          <w:p w14:paraId="27768A76" w14:textId="77777777" w:rsidR="00A27D7C" w:rsidRPr="0061577C" w:rsidRDefault="00A27D7C"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Originated from a well-known site/organization.</w:t>
            </w:r>
          </w:p>
          <w:p w14:paraId="09AA8625" w14:textId="77777777" w:rsidR="00A27D7C" w:rsidRPr="0061577C" w:rsidRDefault="00A27D7C" w:rsidP="00546AEA">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-Written by actual news staff.</w:t>
            </w:r>
          </w:p>
          <w:p w14:paraId="6DE8F289" w14:textId="77777777" w:rsidR="00A27D7C" w:rsidRPr="0061577C" w:rsidRDefault="00A27D7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Independence:</w:t>
            </w:r>
          </w:p>
          <w:p w14:paraId="1CAD5B59" w14:textId="77777777" w:rsidR="00A27D7C" w:rsidRPr="0061577C" w:rsidRDefault="00A27D7C" w:rsidP="00546AEA">
            <w:pPr>
              <w:pBdr>
                <w:left w:val="single" w:sz="4" w:space="4" w:color="auto"/>
              </w:pBdr>
              <w:rPr>
                <w:color w:val="000000"/>
                <w:shd w:val="clear" w:color="auto" w:fill="FFFFFF"/>
              </w:rPr>
            </w:pPr>
            <w:r w:rsidRPr="0061577C">
              <w:rPr>
                <w:rFonts w:ascii="Times New Roman" w:hAnsi="Times New Roman" w:cs="Times New Roman"/>
                <w:color w:val="000000"/>
                <w:sz w:val="24"/>
                <w:szCs w:val="24"/>
                <w:shd w:val="clear" w:color="auto" w:fill="FFFFFF"/>
              </w:rPr>
              <w:t>-Organization associated with the journalist.</w:t>
            </w:r>
          </w:p>
        </w:tc>
        <w:tc>
          <w:tcPr>
            <w:tcW w:w="1347" w:type="pct"/>
            <w:tcBorders>
              <w:left w:val="nil"/>
              <w:bottom w:val="single" w:sz="4" w:space="0" w:color="auto"/>
              <w:right w:val="nil"/>
            </w:tcBorders>
          </w:tcPr>
          <w:p w14:paraId="41961643" w14:textId="77777777" w:rsidR="00A27D7C" w:rsidRPr="0061577C" w:rsidRDefault="00A27D7C"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URL:</w:t>
            </w:r>
          </w:p>
          <w:p w14:paraId="35E0D345" w14:textId="77777777" w:rsidR="00A27D7C" w:rsidRPr="0061577C" w:rsidRDefault="00A27D7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-Reputable ending </w:t>
            </w:r>
          </w:p>
          <w:p w14:paraId="0D15CA1F" w14:textId="77777777" w:rsidR="00A27D7C" w:rsidRPr="0061577C" w:rsidRDefault="00A27D7C" w:rsidP="00546AEA">
            <w:pPr>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-URL has normal registration.</w:t>
            </w:r>
          </w:p>
          <w:p w14:paraId="17F7C8C0" w14:textId="77777777" w:rsidR="00A27D7C" w:rsidRPr="0061577C" w:rsidRDefault="00A27D7C" w:rsidP="00546AEA">
            <w:pPr>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About Us section:</w:t>
            </w:r>
          </w:p>
          <w:p w14:paraId="17DD3E27" w14:textId="77777777" w:rsidR="00A27D7C" w:rsidRPr="0061577C" w:rsidRDefault="00A27D7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-Will have a clear About Us section. </w:t>
            </w:r>
          </w:p>
          <w:p w14:paraId="1DA60DD3" w14:textId="77777777" w:rsidR="00A27D7C" w:rsidRPr="0061577C" w:rsidRDefault="00A27D7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-Authors and editors can be verified.</w:t>
            </w:r>
          </w:p>
          <w:p w14:paraId="066D1F36" w14:textId="77777777" w:rsidR="00A27D7C" w:rsidRPr="0061577C" w:rsidRDefault="00A27D7C" w:rsidP="00546AEA">
            <w:pPr>
              <w:ind w:right="27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Contact us section</w:t>
            </w:r>
          </w:p>
          <w:p w14:paraId="23532001" w14:textId="77777777" w:rsidR="00A27D7C" w:rsidRPr="0061577C" w:rsidRDefault="00A27D7C" w:rsidP="00546AEA">
            <w:pPr>
              <w:ind w:right="270"/>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t>-Emails are from the professional organization.</w:t>
            </w:r>
          </w:p>
        </w:tc>
        <w:tc>
          <w:tcPr>
            <w:tcW w:w="913" w:type="pct"/>
            <w:tcBorders>
              <w:left w:val="nil"/>
              <w:bottom w:val="single" w:sz="4" w:space="0" w:color="auto"/>
              <w:right w:val="nil"/>
            </w:tcBorders>
          </w:tcPr>
          <w:p w14:paraId="46FF817B" w14:textId="77777777" w:rsidR="00A27D7C" w:rsidRPr="0061577C" w:rsidRDefault="00A27D7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Metadata: </w:t>
            </w:r>
          </w:p>
          <w:p w14:paraId="53173196" w14:textId="77777777" w:rsidR="00A27D7C" w:rsidRPr="0061577C" w:rsidRDefault="00A27D7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Cs/>
                <w:color w:val="000000"/>
                <w:sz w:val="24"/>
                <w:szCs w:val="24"/>
                <w:shd w:val="clear" w:color="auto" w:fill="FFFFFF"/>
              </w:rPr>
              <w:t>-Metadata indicators of authenticity.</w:t>
            </w:r>
          </w:p>
        </w:tc>
      </w:tr>
    </w:tbl>
    <w:p w14:paraId="0200FA44" w14:textId="77777777" w:rsidR="00A27D7C" w:rsidRPr="0061577C" w:rsidRDefault="00A27D7C" w:rsidP="000C78B1">
      <w:pPr>
        <w:spacing w:line="480" w:lineRule="auto"/>
        <w:ind w:firstLine="720"/>
        <w:contextualSpacing/>
        <w:rPr>
          <w:rFonts w:ascii="Times New Roman" w:hAnsi="Times New Roman" w:cs="Times New Roman"/>
          <w:color w:val="000000"/>
          <w:sz w:val="24"/>
          <w:szCs w:val="24"/>
          <w:shd w:val="clear" w:color="auto" w:fill="FFFFFF"/>
        </w:rPr>
      </w:pPr>
    </w:p>
    <w:p w14:paraId="6EC637F7" w14:textId="4F529316" w:rsidR="00A93044" w:rsidRPr="0061577C" w:rsidRDefault="00A93044" w:rsidP="000C78B1">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lastRenderedPageBreak/>
        <w:t xml:space="preserve">An example of real news is a </w:t>
      </w:r>
      <w:r w:rsidR="00F46BF3" w:rsidRPr="0061577C">
        <w:rPr>
          <w:rFonts w:ascii="Times New Roman" w:hAnsi="Times New Roman" w:cs="Times New Roman"/>
          <w:i/>
          <w:sz w:val="24"/>
          <w:szCs w:val="24"/>
        </w:rPr>
        <w:t>BBC</w:t>
      </w:r>
      <w:r w:rsidR="00F46BF3"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news article about </w:t>
      </w:r>
      <w:r w:rsidR="006D0EC0" w:rsidRPr="0061577C">
        <w:rPr>
          <w:rFonts w:ascii="Times New Roman" w:hAnsi="Times New Roman" w:cs="Times New Roman"/>
          <w:sz w:val="24"/>
          <w:szCs w:val="24"/>
        </w:rPr>
        <w:t>Venezuela’s crisis</w:t>
      </w:r>
      <w:r w:rsidRPr="0061577C">
        <w:rPr>
          <w:rFonts w:ascii="Times New Roman" w:hAnsi="Times New Roman" w:cs="Times New Roman"/>
          <w:sz w:val="24"/>
          <w:szCs w:val="24"/>
        </w:rPr>
        <w:t>.</w:t>
      </w:r>
      <w:r w:rsidRPr="0061577C">
        <w:rPr>
          <w:rStyle w:val="FootnoteReference"/>
          <w:rFonts w:ascii="Times New Roman" w:hAnsi="Times New Roman" w:cs="Times New Roman"/>
          <w:sz w:val="24"/>
          <w:szCs w:val="24"/>
        </w:rPr>
        <w:footnoteReference w:id="1"/>
      </w:r>
      <w:r w:rsidRPr="0061577C">
        <w:rPr>
          <w:rFonts w:ascii="Times New Roman" w:hAnsi="Times New Roman" w:cs="Times New Roman"/>
          <w:sz w:val="24"/>
          <w:szCs w:val="24"/>
        </w:rPr>
        <w:t xml:space="preserve"> This story </w:t>
      </w:r>
      <w:r w:rsidR="006D0EC0" w:rsidRPr="00F70C85">
        <w:rPr>
          <w:rFonts w:ascii="Times New Roman" w:hAnsi="Times New Roman" w:cs="Times New Roman"/>
          <w:sz w:val="24"/>
          <w:szCs w:val="24"/>
        </w:rPr>
        <w:t>has</w:t>
      </w:r>
      <w:r w:rsidRPr="0061577C">
        <w:rPr>
          <w:rFonts w:ascii="Times New Roman" w:hAnsi="Times New Roman" w:cs="Times New Roman"/>
          <w:sz w:val="24"/>
          <w:szCs w:val="24"/>
        </w:rPr>
        <w:t xml:space="preserve"> several features of real news</w:t>
      </w:r>
      <w:r w:rsidR="00DF0455" w:rsidRPr="0061577C">
        <w:rPr>
          <w:rFonts w:ascii="Times New Roman" w:hAnsi="Times New Roman" w:cs="Times New Roman"/>
          <w:sz w:val="24"/>
          <w:szCs w:val="24"/>
        </w:rPr>
        <w:t>.</w:t>
      </w:r>
      <w:r w:rsidRPr="0061577C">
        <w:rPr>
          <w:rFonts w:ascii="Times New Roman" w:hAnsi="Times New Roman" w:cs="Times New Roman"/>
          <w:sz w:val="24"/>
          <w:szCs w:val="24"/>
        </w:rPr>
        <w:t xml:space="preserve"> </w:t>
      </w:r>
      <w:r w:rsidR="006D0EC0" w:rsidRPr="0061577C">
        <w:rPr>
          <w:rFonts w:ascii="Times New Roman" w:hAnsi="Times New Roman" w:cs="Times New Roman"/>
          <w:sz w:val="24"/>
          <w:szCs w:val="24"/>
        </w:rPr>
        <w:t>The corresponding statistics can be fact-checked</w:t>
      </w:r>
      <w:r w:rsidR="005A2F15" w:rsidRPr="0061577C">
        <w:rPr>
          <w:rFonts w:ascii="Times New Roman" w:hAnsi="Times New Roman" w:cs="Times New Roman"/>
          <w:sz w:val="24"/>
          <w:szCs w:val="24"/>
        </w:rPr>
        <w:t xml:space="preserve"> </w:t>
      </w:r>
      <w:r w:rsidR="006D0EC0" w:rsidRPr="0061577C">
        <w:rPr>
          <w:rFonts w:ascii="Times New Roman" w:hAnsi="Times New Roman" w:cs="Times New Roman"/>
          <w:sz w:val="24"/>
          <w:szCs w:val="24"/>
        </w:rPr>
        <w:t>and is written in journalistic style (message characteristics)</w:t>
      </w:r>
      <w:r w:rsidR="006D657B" w:rsidRPr="0061577C">
        <w:rPr>
          <w:rFonts w:ascii="Times New Roman" w:hAnsi="Times New Roman" w:cs="Times New Roman"/>
          <w:sz w:val="24"/>
          <w:szCs w:val="24"/>
        </w:rPr>
        <w:t>;</w:t>
      </w:r>
      <w:r w:rsidR="006D0EC0" w:rsidRPr="0061577C">
        <w:rPr>
          <w:rFonts w:ascii="Times New Roman" w:hAnsi="Times New Roman" w:cs="Times New Roman"/>
          <w:sz w:val="24"/>
          <w:szCs w:val="24"/>
        </w:rPr>
        <w:t xml:space="preserve"> it uses verified sources and it is written by a well-known media organization (characteristic of the source and intentions)</w:t>
      </w:r>
      <w:r w:rsidR="00FE54F7" w:rsidRPr="0061577C">
        <w:rPr>
          <w:rFonts w:ascii="Times New Roman" w:hAnsi="Times New Roman" w:cs="Times New Roman"/>
          <w:sz w:val="24"/>
          <w:szCs w:val="24"/>
        </w:rPr>
        <w:t>;</w:t>
      </w:r>
      <w:r w:rsidR="00CE5045" w:rsidRPr="0061577C">
        <w:rPr>
          <w:rFonts w:ascii="Times New Roman" w:hAnsi="Times New Roman" w:cs="Times New Roman"/>
          <w:sz w:val="24"/>
          <w:szCs w:val="24"/>
        </w:rPr>
        <w:t xml:space="preserve"> and</w:t>
      </w:r>
      <w:r w:rsidR="006D0EC0" w:rsidRPr="0061577C">
        <w:rPr>
          <w:rFonts w:ascii="Times New Roman" w:hAnsi="Times New Roman" w:cs="Times New Roman"/>
          <w:sz w:val="24"/>
          <w:szCs w:val="24"/>
        </w:rPr>
        <w:t xml:space="preserve"> the URL has a reputable ending and a clear </w:t>
      </w:r>
      <w:r w:rsidR="0035244B" w:rsidRPr="0061577C">
        <w:rPr>
          <w:rFonts w:ascii="Times New Roman" w:hAnsi="Times New Roman" w:cs="Times New Roman"/>
          <w:sz w:val="24"/>
          <w:szCs w:val="24"/>
        </w:rPr>
        <w:t>“</w:t>
      </w:r>
      <w:r w:rsidR="006D0EC0" w:rsidRPr="0061577C">
        <w:rPr>
          <w:rFonts w:ascii="Times New Roman" w:hAnsi="Times New Roman" w:cs="Times New Roman"/>
          <w:sz w:val="24"/>
          <w:szCs w:val="24"/>
        </w:rPr>
        <w:t>about us</w:t>
      </w:r>
      <w:r w:rsidR="0035244B" w:rsidRPr="0061577C">
        <w:rPr>
          <w:rFonts w:ascii="Times New Roman" w:hAnsi="Times New Roman" w:cs="Times New Roman"/>
          <w:sz w:val="24"/>
          <w:szCs w:val="24"/>
        </w:rPr>
        <w:t>”</w:t>
      </w:r>
      <w:r w:rsidR="006D0EC0" w:rsidRPr="0061577C">
        <w:rPr>
          <w:rFonts w:ascii="Times New Roman" w:hAnsi="Times New Roman" w:cs="Times New Roman"/>
          <w:sz w:val="24"/>
          <w:szCs w:val="24"/>
        </w:rPr>
        <w:t xml:space="preserve"> section (structural feature).</w:t>
      </w:r>
    </w:p>
    <w:p w14:paraId="238DB34A" w14:textId="443AABE5" w:rsidR="007C76D2" w:rsidRPr="0061577C" w:rsidRDefault="006374DF" w:rsidP="009E4A19">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b/>
          <w:sz w:val="24"/>
          <w:szCs w:val="24"/>
        </w:rPr>
        <w:t xml:space="preserve">False </w:t>
      </w:r>
      <w:r w:rsidR="008204EA" w:rsidRPr="0061577C">
        <w:rPr>
          <w:rFonts w:ascii="Times New Roman" w:hAnsi="Times New Roman" w:cs="Times New Roman"/>
          <w:b/>
          <w:sz w:val="24"/>
          <w:szCs w:val="24"/>
        </w:rPr>
        <w:t>news</w:t>
      </w:r>
      <w:r w:rsidR="005D79D1" w:rsidRPr="0061577C">
        <w:rPr>
          <w:rFonts w:ascii="Times New Roman" w:hAnsi="Times New Roman" w:cs="Times New Roman"/>
          <w:b/>
          <w:sz w:val="24"/>
          <w:szCs w:val="24"/>
        </w:rPr>
        <w:t>/</w:t>
      </w:r>
      <w:r w:rsidR="008204EA" w:rsidRPr="0061577C">
        <w:rPr>
          <w:rFonts w:ascii="Times New Roman" w:hAnsi="Times New Roman" w:cs="Times New Roman"/>
          <w:b/>
          <w:sz w:val="24"/>
          <w:szCs w:val="24"/>
        </w:rPr>
        <w:t>hoaxes</w:t>
      </w:r>
      <w:r w:rsidR="008204EA" w:rsidRPr="0061577C">
        <w:rPr>
          <w:rFonts w:ascii="Times New Roman" w:hAnsi="Times New Roman" w:cs="Times New Roman"/>
          <w:sz w:val="24"/>
          <w:szCs w:val="24"/>
        </w:rPr>
        <w:t xml:space="preserve">. </w:t>
      </w:r>
      <w:r w:rsidR="007A0157" w:rsidRPr="0061577C">
        <w:rPr>
          <w:rFonts w:ascii="Times New Roman" w:hAnsi="Times New Roman" w:cs="Times New Roman"/>
          <w:sz w:val="24"/>
          <w:szCs w:val="24"/>
        </w:rPr>
        <w:t xml:space="preserve">False </w:t>
      </w:r>
      <w:r w:rsidR="00DD427E" w:rsidRPr="0061577C">
        <w:rPr>
          <w:rFonts w:ascii="Times New Roman" w:hAnsi="Times New Roman" w:cs="Times New Roman"/>
          <w:sz w:val="24"/>
          <w:szCs w:val="24"/>
        </w:rPr>
        <w:t>news, on the other hand, is defined as</w:t>
      </w:r>
      <w:r w:rsidR="005D79D1" w:rsidRPr="0061577C">
        <w:rPr>
          <w:rFonts w:ascii="Times New Roman" w:hAnsi="Times New Roman" w:cs="Times New Roman"/>
          <w:sz w:val="24"/>
          <w:szCs w:val="24"/>
        </w:rPr>
        <w:t xml:space="preserve"> false information that </w:t>
      </w:r>
      <w:r w:rsidR="00FF242E" w:rsidRPr="0061577C">
        <w:rPr>
          <w:rFonts w:ascii="Times New Roman" w:hAnsi="Times New Roman" w:cs="Times New Roman"/>
          <w:sz w:val="24"/>
          <w:szCs w:val="24"/>
        </w:rPr>
        <w:t>is</w:t>
      </w:r>
      <w:r w:rsidR="00092C26" w:rsidRPr="0061577C">
        <w:rPr>
          <w:rFonts w:ascii="Times New Roman" w:hAnsi="Times New Roman" w:cs="Times New Roman"/>
          <w:sz w:val="24"/>
          <w:szCs w:val="24"/>
        </w:rPr>
        <w:t xml:space="preserve"> </w:t>
      </w:r>
      <w:r w:rsidR="000D0BFC" w:rsidRPr="0061577C">
        <w:rPr>
          <w:rFonts w:ascii="Times New Roman" w:hAnsi="Times New Roman" w:cs="Times New Roman"/>
          <w:sz w:val="24"/>
          <w:szCs w:val="24"/>
        </w:rPr>
        <w:t>intentionally</w:t>
      </w:r>
      <w:r w:rsidR="005D79D1" w:rsidRPr="0061577C">
        <w:rPr>
          <w:rFonts w:ascii="Times New Roman" w:hAnsi="Times New Roman" w:cs="Times New Roman"/>
          <w:sz w:val="24"/>
          <w:szCs w:val="24"/>
        </w:rPr>
        <w:t xml:space="preserve"> fa</w:t>
      </w:r>
      <w:r w:rsidR="002E5D16" w:rsidRPr="0061577C">
        <w:rPr>
          <w:rFonts w:ascii="Times New Roman" w:hAnsi="Times New Roman" w:cs="Times New Roman"/>
          <w:sz w:val="24"/>
          <w:szCs w:val="24"/>
        </w:rPr>
        <w:t>lse</w:t>
      </w:r>
      <w:r w:rsidR="005D79D1" w:rsidRPr="0061577C">
        <w:rPr>
          <w:rFonts w:ascii="Times New Roman" w:hAnsi="Times New Roman" w:cs="Times New Roman"/>
          <w:sz w:val="24"/>
          <w:szCs w:val="24"/>
        </w:rPr>
        <w:t>,</w:t>
      </w:r>
      <w:r w:rsidR="002C426E" w:rsidRPr="0061577C">
        <w:rPr>
          <w:rFonts w:ascii="Times New Roman" w:hAnsi="Times New Roman" w:cs="Times New Roman"/>
          <w:sz w:val="24"/>
          <w:szCs w:val="24"/>
        </w:rPr>
        <w:t xml:space="preserve"> and are</w:t>
      </w:r>
      <w:r w:rsidR="005D79D1" w:rsidRPr="0061577C">
        <w:rPr>
          <w:rFonts w:ascii="Times New Roman" w:hAnsi="Times New Roman" w:cs="Times New Roman"/>
          <w:sz w:val="24"/>
          <w:szCs w:val="24"/>
        </w:rPr>
        <w:t xml:space="preserve"> often</w:t>
      </w:r>
      <w:r w:rsidR="000D0BFC" w:rsidRPr="0061577C">
        <w:rPr>
          <w:rFonts w:ascii="Times New Roman" w:hAnsi="Times New Roman" w:cs="Times New Roman"/>
          <w:sz w:val="24"/>
          <w:szCs w:val="24"/>
        </w:rPr>
        <w:t xml:space="preserve"> </w:t>
      </w:r>
      <w:r w:rsidR="007C6060" w:rsidRPr="0061577C">
        <w:rPr>
          <w:rFonts w:ascii="Times New Roman" w:hAnsi="Times New Roman" w:cs="Times New Roman"/>
          <w:sz w:val="24"/>
          <w:szCs w:val="24"/>
        </w:rPr>
        <w:t xml:space="preserve">malicious stories propagating </w:t>
      </w:r>
      <w:r w:rsidR="00C73E3B" w:rsidRPr="0061577C">
        <w:rPr>
          <w:rFonts w:ascii="Times New Roman" w:hAnsi="Times New Roman" w:cs="Times New Roman"/>
          <w:sz w:val="24"/>
          <w:szCs w:val="24"/>
        </w:rPr>
        <w:t>conspiracy theories</w:t>
      </w:r>
      <w:r w:rsidR="00092C26" w:rsidRPr="0061577C">
        <w:rPr>
          <w:rFonts w:ascii="Times New Roman" w:hAnsi="Times New Roman" w:cs="Times New Roman"/>
          <w:sz w:val="24"/>
          <w:szCs w:val="24"/>
        </w:rPr>
        <w:t>.</w:t>
      </w:r>
      <w:r w:rsidR="002C426E" w:rsidRPr="0061577C">
        <w:rPr>
          <w:rFonts w:ascii="Times New Roman" w:hAnsi="Times New Roman" w:cs="Times New Roman"/>
          <w:sz w:val="24"/>
          <w:szCs w:val="24"/>
        </w:rPr>
        <w:t xml:space="preserve"> </w:t>
      </w:r>
      <w:r w:rsidR="00092C26" w:rsidRPr="0061577C">
        <w:rPr>
          <w:rFonts w:ascii="Times New Roman" w:hAnsi="Times New Roman" w:cs="Times New Roman"/>
          <w:sz w:val="24"/>
          <w:szCs w:val="24"/>
        </w:rPr>
        <w:t>Although this type of content</w:t>
      </w:r>
      <w:r w:rsidR="00467B8B" w:rsidRPr="0061577C">
        <w:rPr>
          <w:rFonts w:ascii="Times New Roman" w:hAnsi="Times New Roman" w:cs="Times New Roman"/>
          <w:sz w:val="24"/>
          <w:szCs w:val="24"/>
        </w:rPr>
        <w:t xml:space="preserve"> shares characteristics with polarized and sensationalist content</w:t>
      </w:r>
      <w:r w:rsidR="002C426E" w:rsidRPr="0061577C">
        <w:rPr>
          <w:rFonts w:ascii="Times New Roman" w:hAnsi="Times New Roman" w:cs="Times New Roman"/>
          <w:sz w:val="24"/>
          <w:szCs w:val="24"/>
        </w:rPr>
        <w:t xml:space="preserve"> (described later in this paper)</w:t>
      </w:r>
      <w:r w:rsidR="005D79D1" w:rsidRPr="0061577C">
        <w:rPr>
          <w:rFonts w:ascii="Times New Roman" w:hAnsi="Times New Roman" w:cs="Times New Roman"/>
          <w:sz w:val="24"/>
          <w:szCs w:val="24"/>
        </w:rPr>
        <w:t>,</w:t>
      </w:r>
      <w:r w:rsidR="00083E46" w:rsidRPr="0061577C">
        <w:rPr>
          <w:rFonts w:ascii="Times New Roman" w:hAnsi="Times New Roman" w:cs="Times New Roman"/>
          <w:sz w:val="24"/>
          <w:szCs w:val="24"/>
        </w:rPr>
        <w:t xml:space="preserve"> where information </w:t>
      </w:r>
      <w:r w:rsidR="00A3392D" w:rsidRPr="0061577C">
        <w:rPr>
          <w:rFonts w:ascii="Times New Roman" w:hAnsi="Times New Roman" w:cs="Times New Roman"/>
          <w:sz w:val="24"/>
          <w:szCs w:val="24"/>
        </w:rPr>
        <w:t>can be characterized as</w:t>
      </w:r>
      <w:r w:rsidR="00083E46" w:rsidRPr="0061577C">
        <w:rPr>
          <w:rFonts w:ascii="Times New Roman" w:hAnsi="Times New Roman" w:cs="Times New Roman"/>
          <w:sz w:val="24"/>
          <w:szCs w:val="24"/>
        </w:rPr>
        <w:t xml:space="preserve"> highly emotional </w:t>
      </w:r>
      <w:r w:rsidR="001C4EB0" w:rsidRPr="0061577C">
        <w:rPr>
          <w:rFonts w:ascii="Times New Roman" w:hAnsi="Times New Roman" w:cs="Times New Roman"/>
          <w:sz w:val="24"/>
          <w:szCs w:val="24"/>
        </w:rPr>
        <w:t>and highly partisan</w:t>
      </w:r>
      <w:r w:rsidR="00A3392D" w:rsidRPr="0061577C">
        <w:rPr>
          <w:rFonts w:ascii="Times New Roman" w:hAnsi="Times New Roman" w:cs="Times New Roman"/>
          <w:sz w:val="24"/>
          <w:szCs w:val="24"/>
        </w:rPr>
        <w:t xml:space="preserve"> </w:t>
      </w:r>
      <w:r w:rsidR="00083E46" w:rsidRPr="0061577C">
        <w:rPr>
          <w:rFonts w:ascii="Times New Roman" w:hAnsi="Times New Roman" w:cs="Times New Roman"/>
          <w:sz w:val="24"/>
          <w:szCs w:val="24"/>
        </w:rPr>
        <w:t>(</w:t>
      </w:r>
      <w:proofErr w:type="spellStart"/>
      <w:r w:rsidR="00083E46" w:rsidRPr="0061577C">
        <w:rPr>
          <w:rFonts w:ascii="Times New Roman" w:hAnsi="Times New Roman" w:cs="Times New Roman"/>
          <w:sz w:val="24"/>
          <w:szCs w:val="24"/>
        </w:rPr>
        <w:t>Potthast</w:t>
      </w:r>
      <w:proofErr w:type="spellEnd"/>
      <w:r w:rsidR="00EC1F7A" w:rsidRPr="0061577C">
        <w:rPr>
          <w:rFonts w:ascii="Times New Roman" w:hAnsi="Times New Roman" w:cs="Times New Roman"/>
          <w:sz w:val="24"/>
          <w:szCs w:val="24"/>
        </w:rPr>
        <w:t xml:space="preserve"> et al.</w:t>
      </w:r>
      <w:r w:rsidR="00083E46" w:rsidRPr="0061577C">
        <w:rPr>
          <w:rFonts w:ascii="Times New Roman" w:hAnsi="Times New Roman" w:cs="Times New Roman"/>
          <w:sz w:val="24"/>
          <w:szCs w:val="24"/>
        </w:rPr>
        <w:t>, 2017;</w:t>
      </w:r>
      <w:r w:rsidR="008D0FF7" w:rsidRPr="0061577C">
        <w:rPr>
          <w:rFonts w:ascii="Times New Roman" w:hAnsi="Times New Roman" w:cs="Times New Roman"/>
          <w:sz w:val="24"/>
          <w:szCs w:val="24"/>
        </w:rPr>
        <w:t xml:space="preserve"> </w:t>
      </w:r>
      <w:proofErr w:type="spellStart"/>
      <w:r w:rsidR="008D0FF7" w:rsidRPr="0061577C">
        <w:rPr>
          <w:rFonts w:ascii="Times New Roman" w:hAnsi="Times New Roman" w:cs="Times New Roman"/>
          <w:color w:val="000000"/>
          <w:sz w:val="24"/>
          <w:szCs w:val="24"/>
          <w:shd w:val="clear" w:color="auto" w:fill="FFFFFF"/>
        </w:rPr>
        <w:t>Allcott</w:t>
      </w:r>
      <w:proofErr w:type="spellEnd"/>
      <w:r w:rsidR="008D0FF7" w:rsidRPr="0061577C">
        <w:rPr>
          <w:rFonts w:ascii="Times New Roman" w:hAnsi="Times New Roman" w:cs="Times New Roman"/>
          <w:color w:val="000000"/>
          <w:sz w:val="24"/>
          <w:szCs w:val="24"/>
          <w:shd w:val="clear" w:color="auto" w:fill="FFFFFF"/>
        </w:rPr>
        <w:t xml:space="preserve"> </w:t>
      </w:r>
      <w:r w:rsidR="00B73823" w:rsidRPr="0061577C">
        <w:rPr>
          <w:rFonts w:ascii="Times New Roman" w:hAnsi="Times New Roman" w:cs="Times New Roman"/>
          <w:color w:val="000000"/>
          <w:sz w:val="24"/>
          <w:szCs w:val="24"/>
          <w:shd w:val="clear" w:color="auto" w:fill="FFFFFF"/>
        </w:rPr>
        <w:t xml:space="preserve">&amp; </w:t>
      </w:r>
      <w:r w:rsidR="008D0FF7" w:rsidRPr="0061577C">
        <w:rPr>
          <w:rFonts w:ascii="Times New Roman" w:hAnsi="Times New Roman" w:cs="Times New Roman"/>
          <w:sz w:val="24"/>
          <w:szCs w:val="24"/>
        </w:rPr>
        <w:t xml:space="preserve">Gentzkow, 2017; </w:t>
      </w:r>
      <w:r w:rsidR="00304394" w:rsidRPr="0061577C">
        <w:rPr>
          <w:rFonts w:ascii="Times New Roman" w:hAnsi="Times New Roman" w:cs="Times New Roman"/>
          <w:color w:val="000000"/>
          <w:sz w:val="24"/>
          <w:szCs w:val="24"/>
          <w:shd w:val="clear" w:color="auto" w:fill="FFFFFF"/>
        </w:rPr>
        <w:t xml:space="preserve">Howard, </w:t>
      </w:r>
      <w:proofErr w:type="spellStart"/>
      <w:r w:rsidR="00304394" w:rsidRPr="0061577C">
        <w:rPr>
          <w:rFonts w:ascii="Times New Roman" w:hAnsi="Times New Roman" w:cs="Times New Roman"/>
          <w:color w:val="000000"/>
          <w:sz w:val="24"/>
          <w:szCs w:val="24"/>
          <w:shd w:val="clear" w:color="auto" w:fill="FFFFFF"/>
        </w:rPr>
        <w:t>Kollanyi</w:t>
      </w:r>
      <w:proofErr w:type="spellEnd"/>
      <w:r w:rsidR="00304394" w:rsidRPr="0061577C">
        <w:rPr>
          <w:rFonts w:ascii="Times New Roman" w:hAnsi="Times New Roman" w:cs="Times New Roman"/>
          <w:color w:val="000000"/>
          <w:sz w:val="24"/>
          <w:szCs w:val="24"/>
          <w:shd w:val="clear" w:color="auto" w:fill="FFFFFF"/>
        </w:rPr>
        <w:t xml:space="preserve">, &amp; </w:t>
      </w:r>
      <w:proofErr w:type="spellStart"/>
      <w:r w:rsidR="00304394" w:rsidRPr="0061577C">
        <w:rPr>
          <w:rFonts w:ascii="Times New Roman" w:hAnsi="Times New Roman" w:cs="Times New Roman"/>
          <w:color w:val="000000"/>
          <w:sz w:val="24"/>
          <w:szCs w:val="24"/>
          <w:shd w:val="clear" w:color="auto" w:fill="FFFFFF"/>
        </w:rPr>
        <w:t>Neudert</w:t>
      </w:r>
      <w:proofErr w:type="spellEnd"/>
      <w:r w:rsidR="00304394" w:rsidRPr="0061577C">
        <w:rPr>
          <w:rFonts w:ascii="Times New Roman" w:hAnsi="Times New Roman" w:cs="Times New Roman"/>
          <w:sz w:val="24"/>
          <w:szCs w:val="24"/>
        </w:rPr>
        <w:t>,</w:t>
      </w:r>
      <w:r w:rsidR="00082580" w:rsidRPr="0061577C">
        <w:rPr>
          <w:rFonts w:ascii="Times New Roman" w:hAnsi="Times New Roman" w:cs="Times New Roman"/>
          <w:sz w:val="24"/>
          <w:szCs w:val="24"/>
        </w:rPr>
        <w:t xml:space="preserve"> </w:t>
      </w:r>
      <w:r w:rsidR="008D0FF7" w:rsidRPr="0061577C">
        <w:rPr>
          <w:rFonts w:ascii="Times New Roman" w:hAnsi="Times New Roman" w:cs="Times New Roman"/>
          <w:sz w:val="24"/>
          <w:szCs w:val="24"/>
        </w:rPr>
        <w:t>2017</w:t>
      </w:r>
      <w:r w:rsidR="00083E46" w:rsidRPr="0061577C">
        <w:rPr>
          <w:rFonts w:ascii="Times New Roman" w:hAnsi="Times New Roman" w:cs="Times New Roman"/>
          <w:sz w:val="24"/>
          <w:szCs w:val="24"/>
        </w:rPr>
        <w:t>),</w:t>
      </w:r>
      <w:r w:rsidR="00467B8B" w:rsidRPr="0061577C">
        <w:rPr>
          <w:rFonts w:ascii="Times New Roman" w:hAnsi="Times New Roman" w:cs="Times New Roman"/>
          <w:sz w:val="24"/>
          <w:szCs w:val="24"/>
        </w:rPr>
        <w:t xml:space="preserve"> </w:t>
      </w:r>
      <w:r w:rsidR="005D79D1" w:rsidRPr="0061577C">
        <w:rPr>
          <w:rFonts w:ascii="Times New Roman" w:hAnsi="Times New Roman" w:cs="Times New Roman"/>
          <w:sz w:val="24"/>
          <w:szCs w:val="24"/>
        </w:rPr>
        <w:t xml:space="preserve">it </w:t>
      </w:r>
      <w:r w:rsidR="00467B8B" w:rsidRPr="0061577C">
        <w:rPr>
          <w:rFonts w:ascii="Times New Roman" w:hAnsi="Times New Roman" w:cs="Times New Roman"/>
          <w:sz w:val="24"/>
          <w:szCs w:val="24"/>
        </w:rPr>
        <w:t>differ</w:t>
      </w:r>
      <w:r w:rsidR="005D79D1" w:rsidRPr="0061577C">
        <w:rPr>
          <w:rFonts w:ascii="Times New Roman" w:hAnsi="Times New Roman" w:cs="Times New Roman"/>
          <w:sz w:val="24"/>
          <w:szCs w:val="24"/>
        </w:rPr>
        <w:t>s</w:t>
      </w:r>
      <w:r w:rsidR="00467B8B" w:rsidRPr="0061577C">
        <w:rPr>
          <w:rFonts w:ascii="Times New Roman" w:hAnsi="Times New Roman" w:cs="Times New Roman"/>
          <w:sz w:val="24"/>
          <w:szCs w:val="24"/>
        </w:rPr>
        <w:t xml:space="preserve"> in important</w:t>
      </w:r>
      <w:r w:rsidR="007C6060" w:rsidRPr="0061577C">
        <w:rPr>
          <w:rFonts w:ascii="Times New Roman" w:hAnsi="Times New Roman" w:cs="Times New Roman"/>
          <w:sz w:val="24"/>
          <w:szCs w:val="24"/>
        </w:rPr>
        <w:t xml:space="preserve"> features</w:t>
      </w:r>
      <w:r w:rsidR="007C76D2" w:rsidRPr="0061577C">
        <w:rPr>
          <w:rFonts w:ascii="Times New Roman" w:hAnsi="Times New Roman" w:cs="Times New Roman"/>
          <w:sz w:val="24"/>
          <w:szCs w:val="24"/>
        </w:rPr>
        <w:t xml:space="preserve"> (See Table 2)</w:t>
      </w:r>
      <w:r w:rsidR="0070735D" w:rsidRPr="0061577C">
        <w:rPr>
          <w:rFonts w:ascii="Times New Roman" w:hAnsi="Times New Roman" w:cs="Times New Roman"/>
          <w:sz w:val="24"/>
          <w:szCs w:val="24"/>
        </w:rPr>
        <w:t>.</w:t>
      </w:r>
      <w:r w:rsidR="00996C65" w:rsidRPr="0061577C">
        <w:rPr>
          <w:rFonts w:ascii="Times New Roman" w:hAnsi="Times New Roman" w:cs="Times New Roman"/>
          <w:sz w:val="24"/>
          <w:szCs w:val="24"/>
        </w:rPr>
        <w:t xml:space="preserve"> </w:t>
      </w:r>
    </w:p>
    <w:p w14:paraId="6DFE2AFF" w14:textId="7560BC61" w:rsidR="00411420" w:rsidRPr="0061577C" w:rsidRDefault="00084415" w:rsidP="00D66487">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First and foremost, </w:t>
      </w:r>
      <w:r w:rsidR="00735BA1" w:rsidRPr="0061577C">
        <w:rPr>
          <w:rFonts w:ascii="Times New Roman" w:hAnsi="Times New Roman" w:cs="Times New Roman"/>
          <w:sz w:val="24"/>
          <w:szCs w:val="24"/>
        </w:rPr>
        <w:t xml:space="preserve">false </w:t>
      </w:r>
      <w:r w:rsidRPr="0061577C">
        <w:rPr>
          <w:rFonts w:ascii="Times New Roman" w:hAnsi="Times New Roman" w:cs="Times New Roman"/>
          <w:sz w:val="24"/>
          <w:szCs w:val="24"/>
        </w:rPr>
        <w:t xml:space="preserve">news </w:t>
      </w:r>
      <w:r w:rsidR="00237EBD" w:rsidRPr="0061577C">
        <w:rPr>
          <w:rFonts w:ascii="Times New Roman" w:hAnsi="Times New Roman" w:cs="Times New Roman"/>
          <w:sz w:val="24"/>
          <w:szCs w:val="24"/>
        </w:rPr>
        <w:t xml:space="preserve">stories </w:t>
      </w:r>
      <w:r w:rsidR="00996C65" w:rsidRPr="0061577C">
        <w:rPr>
          <w:rFonts w:ascii="Times New Roman" w:hAnsi="Times New Roman" w:cs="Times New Roman"/>
          <w:sz w:val="24"/>
          <w:szCs w:val="24"/>
        </w:rPr>
        <w:t>are</w:t>
      </w:r>
      <w:r w:rsidRPr="0061577C">
        <w:rPr>
          <w:rFonts w:ascii="Times New Roman" w:hAnsi="Times New Roman" w:cs="Times New Roman"/>
          <w:sz w:val="24"/>
          <w:szCs w:val="24"/>
        </w:rPr>
        <w:t xml:space="preserve"> </w:t>
      </w:r>
      <w:r w:rsidR="00A252F4" w:rsidRPr="0061577C">
        <w:rPr>
          <w:rFonts w:ascii="Times New Roman" w:hAnsi="Times New Roman" w:cs="Times New Roman"/>
          <w:sz w:val="24"/>
          <w:szCs w:val="24"/>
        </w:rPr>
        <w:t>not factual and have no basis in reality</w:t>
      </w:r>
      <w:r w:rsidR="00237EBD" w:rsidRPr="0061577C">
        <w:rPr>
          <w:rFonts w:ascii="Times New Roman" w:hAnsi="Times New Roman" w:cs="Times New Roman"/>
          <w:sz w:val="24"/>
          <w:szCs w:val="24"/>
        </w:rPr>
        <w:t>,</w:t>
      </w:r>
      <w:r w:rsidR="00A252F4" w:rsidRPr="0061577C">
        <w:rPr>
          <w:rFonts w:ascii="Times New Roman" w:hAnsi="Times New Roman" w:cs="Times New Roman"/>
          <w:sz w:val="24"/>
          <w:szCs w:val="24"/>
        </w:rPr>
        <w:t xml:space="preserve"> and </w:t>
      </w:r>
      <w:r w:rsidR="00996C65" w:rsidRPr="0061577C">
        <w:rPr>
          <w:rFonts w:ascii="Times New Roman" w:hAnsi="Times New Roman" w:cs="Times New Roman"/>
          <w:sz w:val="24"/>
          <w:szCs w:val="24"/>
        </w:rPr>
        <w:t>thus,</w:t>
      </w:r>
      <w:r w:rsidR="00A252F4" w:rsidRPr="0061577C">
        <w:rPr>
          <w:rFonts w:ascii="Times New Roman" w:hAnsi="Times New Roman" w:cs="Times New Roman"/>
          <w:sz w:val="24"/>
          <w:szCs w:val="24"/>
        </w:rPr>
        <w:t xml:space="preserve"> are unable to be verified</w:t>
      </w:r>
      <w:r w:rsidR="00B73823" w:rsidRPr="0061577C">
        <w:rPr>
          <w:rFonts w:ascii="Times New Roman" w:hAnsi="Times New Roman" w:cs="Times New Roman"/>
          <w:sz w:val="24"/>
          <w:szCs w:val="24"/>
        </w:rPr>
        <w:t xml:space="preserve"> (</w:t>
      </w:r>
      <w:proofErr w:type="spellStart"/>
      <w:r w:rsidR="00A252F4" w:rsidRPr="0061577C">
        <w:rPr>
          <w:rFonts w:ascii="Times New Roman" w:hAnsi="Times New Roman" w:cs="Times New Roman"/>
          <w:color w:val="000000"/>
          <w:sz w:val="24"/>
          <w:szCs w:val="24"/>
          <w:shd w:val="clear" w:color="auto" w:fill="FFFFFF"/>
        </w:rPr>
        <w:t>Allcott</w:t>
      </w:r>
      <w:proofErr w:type="spellEnd"/>
      <w:r w:rsidR="00A252F4" w:rsidRPr="0061577C">
        <w:rPr>
          <w:rFonts w:ascii="Times New Roman" w:hAnsi="Times New Roman" w:cs="Times New Roman"/>
          <w:color w:val="000000"/>
          <w:sz w:val="24"/>
          <w:szCs w:val="24"/>
          <w:shd w:val="clear" w:color="auto" w:fill="FFFFFF"/>
        </w:rPr>
        <w:t xml:space="preserve"> &amp; </w:t>
      </w:r>
      <w:r w:rsidR="00A252F4" w:rsidRPr="0061577C">
        <w:rPr>
          <w:rFonts w:ascii="Times New Roman" w:hAnsi="Times New Roman" w:cs="Times New Roman"/>
          <w:sz w:val="24"/>
          <w:szCs w:val="24"/>
        </w:rPr>
        <w:t xml:space="preserve">Gentzkow, 2017; </w:t>
      </w:r>
      <w:r w:rsidR="00B73823" w:rsidRPr="0061577C">
        <w:rPr>
          <w:rFonts w:ascii="Times New Roman" w:hAnsi="Times New Roman" w:cs="Times New Roman"/>
          <w:sz w:val="24"/>
          <w:szCs w:val="24"/>
        </w:rPr>
        <w:t>Cohen, 2017</w:t>
      </w:r>
      <w:r w:rsidR="00A252F4" w:rsidRPr="0061577C">
        <w:rPr>
          <w:rFonts w:ascii="Times New Roman" w:hAnsi="Times New Roman" w:cs="Times New Roman"/>
          <w:sz w:val="24"/>
          <w:szCs w:val="24"/>
        </w:rPr>
        <w:t>)</w:t>
      </w:r>
      <w:r w:rsidRPr="0061577C">
        <w:rPr>
          <w:rFonts w:ascii="Times New Roman" w:hAnsi="Times New Roman" w:cs="Times New Roman"/>
          <w:sz w:val="24"/>
          <w:szCs w:val="24"/>
        </w:rPr>
        <w:t xml:space="preserve">. </w:t>
      </w:r>
      <w:r w:rsidR="00237EBD" w:rsidRPr="0061577C">
        <w:rPr>
          <w:rFonts w:ascii="Times New Roman" w:hAnsi="Times New Roman" w:cs="Times New Roman"/>
          <w:sz w:val="24"/>
          <w:szCs w:val="24"/>
        </w:rPr>
        <w:t>They</w:t>
      </w:r>
      <w:r w:rsidR="00A252F4"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are </w:t>
      </w:r>
      <w:r w:rsidR="00237EBD" w:rsidRPr="0061577C">
        <w:rPr>
          <w:rFonts w:ascii="Times New Roman" w:hAnsi="Times New Roman" w:cs="Times New Roman"/>
          <w:sz w:val="24"/>
          <w:szCs w:val="24"/>
        </w:rPr>
        <w:t xml:space="preserve">often </w:t>
      </w:r>
      <w:r w:rsidRPr="0061577C">
        <w:rPr>
          <w:rFonts w:ascii="Times New Roman" w:hAnsi="Times New Roman" w:cs="Times New Roman"/>
          <w:sz w:val="24"/>
          <w:szCs w:val="24"/>
        </w:rPr>
        <w:t>malicious stories that propagate conspiracy theories</w:t>
      </w:r>
      <w:r w:rsidR="00A252F4" w:rsidRPr="0061577C">
        <w:rPr>
          <w:rFonts w:ascii="Times New Roman" w:hAnsi="Times New Roman" w:cs="Times New Roman"/>
          <w:sz w:val="24"/>
          <w:szCs w:val="24"/>
        </w:rPr>
        <w:t xml:space="preserve"> (Howard et al., 2017). </w:t>
      </w:r>
      <w:r w:rsidR="006600BD" w:rsidRPr="0061577C">
        <w:rPr>
          <w:rFonts w:ascii="Times New Roman" w:hAnsi="Times New Roman" w:cs="Times New Roman"/>
          <w:sz w:val="24"/>
          <w:szCs w:val="24"/>
        </w:rPr>
        <w:t xml:space="preserve">Furthermore, </w:t>
      </w:r>
      <w:r w:rsidR="00993E49" w:rsidRPr="0061577C">
        <w:rPr>
          <w:rFonts w:ascii="Times New Roman" w:hAnsi="Times New Roman" w:cs="Times New Roman"/>
          <w:sz w:val="24"/>
          <w:szCs w:val="24"/>
        </w:rPr>
        <w:t xml:space="preserve">false </w:t>
      </w:r>
      <w:r w:rsidR="00A252F4" w:rsidRPr="0061577C">
        <w:rPr>
          <w:rFonts w:ascii="Times New Roman" w:hAnsi="Times New Roman" w:cs="Times New Roman"/>
          <w:sz w:val="24"/>
          <w:szCs w:val="24"/>
        </w:rPr>
        <w:t>news differs</w:t>
      </w:r>
      <w:r w:rsidR="006600BD" w:rsidRPr="0061577C">
        <w:rPr>
          <w:rFonts w:ascii="Times New Roman" w:hAnsi="Times New Roman" w:cs="Times New Roman"/>
          <w:sz w:val="24"/>
          <w:szCs w:val="24"/>
        </w:rPr>
        <w:t xml:space="preserve"> from polarized content in </w:t>
      </w:r>
      <w:r w:rsidR="00996C65" w:rsidRPr="0061577C">
        <w:rPr>
          <w:rFonts w:ascii="Times New Roman" w:hAnsi="Times New Roman" w:cs="Times New Roman"/>
          <w:sz w:val="24"/>
          <w:szCs w:val="24"/>
        </w:rPr>
        <w:t xml:space="preserve">structural components. For example, </w:t>
      </w:r>
      <w:r w:rsidR="00423920" w:rsidRPr="0061577C">
        <w:rPr>
          <w:rFonts w:ascii="Times New Roman" w:hAnsi="Times New Roman" w:cs="Times New Roman"/>
          <w:sz w:val="24"/>
          <w:szCs w:val="24"/>
        </w:rPr>
        <w:t xml:space="preserve">false </w:t>
      </w:r>
      <w:r w:rsidR="00996C65" w:rsidRPr="0061577C">
        <w:rPr>
          <w:rFonts w:ascii="Times New Roman" w:hAnsi="Times New Roman" w:cs="Times New Roman"/>
          <w:sz w:val="24"/>
          <w:szCs w:val="24"/>
        </w:rPr>
        <w:t>news</w:t>
      </w:r>
      <w:r w:rsidR="00A41EEA" w:rsidRPr="0061577C">
        <w:rPr>
          <w:rFonts w:ascii="Times New Roman" w:hAnsi="Times New Roman" w:cs="Times New Roman"/>
          <w:sz w:val="24"/>
          <w:szCs w:val="24"/>
        </w:rPr>
        <w:t xml:space="preserve"> often </w:t>
      </w:r>
      <w:r w:rsidR="00996C65" w:rsidRPr="0061577C">
        <w:rPr>
          <w:rFonts w:ascii="Times New Roman" w:hAnsi="Times New Roman" w:cs="Times New Roman"/>
          <w:sz w:val="24"/>
          <w:szCs w:val="24"/>
        </w:rPr>
        <w:t>originate</w:t>
      </w:r>
      <w:r w:rsidR="00237EBD" w:rsidRPr="0061577C">
        <w:rPr>
          <w:rFonts w:ascii="Times New Roman" w:hAnsi="Times New Roman" w:cs="Times New Roman"/>
          <w:sz w:val="24"/>
          <w:szCs w:val="24"/>
        </w:rPr>
        <w:t>s</w:t>
      </w:r>
      <w:r w:rsidR="00996C65" w:rsidRPr="0061577C">
        <w:rPr>
          <w:rFonts w:ascii="Times New Roman" w:hAnsi="Times New Roman" w:cs="Times New Roman"/>
          <w:sz w:val="24"/>
          <w:szCs w:val="24"/>
        </w:rPr>
        <w:t xml:space="preserve"> from </w:t>
      </w:r>
      <w:r w:rsidR="00A41EEA" w:rsidRPr="0061577C">
        <w:rPr>
          <w:rFonts w:ascii="Times New Roman" w:hAnsi="Times New Roman" w:cs="Times New Roman"/>
          <w:sz w:val="24"/>
          <w:szCs w:val="24"/>
        </w:rPr>
        <w:t xml:space="preserve">ephemeral </w:t>
      </w:r>
      <w:r w:rsidR="00996C65" w:rsidRPr="0061577C">
        <w:rPr>
          <w:rFonts w:ascii="Times New Roman" w:hAnsi="Times New Roman" w:cs="Times New Roman"/>
          <w:sz w:val="24"/>
          <w:szCs w:val="24"/>
        </w:rPr>
        <w:t>sites</w:t>
      </w:r>
      <w:r w:rsidR="00A41EEA" w:rsidRPr="0061577C">
        <w:rPr>
          <w:rFonts w:ascii="Times New Roman" w:hAnsi="Times New Roman" w:cs="Times New Roman"/>
          <w:sz w:val="24"/>
          <w:szCs w:val="24"/>
        </w:rPr>
        <w:t xml:space="preserve"> </w:t>
      </w:r>
      <w:r w:rsidR="006A5DAA" w:rsidRPr="0061577C">
        <w:rPr>
          <w:rFonts w:ascii="Times New Roman" w:hAnsi="Times New Roman" w:cs="Times New Roman"/>
          <w:sz w:val="24"/>
          <w:szCs w:val="24"/>
        </w:rPr>
        <w:t>created for ad revenue purposes</w:t>
      </w:r>
      <w:r w:rsidR="004611F1" w:rsidRPr="0061577C">
        <w:rPr>
          <w:rFonts w:ascii="Times New Roman" w:hAnsi="Times New Roman" w:cs="Times New Roman"/>
          <w:sz w:val="24"/>
          <w:szCs w:val="24"/>
        </w:rPr>
        <w:t>.</w:t>
      </w:r>
      <w:r w:rsidR="00A252F4" w:rsidRPr="0061577C">
        <w:rPr>
          <w:rFonts w:ascii="Times New Roman" w:hAnsi="Times New Roman" w:cs="Times New Roman"/>
          <w:sz w:val="24"/>
          <w:szCs w:val="24"/>
        </w:rPr>
        <w:t xml:space="preserve"> In fact</w:t>
      </w:r>
      <w:r w:rsidR="00996C65" w:rsidRPr="0061577C">
        <w:rPr>
          <w:rFonts w:ascii="Times New Roman" w:hAnsi="Times New Roman" w:cs="Times New Roman"/>
          <w:sz w:val="24"/>
          <w:szCs w:val="24"/>
        </w:rPr>
        <w:t>,</w:t>
      </w:r>
      <w:r w:rsidR="00974FDE" w:rsidRPr="0061577C">
        <w:rPr>
          <w:rFonts w:ascii="Times New Roman" w:hAnsi="Times New Roman" w:cs="Times New Roman"/>
          <w:sz w:val="24"/>
          <w:szCs w:val="24"/>
        </w:rPr>
        <w:t xml:space="preserve"> many of the fa</w:t>
      </w:r>
      <w:r w:rsidR="00142AE4" w:rsidRPr="0061577C">
        <w:rPr>
          <w:rFonts w:ascii="Times New Roman" w:hAnsi="Times New Roman" w:cs="Times New Roman"/>
          <w:sz w:val="24"/>
          <w:szCs w:val="24"/>
        </w:rPr>
        <w:t>bricated</w:t>
      </w:r>
      <w:r w:rsidR="00974FDE" w:rsidRPr="0061577C">
        <w:rPr>
          <w:rFonts w:ascii="Times New Roman" w:hAnsi="Times New Roman" w:cs="Times New Roman"/>
          <w:sz w:val="24"/>
          <w:szCs w:val="24"/>
        </w:rPr>
        <w:t xml:space="preserve"> sites of the 2016 elections were later identified as having fairly recent registration domains and foreign locations (Silverman, 2016; Soares, 2017).</w:t>
      </w:r>
      <w:r w:rsidR="003916A0" w:rsidRPr="0061577C">
        <w:rPr>
          <w:rFonts w:ascii="Times New Roman" w:hAnsi="Times New Roman" w:cs="Times New Roman"/>
          <w:sz w:val="24"/>
          <w:szCs w:val="24"/>
        </w:rPr>
        <w:t xml:space="preserve"> </w:t>
      </w:r>
      <w:r w:rsidR="00897576" w:rsidRPr="0061577C">
        <w:rPr>
          <w:rFonts w:ascii="Times New Roman" w:hAnsi="Times New Roman" w:cs="Times New Roman"/>
          <w:sz w:val="24"/>
          <w:szCs w:val="24"/>
        </w:rPr>
        <w:t>F</w:t>
      </w:r>
      <w:r w:rsidR="00E123FE" w:rsidRPr="0061577C">
        <w:rPr>
          <w:rFonts w:ascii="Times New Roman" w:hAnsi="Times New Roman" w:cs="Times New Roman"/>
          <w:sz w:val="24"/>
          <w:szCs w:val="24"/>
        </w:rPr>
        <w:t xml:space="preserve">or example, </w:t>
      </w:r>
      <w:r w:rsidR="005F3BCE" w:rsidRPr="0061577C">
        <w:rPr>
          <w:rFonts w:ascii="Times New Roman" w:hAnsi="Times New Roman" w:cs="Times New Roman"/>
          <w:sz w:val="24"/>
          <w:szCs w:val="24"/>
        </w:rPr>
        <w:t>t</w:t>
      </w:r>
      <w:r w:rsidR="00335E90" w:rsidRPr="0061577C">
        <w:rPr>
          <w:rFonts w:ascii="Times New Roman" w:hAnsi="Times New Roman" w:cs="Times New Roman"/>
          <w:sz w:val="24"/>
          <w:szCs w:val="24"/>
        </w:rPr>
        <w:t xml:space="preserve">he site </w:t>
      </w:r>
      <w:r w:rsidR="00335E90" w:rsidRPr="000717B6">
        <w:rPr>
          <w:rFonts w:ascii="Times New Roman" w:hAnsi="Times New Roman" w:cs="Times New Roman"/>
          <w:i/>
          <w:sz w:val="24"/>
          <w:szCs w:val="24"/>
        </w:rPr>
        <w:t xml:space="preserve">Ending the </w:t>
      </w:r>
      <w:r w:rsidR="005F3BCE" w:rsidRPr="000717B6">
        <w:rPr>
          <w:rFonts w:ascii="Times New Roman" w:hAnsi="Times New Roman" w:cs="Times New Roman"/>
          <w:i/>
          <w:sz w:val="24"/>
          <w:szCs w:val="24"/>
        </w:rPr>
        <w:t>Fed,</w:t>
      </w:r>
      <w:r w:rsidR="005F3BCE" w:rsidRPr="0061577C">
        <w:rPr>
          <w:rFonts w:ascii="Times New Roman" w:hAnsi="Times New Roman" w:cs="Times New Roman"/>
          <w:sz w:val="24"/>
          <w:szCs w:val="24"/>
        </w:rPr>
        <w:t xml:space="preserve"> </w:t>
      </w:r>
      <w:r w:rsidR="005F3BCE" w:rsidRPr="00F70C85">
        <w:rPr>
          <w:rFonts w:ascii="Times New Roman" w:hAnsi="Times New Roman" w:cs="Times New Roman"/>
          <w:sz w:val="24"/>
          <w:szCs w:val="24"/>
        </w:rPr>
        <w:t>responsible</w:t>
      </w:r>
      <w:r w:rsidR="005F3BCE" w:rsidRPr="0061577C">
        <w:rPr>
          <w:rFonts w:ascii="Times New Roman" w:hAnsi="Times New Roman" w:cs="Times New Roman"/>
          <w:sz w:val="24"/>
          <w:szCs w:val="24"/>
        </w:rPr>
        <w:t xml:space="preserve"> for disseminating four of the top 10 false election stories </w:t>
      </w:r>
      <w:r w:rsidR="00827A79">
        <w:rPr>
          <w:rFonts w:ascii="Times New Roman" w:hAnsi="Times New Roman" w:cs="Times New Roman"/>
          <w:sz w:val="24"/>
          <w:szCs w:val="24"/>
        </w:rPr>
        <w:t>identified by</w:t>
      </w:r>
      <w:r w:rsidR="00897576" w:rsidRPr="0061577C">
        <w:rPr>
          <w:rFonts w:ascii="Times New Roman" w:hAnsi="Times New Roman" w:cs="Times New Roman"/>
          <w:sz w:val="24"/>
          <w:szCs w:val="24"/>
        </w:rPr>
        <w:t xml:space="preserve"> Silverman (2016)</w:t>
      </w:r>
      <w:r w:rsidR="005F3BCE" w:rsidRPr="0061577C">
        <w:rPr>
          <w:rFonts w:ascii="Times New Roman" w:hAnsi="Times New Roman" w:cs="Times New Roman"/>
          <w:sz w:val="24"/>
          <w:szCs w:val="24"/>
        </w:rPr>
        <w:t xml:space="preserve">, had a domain registered </w:t>
      </w:r>
      <w:r w:rsidR="00827A79">
        <w:rPr>
          <w:rFonts w:ascii="Times New Roman" w:hAnsi="Times New Roman" w:cs="Times New Roman"/>
          <w:sz w:val="24"/>
          <w:szCs w:val="24"/>
        </w:rPr>
        <w:t>i</w:t>
      </w:r>
      <w:r w:rsidR="00CC71A3" w:rsidRPr="0061577C">
        <w:rPr>
          <w:rFonts w:ascii="Times New Roman" w:hAnsi="Times New Roman" w:cs="Times New Roman"/>
          <w:sz w:val="24"/>
          <w:szCs w:val="24"/>
        </w:rPr>
        <w:t>n</w:t>
      </w:r>
      <w:r w:rsidR="000A702D" w:rsidRPr="0061577C">
        <w:rPr>
          <w:rFonts w:ascii="Times New Roman" w:hAnsi="Times New Roman" w:cs="Times New Roman"/>
          <w:sz w:val="24"/>
          <w:szCs w:val="24"/>
        </w:rPr>
        <w:t xml:space="preserve"> </w:t>
      </w:r>
      <w:r w:rsidR="005F3BCE" w:rsidRPr="0061577C">
        <w:rPr>
          <w:rFonts w:ascii="Times New Roman" w:hAnsi="Times New Roman" w:cs="Times New Roman"/>
          <w:sz w:val="24"/>
          <w:szCs w:val="24"/>
        </w:rPr>
        <w:t>March</w:t>
      </w:r>
      <w:r w:rsidR="00827A79">
        <w:rPr>
          <w:rFonts w:ascii="Times New Roman" w:hAnsi="Times New Roman" w:cs="Times New Roman"/>
          <w:sz w:val="24"/>
          <w:szCs w:val="24"/>
        </w:rPr>
        <w:t>, 2016</w:t>
      </w:r>
      <w:r w:rsidR="005F3BCE" w:rsidRPr="0061577C">
        <w:rPr>
          <w:rFonts w:ascii="Times New Roman" w:hAnsi="Times New Roman" w:cs="Times New Roman"/>
          <w:sz w:val="24"/>
          <w:szCs w:val="24"/>
        </w:rPr>
        <w:t xml:space="preserve">, </w:t>
      </w:r>
      <w:r w:rsidR="00827A79">
        <w:rPr>
          <w:rFonts w:ascii="Times New Roman" w:hAnsi="Times New Roman" w:cs="Times New Roman"/>
          <w:sz w:val="24"/>
          <w:szCs w:val="24"/>
        </w:rPr>
        <w:t>a mere</w:t>
      </w:r>
      <w:r w:rsidR="005F3BCE" w:rsidRPr="0061577C">
        <w:rPr>
          <w:rFonts w:ascii="Times New Roman" w:hAnsi="Times New Roman" w:cs="Times New Roman"/>
          <w:sz w:val="24"/>
          <w:szCs w:val="24"/>
        </w:rPr>
        <w:t xml:space="preserve"> eight months prior to the election</w:t>
      </w:r>
      <w:r w:rsidR="0095410C" w:rsidRPr="0061577C">
        <w:rPr>
          <w:rFonts w:ascii="Times New Roman" w:hAnsi="Times New Roman" w:cs="Times New Roman"/>
          <w:sz w:val="24"/>
          <w:szCs w:val="24"/>
        </w:rPr>
        <w:t>s</w:t>
      </w:r>
      <w:r w:rsidR="005F3BCE" w:rsidRPr="0061577C">
        <w:rPr>
          <w:rFonts w:ascii="Times New Roman" w:hAnsi="Times New Roman" w:cs="Times New Roman"/>
          <w:sz w:val="24"/>
          <w:szCs w:val="24"/>
        </w:rPr>
        <w:t xml:space="preserve">. </w:t>
      </w:r>
      <w:r w:rsidR="0070735D" w:rsidRPr="0061577C">
        <w:rPr>
          <w:rFonts w:ascii="Times New Roman" w:hAnsi="Times New Roman" w:cs="Times New Roman"/>
          <w:sz w:val="24"/>
          <w:szCs w:val="24"/>
        </w:rPr>
        <w:t>A well-established news organization will not have created their site a couple of months ago.</w:t>
      </w:r>
      <w:r w:rsidR="000A702D" w:rsidRPr="0061577C">
        <w:rPr>
          <w:rFonts w:ascii="Times New Roman" w:hAnsi="Times New Roman" w:cs="Times New Roman"/>
          <w:sz w:val="24"/>
          <w:szCs w:val="24"/>
        </w:rPr>
        <w:t xml:space="preserve"> </w:t>
      </w:r>
      <w:r w:rsidR="000A702D" w:rsidRPr="008C60EC">
        <w:rPr>
          <w:rFonts w:ascii="Times New Roman" w:hAnsi="Times New Roman" w:cs="Times New Roman"/>
          <w:sz w:val="24"/>
          <w:szCs w:val="24"/>
        </w:rPr>
        <w:lastRenderedPageBreak/>
        <w:t xml:space="preserve">Nevertheless, the aforementioned stories by </w:t>
      </w:r>
      <w:r w:rsidR="000A702D" w:rsidRPr="008C60EC">
        <w:rPr>
          <w:rFonts w:ascii="Times New Roman" w:hAnsi="Times New Roman" w:cs="Times New Roman"/>
          <w:i/>
          <w:sz w:val="24"/>
          <w:szCs w:val="24"/>
        </w:rPr>
        <w:t>Ending the Fed</w:t>
      </w:r>
      <w:r w:rsidR="000A702D" w:rsidRPr="008C60EC">
        <w:rPr>
          <w:rFonts w:ascii="Times New Roman" w:hAnsi="Times New Roman" w:cs="Times New Roman"/>
          <w:sz w:val="24"/>
          <w:szCs w:val="24"/>
        </w:rPr>
        <w:t xml:space="preserve"> generated nearly 180,000 more</w:t>
      </w:r>
      <w:r w:rsidR="00974FDE" w:rsidRPr="008C60EC">
        <w:rPr>
          <w:rFonts w:ascii="Times New Roman" w:hAnsi="Times New Roman" w:cs="Times New Roman"/>
          <w:sz w:val="24"/>
          <w:szCs w:val="24"/>
        </w:rPr>
        <w:t xml:space="preserve"> </w:t>
      </w:r>
      <w:r w:rsidR="000A702D" w:rsidRPr="008C60EC">
        <w:rPr>
          <w:rFonts w:ascii="Times New Roman" w:hAnsi="Times New Roman" w:cs="Times New Roman"/>
          <w:sz w:val="24"/>
          <w:szCs w:val="24"/>
        </w:rPr>
        <w:t>engagements on Facebook than the top fo</w:t>
      </w:r>
      <w:r w:rsidR="00033AA1" w:rsidRPr="008C60EC">
        <w:rPr>
          <w:rFonts w:ascii="Times New Roman" w:hAnsi="Times New Roman" w:cs="Times New Roman"/>
          <w:sz w:val="24"/>
          <w:szCs w:val="24"/>
        </w:rPr>
        <w:t>u</w:t>
      </w:r>
      <w:r w:rsidR="000A702D" w:rsidRPr="008C60EC">
        <w:rPr>
          <w:rFonts w:ascii="Times New Roman" w:hAnsi="Times New Roman" w:cs="Times New Roman"/>
          <w:sz w:val="24"/>
          <w:szCs w:val="24"/>
        </w:rPr>
        <w:t xml:space="preserve">r election stories from the </w:t>
      </w:r>
      <w:r w:rsidR="000A702D" w:rsidRPr="008C60EC">
        <w:rPr>
          <w:rFonts w:ascii="Times New Roman" w:hAnsi="Times New Roman" w:cs="Times New Roman"/>
          <w:i/>
          <w:sz w:val="24"/>
          <w:szCs w:val="24"/>
        </w:rPr>
        <w:t>Washington Post</w:t>
      </w:r>
      <w:r w:rsidR="0014601C">
        <w:rPr>
          <w:rFonts w:ascii="Times New Roman" w:hAnsi="Times New Roman" w:cs="Times New Roman"/>
          <w:i/>
          <w:sz w:val="24"/>
          <w:szCs w:val="24"/>
        </w:rPr>
        <w:t xml:space="preserve"> </w:t>
      </w:r>
      <w:r w:rsidR="0014601C">
        <w:rPr>
          <w:rFonts w:ascii="Times New Roman" w:hAnsi="Times New Roman" w:cs="Times New Roman"/>
          <w:sz w:val="24"/>
          <w:szCs w:val="24"/>
        </w:rPr>
        <w:t>(Silverman, 2016)</w:t>
      </w:r>
      <w:r w:rsidR="000A702D" w:rsidRPr="0061577C">
        <w:rPr>
          <w:rFonts w:ascii="Times New Roman" w:hAnsi="Times New Roman" w:cs="Times New Roman"/>
          <w:i/>
          <w:sz w:val="24"/>
          <w:szCs w:val="24"/>
        </w:rPr>
        <w:t xml:space="preserve">. </w:t>
      </w:r>
      <w:r w:rsidR="006A5DAA" w:rsidRPr="0061577C">
        <w:rPr>
          <w:rFonts w:ascii="Times New Roman" w:hAnsi="Times New Roman" w:cs="Times New Roman"/>
          <w:sz w:val="24"/>
          <w:szCs w:val="24"/>
        </w:rPr>
        <w:t>As Dempsey (2017) explains</w:t>
      </w:r>
      <w:r w:rsidR="00A41EEA" w:rsidRPr="0061577C">
        <w:rPr>
          <w:rFonts w:ascii="Times New Roman" w:hAnsi="Times New Roman" w:cs="Times New Roman"/>
          <w:sz w:val="24"/>
          <w:szCs w:val="24"/>
        </w:rPr>
        <w:t>,</w:t>
      </w:r>
      <w:r w:rsidR="006A5DAA" w:rsidRPr="0061577C">
        <w:rPr>
          <w:rFonts w:ascii="Times New Roman" w:hAnsi="Times New Roman" w:cs="Times New Roman"/>
          <w:sz w:val="24"/>
          <w:szCs w:val="24"/>
        </w:rPr>
        <w:t xml:space="preserve"> fa</w:t>
      </w:r>
      <w:r w:rsidR="00142AE4" w:rsidRPr="0061577C">
        <w:rPr>
          <w:rFonts w:ascii="Times New Roman" w:hAnsi="Times New Roman" w:cs="Times New Roman"/>
          <w:sz w:val="24"/>
          <w:szCs w:val="24"/>
        </w:rPr>
        <w:t>bricated</w:t>
      </w:r>
      <w:r w:rsidR="006A5DAA" w:rsidRPr="0061577C">
        <w:rPr>
          <w:rFonts w:ascii="Times New Roman" w:hAnsi="Times New Roman" w:cs="Times New Roman"/>
          <w:sz w:val="24"/>
          <w:szCs w:val="24"/>
        </w:rPr>
        <w:t xml:space="preserve"> sites can make a lot of revenue through online ads by simply driving </w:t>
      </w:r>
      <w:r w:rsidR="002F514F" w:rsidRPr="0061577C">
        <w:rPr>
          <w:rFonts w:ascii="Times New Roman" w:hAnsi="Times New Roman" w:cs="Times New Roman"/>
          <w:sz w:val="24"/>
          <w:szCs w:val="24"/>
        </w:rPr>
        <w:t>users</w:t>
      </w:r>
      <w:r w:rsidR="006A5DAA" w:rsidRPr="0061577C">
        <w:rPr>
          <w:rFonts w:ascii="Times New Roman" w:hAnsi="Times New Roman" w:cs="Times New Roman"/>
          <w:sz w:val="24"/>
          <w:szCs w:val="24"/>
        </w:rPr>
        <w:t xml:space="preserve"> to their sites so “they may not care what the content even says or how misleading the headline is, as long as it</w:t>
      </w:r>
      <w:r w:rsidR="00237EBD" w:rsidRPr="0061577C">
        <w:rPr>
          <w:rFonts w:ascii="Times New Roman" w:hAnsi="Times New Roman" w:cs="Times New Roman"/>
          <w:sz w:val="24"/>
          <w:szCs w:val="24"/>
        </w:rPr>
        <w:t xml:space="preserve"> i</w:t>
      </w:r>
      <w:r w:rsidR="006A5DAA" w:rsidRPr="0061577C">
        <w:rPr>
          <w:rFonts w:ascii="Times New Roman" w:hAnsi="Times New Roman" w:cs="Times New Roman"/>
          <w:sz w:val="24"/>
          <w:szCs w:val="24"/>
        </w:rPr>
        <w:t xml:space="preserve">s attracting eyeballs to their paid-per-click pages” (p. 6). </w:t>
      </w:r>
      <w:r w:rsidR="0070735D" w:rsidRPr="0061577C">
        <w:rPr>
          <w:rFonts w:ascii="Times New Roman" w:hAnsi="Times New Roman" w:cs="Times New Roman"/>
          <w:sz w:val="24"/>
          <w:szCs w:val="24"/>
        </w:rPr>
        <w:t>Because the main purpose of this type of content is ad revenue, message and source characteristics are often neglected. It is not uncommon for a fa</w:t>
      </w:r>
      <w:r w:rsidR="00142AE4" w:rsidRPr="0061577C">
        <w:rPr>
          <w:rFonts w:ascii="Times New Roman" w:hAnsi="Times New Roman" w:cs="Times New Roman"/>
          <w:sz w:val="24"/>
          <w:szCs w:val="24"/>
        </w:rPr>
        <w:t>lse</w:t>
      </w:r>
      <w:r w:rsidR="0070735D" w:rsidRPr="0061577C">
        <w:rPr>
          <w:rFonts w:ascii="Times New Roman" w:hAnsi="Times New Roman" w:cs="Times New Roman"/>
          <w:sz w:val="24"/>
          <w:szCs w:val="24"/>
        </w:rPr>
        <w:t xml:space="preserve"> news article to have unverified quotes, emotionally charged linguistic markers, spelling and grammar mistakes, </w:t>
      </w:r>
      <w:r w:rsidR="00E80186" w:rsidRPr="0061577C">
        <w:rPr>
          <w:rFonts w:ascii="Times New Roman" w:hAnsi="Times New Roman" w:cs="Times New Roman"/>
          <w:sz w:val="24"/>
          <w:szCs w:val="24"/>
        </w:rPr>
        <w:t xml:space="preserve">and inaccurate pictures. </w:t>
      </w:r>
      <w:r w:rsidR="00E80186" w:rsidRPr="0061577C">
        <w:rPr>
          <w:rFonts w:ascii="Times New Roman" w:hAnsi="Times New Roman" w:cs="Times New Roman"/>
          <w:color w:val="000000"/>
          <w:sz w:val="24"/>
          <w:szCs w:val="24"/>
          <w:shd w:val="clear" w:color="auto" w:fill="FFFFFF"/>
        </w:rPr>
        <w:t>A quick reverse-google search, for instance, can reveal if a displayed picture occurred prior to the event it claims to be a reporting about (Davis, 2016)</w:t>
      </w:r>
      <w:r w:rsidR="007C76D2" w:rsidRPr="0061577C">
        <w:rPr>
          <w:rFonts w:ascii="Times New Roman" w:hAnsi="Times New Roman" w:cs="Times New Roman"/>
          <w:sz w:val="24"/>
          <w:szCs w:val="24"/>
        </w:rPr>
        <w:t>.</w:t>
      </w:r>
    </w:p>
    <w:p w14:paraId="0F96D225" w14:textId="77777777" w:rsidR="00C2345A" w:rsidRPr="0061577C" w:rsidRDefault="00C2345A" w:rsidP="00D66487">
      <w:pPr>
        <w:spacing w:line="480" w:lineRule="auto"/>
        <w:ind w:firstLine="720"/>
        <w:contextualSpacing/>
        <w:rPr>
          <w:rFonts w:ascii="Times New Roman" w:hAnsi="Times New Roman" w:cs="Times New Roman"/>
          <w:sz w:val="24"/>
          <w:szCs w:val="24"/>
        </w:rPr>
      </w:pPr>
    </w:p>
    <w:tbl>
      <w:tblPr>
        <w:tblStyle w:val="TableGrid"/>
        <w:tblW w:w="5000" w:type="pct"/>
        <w:tblLayout w:type="fixed"/>
        <w:tblCellMar>
          <w:left w:w="72" w:type="dxa"/>
          <w:right w:w="72" w:type="dxa"/>
        </w:tblCellMar>
        <w:tblLook w:val="04A0" w:firstRow="1" w:lastRow="0" w:firstColumn="1" w:lastColumn="0" w:noHBand="0" w:noVBand="1"/>
      </w:tblPr>
      <w:tblGrid>
        <w:gridCol w:w="2970"/>
        <w:gridCol w:w="1981"/>
        <w:gridCol w:w="2338"/>
        <w:gridCol w:w="358"/>
        <w:gridCol w:w="1713"/>
      </w:tblGrid>
      <w:tr w:rsidR="00411420" w:rsidRPr="0061577C" w14:paraId="3AF7EEDB" w14:textId="77777777" w:rsidTr="0008320D">
        <w:tc>
          <w:tcPr>
            <w:tcW w:w="4085" w:type="pct"/>
            <w:gridSpan w:val="4"/>
            <w:tcBorders>
              <w:top w:val="nil"/>
              <w:left w:val="nil"/>
              <w:bottom w:val="single" w:sz="4" w:space="0" w:color="auto"/>
              <w:right w:val="nil"/>
            </w:tcBorders>
          </w:tcPr>
          <w:p w14:paraId="5DD4E552" w14:textId="77777777" w:rsidR="00411420" w:rsidRPr="0061577C" w:rsidRDefault="00411420" w:rsidP="0008320D">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Table 2.</w:t>
            </w:r>
          </w:p>
          <w:p w14:paraId="4B6E6350" w14:textId="30B9DC3A" w:rsidR="00411420" w:rsidRPr="0061577C" w:rsidRDefault="00411420" w:rsidP="0008320D">
            <w:pPr>
              <w:contextualSpacing/>
              <w:rPr>
                <w:rFonts w:ascii="Times New Roman" w:hAnsi="Times New Roman" w:cs="Times New Roman"/>
                <w:i/>
                <w:color w:val="000000"/>
                <w:sz w:val="24"/>
                <w:szCs w:val="24"/>
                <w:shd w:val="clear" w:color="auto" w:fill="FFFFFF"/>
              </w:rPr>
            </w:pPr>
            <w:r w:rsidRPr="0061577C">
              <w:rPr>
                <w:rFonts w:ascii="Times New Roman" w:hAnsi="Times New Roman" w:cs="Times New Roman"/>
                <w:i/>
                <w:color w:val="000000"/>
                <w:sz w:val="24"/>
                <w:szCs w:val="24"/>
                <w:shd w:val="clear" w:color="auto" w:fill="FFFFFF"/>
              </w:rPr>
              <w:t>Features of Fa</w:t>
            </w:r>
            <w:r w:rsidR="00142AE4" w:rsidRPr="0061577C">
              <w:rPr>
                <w:rFonts w:ascii="Times New Roman" w:hAnsi="Times New Roman" w:cs="Times New Roman"/>
                <w:i/>
                <w:color w:val="000000"/>
                <w:sz w:val="24"/>
                <w:szCs w:val="24"/>
                <w:shd w:val="clear" w:color="auto" w:fill="FFFFFF"/>
              </w:rPr>
              <w:t>bricated</w:t>
            </w:r>
            <w:r w:rsidRPr="0061577C">
              <w:rPr>
                <w:rFonts w:ascii="Times New Roman" w:hAnsi="Times New Roman" w:cs="Times New Roman"/>
                <w:i/>
                <w:color w:val="000000"/>
                <w:sz w:val="24"/>
                <w:szCs w:val="24"/>
                <w:shd w:val="clear" w:color="auto" w:fill="FFFFFF"/>
              </w:rPr>
              <w:t xml:space="preserve"> News</w:t>
            </w:r>
          </w:p>
        </w:tc>
        <w:tc>
          <w:tcPr>
            <w:tcW w:w="915" w:type="pct"/>
            <w:tcBorders>
              <w:top w:val="nil"/>
              <w:left w:val="nil"/>
              <w:bottom w:val="single" w:sz="4" w:space="0" w:color="auto"/>
              <w:right w:val="nil"/>
            </w:tcBorders>
          </w:tcPr>
          <w:p w14:paraId="64E4DCCF" w14:textId="77777777" w:rsidR="00411420" w:rsidRPr="0061577C" w:rsidRDefault="00411420" w:rsidP="0008320D">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p>
        </w:tc>
      </w:tr>
      <w:tr w:rsidR="00411420" w:rsidRPr="0061577C" w14:paraId="07EEC60E" w14:textId="77777777" w:rsidTr="0008320D">
        <w:tc>
          <w:tcPr>
            <w:tcW w:w="1587" w:type="pct"/>
            <w:tcBorders>
              <w:left w:val="nil"/>
              <w:bottom w:val="single" w:sz="4" w:space="0" w:color="auto"/>
              <w:right w:val="nil"/>
            </w:tcBorders>
          </w:tcPr>
          <w:p w14:paraId="5493127C" w14:textId="77777777" w:rsidR="00411420" w:rsidRPr="0061577C" w:rsidRDefault="0041142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058" w:type="pct"/>
            <w:tcBorders>
              <w:left w:val="nil"/>
              <w:bottom w:val="single" w:sz="4" w:space="0" w:color="auto"/>
              <w:right w:val="nil"/>
            </w:tcBorders>
          </w:tcPr>
          <w:p w14:paraId="29391177" w14:textId="77777777" w:rsidR="00411420" w:rsidRPr="0061577C" w:rsidRDefault="0041142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Sources and </w:t>
            </w:r>
          </w:p>
          <w:p w14:paraId="0D5FC3B9" w14:textId="77777777" w:rsidR="00411420" w:rsidRPr="0061577C" w:rsidRDefault="0041142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Intentions</w:t>
            </w:r>
          </w:p>
        </w:tc>
        <w:tc>
          <w:tcPr>
            <w:tcW w:w="1249" w:type="pct"/>
            <w:tcBorders>
              <w:left w:val="nil"/>
              <w:bottom w:val="single" w:sz="4" w:space="0" w:color="auto"/>
              <w:right w:val="nil"/>
            </w:tcBorders>
          </w:tcPr>
          <w:p w14:paraId="2DE43A3E" w14:textId="77777777" w:rsidR="00411420" w:rsidRPr="0061577C" w:rsidRDefault="0041142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c>
          <w:tcPr>
            <w:tcW w:w="1106" w:type="pct"/>
            <w:gridSpan w:val="2"/>
            <w:tcBorders>
              <w:left w:val="nil"/>
              <w:bottom w:val="single" w:sz="4" w:space="0" w:color="auto"/>
              <w:right w:val="nil"/>
            </w:tcBorders>
          </w:tcPr>
          <w:p w14:paraId="279B328B" w14:textId="77777777" w:rsidR="00411420" w:rsidRPr="0061577C" w:rsidRDefault="0041142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Network</w:t>
            </w:r>
          </w:p>
        </w:tc>
      </w:tr>
      <w:tr w:rsidR="00411420" w:rsidRPr="0061577C" w14:paraId="4E6EECEA" w14:textId="77777777" w:rsidTr="0008320D">
        <w:tc>
          <w:tcPr>
            <w:tcW w:w="1587" w:type="pct"/>
            <w:tcBorders>
              <w:left w:val="nil"/>
              <w:bottom w:val="single" w:sz="4" w:space="0" w:color="auto"/>
              <w:right w:val="nil"/>
            </w:tcBorders>
          </w:tcPr>
          <w:p w14:paraId="6E30CC78" w14:textId="654260F4"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Factuality: </w:t>
            </w:r>
          </w:p>
          <w:p w14:paraId="6120F913"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-Not factual.</w:t>
            </w:r>
          </w:p>
          <w:p w14:paraId="490033E1" w14:textId="3E8E6036"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w:t>
            </w:r>
            <w:r w:rsidR="006A3D33" w:rsidRPr="0061577C">
              <w:rPr>
                <w:rFonts w:ascii="Times New Roman" w:hAnsi="Times New Roman" w:cs="Times New Roman"/>
                <w:color w:val="000000"/>
                <w:sz w:val="24"/>
                <w:szCs w:val="24"/>
                <w:shd w:val="clear" w:color="auto" w:fill="FFFFFF"/>
              </w:rPr>
              <w:t xml:space="preserve">One-sided </w:t>
            </w:r>
            <w:r w:rsidRPr="0061577C">
              <w:rPr>
                <w:rFonts w:ascii="Times New Roman" w:hAnsi="Times New Roman" w:cs="Times New Roman"/>
                <w:color w:val="000000"/>
                <w:sz w:val="24"/>
                <w:szCs w:val="24"/>
                <w:shd w:val="clear" w:color="auto" w:fill="FFFFFF"/>
              </w:rPr>
              <w:t>reporting.</w:t>
            </w:r>
          </w:p>
          <w:p w14:paraId="27D320BF"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699C0957"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-Grammar, spelling or </w:t>
            </w:r>
          </w:p>
          <w:p w14:paraId="221F3329"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-punctuation mistakes.</w:t>
            </w:r>
          </w:p>
          <w:p w14:paraId="21FA7C98" w14:textId="770DBCD9"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-Does not adhere to </w:t>
            </w:r>
            <w:r w:rsidR="0042233D" w:rsidRPr="0061577C">
              <w:rPr>
                <w:rFonts w:ascii="Times New Roman" w:hAnsi="Times New Roman" w:cs="Times New Roman"/>
                <w:color w:val="000000"/>
                <w:sz w:val="24"/>
                <w:szCs w:val="24"/>
                <w:shd w:val="clear" w:color="auto" w:fill="FFFFFF"/>
              </w:rPr>
              <w:t xml:space="preserve">journalistic </w:t>
            </w:r>
            <w:r w:rsidRPr="0061577C">
              <w:rPr>
                <w:rFonts w:ascii="Times New Roman" w:hAnsi="Times New Roman" w:cs="Times New Roman"/>
                <w:color w:val="000000"/>
                <w:sz w:val="24"/>
                <w:szCs w:val="24"/>
                <w:shd w:val="clear" w:color="auto" w:fill="FFFFFF"/>
              </w:rPr>
              <w:t>style.</w:t>
            </w:r>
          </w:p>
          <w:p w14:paraId="218A9EC0"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-Cites first names.</w:t>
            </w:r>
          </w:p>
          <w:p w14:paraId="5DF8E2D2"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Lexical and Syntactical:</w:t>
            </w:r>
          </w:p>
          <w:p w14:paraId="30227F89"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-Present tense verbs.</w:t>
            </w:r>
          </w:p>
          <w:p w14:paraId="36837E2A" w14:textId="77777777" w:rsidR="00411420" w:rsidRPr="0061577C" w:rsidRDefault="00411420" w:rsidP="0008320D">
            <w:pP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Rhetorical elements:</w:t>
            </w:r>
          </w:p>
          <w:p w14:paraId="6D8BF177"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-Discrepancies or omissions.</w:t>
            </w:r>
          </w:p>
          <w:p w14:paraId="2CBB44C3"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-“Spectacle” and narrative writing.</w:t>
            </w:r>
          </w:p>
          <w:p w14:paraId="2749C149"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-Emotionally charged. </w:t>
            </w:r>
          </w:p>
          <w:p w14:paraId="5388DC32"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-Use of hyperboles</w:t>
            </w:r>
          </w:p>
          <w:p w14:paraId="4474395D"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-Common man appeals </w:t>
            </w:r>
          </w:p>
          <w:p w14:paraId="39C97E66"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lastRenderedPageBreak/>
              <w:t xml:space="preserve">-Arguments from authority </w:t>
            </w:r>
          </w:p>
          <w:p w14:paraId="0202F230"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-Ad-hominem attacks</w:t>
            </w:r>
          </w:p>
          <w:p w14:paraId="4611DAD4" w14:textId="3E77F350"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 </w:t>
            </w:r>
            <w:r w:rsidR="008B654C" w:rsidRPr="0061577C">
              <w:rPr>
                <w:rFonts w:ascii="Times New Roman" w:hAnsi="Times New Roman" w:cs="Times New Roman"/>
                <w:color w:val="000000"/>
                <w:sz w:val="24"/>
                <w:szCs w:val="24"/>
                <w:shd w:val="clear" w:color="auto" w:fill="FFFFFF"/>
              </w:rPr>
              <w:t>-</w:t>
            </w:r>
            <w:r w:rsidRPr="0061577C">
              <w:rPr>
                <w:rFonts w:ascii="Times New Roman" w:hAnsi="Times New Roman" w:cs="Times New Roman"/>
                <w:color w:val="000000"/>
                <w:sz w:val="24"/>
                <w:szCs w:val="24"/>
                <w:shd w:val="clear" w:color="auto" w:fill="FFFFFF"/>
              </w:rPr>
              <w:t>Demonizing the outgroup</w:t>
            </w:r>
          </w:p>
          <w:p w14:paraId="3604C41F" w14:textId="1ABE14B0" w:rsidR="00411420" w:rsidRPr="0061577C" w:rsidRDefault="008B654C"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w:t>
            </w:r>
            <w:proofErr w:type="spellStart"/>
            <w:r w:rsidR="00411420" w:rsidRPr="0061577C">
              <w:rPr>
                <w:rFonts w:ascii="Times New Roman" w:hAnsi="Times New Roman" w:cs="Times New Roman"/>
                <w:color w:val="000000"/>
                <w:sz w:val="24"/>
                <w:szCs w:val="24"/>
                <w:shd w:val="clear" w:color="auto" w:fill="FFFFFF"/>
              </w:rPr>
              <w:t>Conspirational</w:t>
            </w:r>
            <w:proofErr w:type="spellEnd"/>
            <w:r w:rsidR="00411420" w:rsidRPr="0061577C">
              <w:rPr>
                <w:rFonts w:ascii="Times New Roman" w:hAnsi="Times New Roman" w:cs="Times New Roman"/>
                <w:color w:val="000000"/>
                <w:sz w:val="24"/>
                <w:szCs w:val="24"/>
                <w:shd w:val="clear" w:color="auto" w:fill="FFFFFF"/>
              </w:rPr>
              <w:t xml:space="preserve"> reasoning</w:t>
            </w:r>
          </w:p>
          <w:p w14:paraId="6FE4A037"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-Logic flaws.</w:t>
            </w:r>
          </w:p>
          <w:p w14:paraId="30E35EB5"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Headline</w:t>
            </w:r>
          </w:p>
          <w:p w14:paraId="1DB521FE" w14:textId="77777777" w:rsidR="00411420" w:rsidRPr="0061577C" w:rsidRDefault="00411420" w:rsidP="0008320D">
            <w:pPr>
              <w:ind w:right="-9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-All CAPS and exclamations </w:t>
            </w:r>
          </w:p>
          <w:p w14:paraId="48E5D7C0" w14:textId="77777777" w:rsidR="00411420" w:rsidRPr="0061577C" w:rsidRDefault="00411420" w:rsidP="0008320D">
            <w:pPr>
              <w:ind w:right="-9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-Misleading and clickbait headlines</w:t>
            </w:r>
          </w:p>
          <w:p w14:paraId="3492CFB8" w14:textId="77777777" w:rsidR="00411420" w:rsidRPr="0061577C" w:rsidRDefault="00411420" w:rsidP="0008320D">
            <w:pPr>
              <w:ind w:right="-9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Sound bites:</w:t>
            </w:r>
          </w:p>
          <w:p w14:paraId="7F37A00E" w14:textId="77777777" w:rsidR="00411420" w:rsidRPr="0061577C" w:rsidRDefault="00411420" w:rsidP="0008320D">
            <w:pPr>
              <w:ind w:right="-9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-Editing soundbites to create sensationalism.</w:t>
            </w:r>
          </w:p>
          <w:p w14:paraId="14042D9A" w14:textId="77777777" w:rsidR="00411420" w:rsidRPr="0061577C" w:rsidRDefault="00411420" w:rsidP="0008320D">
            <w:pPr>
              <w:ind w:right="-9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Photos/Videos:</w:t>
            </w:r>
          </w:p>
          <w:p w14:paraId="7F5631CD" w14:textId="77777777" w:rsidR="00411420" w:rsidRPr="0061577C" w:rsidRDefault="00411420" w:rsidP="0008320D">
            <w:pPr>
              <w:ind w:right="27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-Altered pixel structure</w:t>
            </w:r>
          </w:p>
          <w:p w14:paraId="28C182E8" w14:textId="77777777" w:rsidR="00411420" w:rsidRPr="0061577C" w:rsidRDefault="00411420" w:rsidP="0008320D">
            <w:pPr>
              <w:ind w:right="-200"/>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Shadows, reflections, and perspective distortions.</w:t>
            </w:r>
          </w:p>
          <w:p w14:paraId="22C7B475" w14:textId="77777777" w:rsidR="00411420" w:rsidRPr="0061577C" w:rsidRDefault="00411420" w:rsidP="0008320D">
            <w:pPr>
              <w:ind w:right="-90"/>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-Use of photos out of context</w:t>
            </w:r>
          </w:p>
        </w:tc>
        <w:tc>
          <w:tcPr>
            <w:tcW w:w="1058" w:type="pct"/>
            <w:tcBorders>
              <w:left w:val="nil"/>
              <w:bottom w:val="single" w:sz="4" w:space="0" w:color="auto"/>
              <w:right w:val="nil"/>
            </w:tcBorders>
          </w:tcPr>
          <w:p w14:paraId="6262AC7E"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lastRenderedPageBreak/>
              <w:t>Sources of the message</w:t>
            </w:r>
            <w:r w:rsidRPr="0061577C">
              <w:rPr>
                <w:rFonts w:ascii="Times New Roman" w:hAnsi="Times New Roman" w:cs="Times New Roman"/>
                <w:b/>
                <w:color w:val="000000"/>
                <w:sz w:val="24"/>
                <w:szCs w:val="24"/>
                <w:shd w:val="clear" w:color="auto" w:fill="FFFFFF"/>
              </w:rPr>
              <w:t>:</w:t>
            </w:r>
          </w:p>
          <w:p w14:paraId="7E803C41" w14:textId="77777777" w:rsidR="00411420" w:rsidRPr="0061577C" w:rsidRDefault="00411420" w:rsidP="0008320D">
            <w:pPr>
              <w:ind w:left="-60" w:right="250"/>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-Unverified sources. </w:t>
            </w:r>
          </w:p>
          <w:p w14:paraId="18948BB1" w14:textId="185205BF" w:rsidR="00411420" w:rsidRPr="0061577C" w:rsidRDefault="00411420" w:rsidP="0008320D">
            <w:pPr>
              <w:ind w:right="250"/>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-No quotes or made</w:t>
            </w:r>
            <w:r w:rsidR="003E12CD" w:rsidRPr="0061577C">
              <w:rPr>
                <w:rFonts w:ascii="Times New Roman" w:hAnsi="Times New Roman" w:cs="Times New Roman"/>
                <w:bCs/>
                <w:color w:val="000000"/>
                <w:sz w:val="24"/>
                <w:szCs w:val="24"/>
                <w:shd w:val="clear" w:color="auto" w:fill="FFFFFF"/>
              </w:rPr>
              <w:t>-</w:t>
            </w:r>
            <w:r w:rsidRPr="0061577C">
              <w:rPr>
                <w:rFonts w:ascii="Times New Roman" w:hAnsi="Times New Roman" w:cs="Times New Roman"/>
                <w:bCs/>
                <w:color w:val="000000"/>
                <w:sz w:val="24"/>
                <w:szCs w:val="24"/>
                <w:shd w:val="clear" w:color="auto" w:fill="FFFFFF"/>
              </w:rPr>
              <w:t>up</w:t>
            </w:r>
            <w:r w:rsidR="003E12CD" w:rsidRPr="0061577C">
              <w:rPr>
                <w:rFonts w:ascii="Times New Roman" w:hAnsi="Times New Roman" w:cs="Times New Roman"/>
                <w:bCs/>
                <w:color w:val="000000"/>
                <w:sz w:val="24"/>
                <w:szCs w:val="24"/>
                <w:shd w:val="clear" w:color="auto" w:fill="FFFFFF"/>
              </w:rPr>
              <w:t xml:space="preserve"> quotes</w:t>
            </w:r>
            <w:r w:rsidRPr="0061577C">
              <w:rPr>
                <w:rFonts w:ascii="Times New Roman" w:hAnsi="Times New Roman" w:cs="Times New Roman"/>
                <w:bCs/>
                <w:color w:val="000000"/>
                <w:sz w:val="24"/>
                <w:szCs w:val="24"/>
                <w:shd w:val="clear" w:color="auto" w:fill="FFFFFF"/>
              </w:rPr>
              <w:t>.</w:t>
            </w:r>
          </w:p>
          <w:p w14:paraId="1DB32AD5" w14:textId="228C75B8" w:rsidR="00D16266" w:rsidRPr="0061577C" w:rsidRDefault="00D16266" w:rsidP="0008320D">
            <w:pPr>
              <w:ind w:right="250"/>
              <w:contextualSpacing/>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No source attribution</w:t>
            </w:r>
          </w:p>
          <w:p w14:paraId="15BFC55E"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Intentionality</w:t>
            </w:r>
          </w:p>
          <w:p w14:paraId="7903663C"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-Intentionally false.</w:t>
            </w:r>
          </w:p>
          <w:p w14:paraId="127609C1"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-Revenue purpose.</w:t>
            </w:r>
          </w:p>
          <w:p w14:paraId="5560F1A0"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Independence:</w:t>
            </w:r>
          </w:p>
          <w:p w14:paraId="03227007"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Source of origin is not reputable.</w:t>
            </w:r>
          </w:p>
          <w:p w14:paraId="5B307B68" w14:textId="77777777" w:rsidR="00411420" w:rsidRPr="0061577C" w:rsidRDefault="00411420" w:rsidP="0008320D">
            <w:pP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Pedigree:</w:t>
            </w:r>
          </w:p>
          <w:p w14:paraId="6DFB2DD5"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t>-Originated in an obscure site or social media post.</w:t>
            </w:r>
          </w:p>
          <w:p w14:paraId="581A282F" w14:textId="77777777" w:rsidR="00411420" w:rsidRPr="0061577C" w:rsidRDefault="00411420" w:rsidP="0008320D">
            <w:pPr>
              <w:rPr>
                <w:rFonts w:ascii="Times New Roman" w:hAnsi="Times New Roman" w:cs="Times New Roman"/>
                <w:color w:val="000000"/>
                <w:sz w:val="24"/>
                <w:szCs w:val="24"/>
                <w:shd w:val="clear" w:color="auto" w:fill="FFFFFF"/>
              </w:rPr>
            </w:pPr>
          </w:p>
        </w:tc>
        <w:tc>
          <w:tcPr>
            <w:tcW w:w="1249" w:type="pct"/>
            <w:tcBorders>
              <w:left w:val="nil"/>
              <w:bottom w:val="single" w:sz="4" w:space="0" w:color="auto"/>
              <w:right w:val="nil"/>
            </w:tcBorders>
          </w:tcPr>
          <w:p w14:paraId="7E846AD0" w14:textId="77777777" w:rsidR="00411420" w:rsidRPr="0061577C" w:rsidRDefault="00411420" w:rsidP="0008320D">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URL:</w:t>
            </w:r>
          </w:p>
          <w:p w14:paraId="3902A24D"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-Not reputable ending (.com.co).</w:t>
            </w:r>
          </w:p>
          <w:p w14:paraId="35193DD0" w14:textId="77777777" w:rsidR="00411420" w:rsidRPr="0061577C" w:rsidRDefault="00411420" w:rsidP="0008320D">
            <w:pPr>
              <w:ind w:right="27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-Recently registered URL.</w:t>
            </w:r>
          </w:p>
          <w:p w14:paraId="2465263D" w14:textId="77777777" w:rsidR="00411420" w:rsidRPr="0061577C" w:rsidRDefault="00411420" w:rsidP="0008320D">
            <w:pPr>
              <w:ind w:right="-110"/>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-Designed to look like </w:t>
            </w:r>
          </w:p>
          <w:p w14:paraId="5778A52F" w14:textId="5BA5B1CB" w:rsidR="00411420" w:rsidRPr="0061577C" w:rsidRDefault="00411420" w:rsidP="0008320D">
            <w:pPr>
              <w:pBdr>
                <w:left w:val="single" w:sz="4" w:space="4" w:color="auto"/>
              </w:pBdr>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established site.</w:t>
            </w:r>
          </w:p>
          <w:p w14:paraId="7EA29BB9" w14:textId="59D6C642" w:rsidR="007868FF" w:rsidRPr="0061577C" w:rsidRDefault="007868FF" w:rsidP="0008320D">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-Ephemeral </w:t>
            </w:r>
            <w:r w:rsidR="00B82792" w:rsidRPr="0061577C">
              <w:rPr>
                <w:rFonts w:ascii="Times New Roman" w:hAnsi="Times New Roman" w:cs="Times New Roman"/>
                <w:color w:val="000000"/>
                <w:sz w:val="24"/>
                <w:szCs w:val="24"/>
                <w:shd w:val="clear" w:color="auto" w:fill="FFFFFF"/>
              </w:rPr>
              <w:t>site</w:t>
            </w:r>
          </w:p>
          <w:p w14:paraId="4A65F0AA" w14:textId="77777777" w:rsidR="00411420" w:rsidRPr="0061577C" w:rsidRDefault="00411420" w:rsidP="0008320D">
            <w:pPr>
              <w:pBdr>
                <w:left w:val="single" w:sz="4" w:space="4" w:color="auto"/>
              </w:pBd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About Us section:</w:t>
            </w:r>
          </w:p>
          <w:p w14:paraId="43CE7583" w14:textId="77777777" w:rsidR="00411420" w:rsidRPr="0061577C" w:rsidRDefault="00411420" w:rsidP="0008320D">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t>-Does not have information about the editor or listed owner.</w:t>
            </w:r>
          </w:p>
          <w:p w14:paraId="627EEE91" w14:textId="77777777" w:rsidR="00411420" w:rsidRPr="0061577C" w:rsidRDefault="00411420" w:rsidP="0008320D">
            <w:pPr>
              <w:pBdr>
                <w:left w:val="single" w:sz="4" w:space="4" w:color="auto"/>
              </w:pBd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Contact us section:</w:t>
            </w:r>
          </w:p>
          <w:p w14:paraId="3A93118F" w14:textId="77777777" w:rsidR="00411420" w:rsidRPr="0061577C" w:rsidRDefault="00411420" w:rsidP="0008320D">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-Email is a “personal” address</w:t>
            </w:r>
          </w:p>
          <w:p w14:paraId="37156F78" w14:textId="77777777" w:rsidR="00411420" w:rsidRPr="0061577C" w:rsidRDefault="00411420" w:rsidP="0008320D">
            <w:pPr>
              <w:pBdr>
                <w:left w:val="single" w:sz="4" w:space="4" w:color="auto"/>
              </w:pBd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Uncommon journalistic practices:</w:t>
            </w:r>
          </w:p>
          <w:p w14:paraId="4C62243D"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-Provide a Free PDF version.</w:t>
            </w:r>
          </w:p>
          <w:p w14:paraId="6C15033C" w14:textId="77777777" w:rsidR="00411420" w:rsidRPr="0061577C" w:rsidRDefault="00411420" w:rsidP="0008320D">
            <w:pPr>
              <w:ind w:right="270"/>
              <w:contextualSpacing/>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lastRenderedPageBreak/>
              <w:t>-Asks users to send their stories for publication.</w:t>
            </w:r>
            <w:r w:rsidRPr="0061577C" w:rsidDel="00D82FA0">
              <w:rPr>
                <w:rFonts w:ascii="Times New Roman" w:hAnsi="Times New Roman" w:cs="Times New Roman"/>
                <w:color w:val="000000"/>
                <w:sz w:val="24"/>
                <w:szCs w:val="24"/>
                <w:shd w:val="clear" w:color="auto" w:fill="FFFFFF"/>
              </w:rPr>
              <w:t xml:space="preserve"> </w:t>
            </w:r>
            <w:r w:rsidRPr="0061577C">
              <w:rPr>
                <w:rFonts w:ascii="Times New Roman" w:hAnsi="Times New Roman" w:cs="Times New Roman"/>
                <w:b/>
                <w:color w:val="000000"/>
                <w:sz w:val="24"/>
                <w:szCs w:val="24"/>
                <w:shd w:val="clear" w:color="auto" w:fill="FFFFFF"/>
              </w:rPr>
              <w:t>Comments:</w:t>
            </w:r>
          </w:p>
          <w:p w14:paraId="7D2A1525" w14:textId="77777777" w:rsidR="00411420" w:rsidRPr="0061577C" w:rsidRDefault="0041142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-Asks users to comment to access an article.</w:t>
            </w:r>
          </w:p>
          <w:p w14:paraId="527A327D" w14:textId="77777777" w:rsidR="00411420" w:rsidRPr="0061577C" w:rsidRDefault="00411420" w:rsidP="0008320D">
            <w:pPr>
              <w:ind w:right="270"/>
              <w:contextualSpacing/>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t>-Red flag if many users say it is false.</w:t>
            </w:r>
            <w:r w:rsidRPr="0061577C">
              <w:rPr>
                <w:rFonts w:ascii="Times New Roman" w:hAnsi="Times New Roman" w:cs="Times New Roman"/>
                <w:b/>
                <w:color w:val="000000"/>
                <w:sz w:val="24"/>
                <w:szCs w:val="24"/>
                <w:shd w:val="clear" w:color="auto" w:fill="FFFFFF"/>
              </w:rPr>
              <w:t xml:space="preserve"> </w:t>
            </w:r>
          </w:p>
          <w:p w14:paraId="34EFBD9A" w14:textId="77777777" w:rsidR="00411420" w:rsidRPr="0061577C" w:rsidRDefault="00411420" w:rsidP="0008320D">
            <w:pPr>
              <w:pBdr>
                <w:left w:val="single" w:sz="4" w:space="4" w:color="auto"/>
              </w:pBdr>
              <w:rPr>
                <w:rFonts w:ascii="Times New Roman" w:hAnsi="Times New Roman" w:cs="Times New Roman"/>
                <w:color w:val="000000"/>
                <w:sz w:val="24"/>
                <w:szCs w:val="24"/>
                <w:shd w:val="clear" w:color="auto" w:fill="FFFFFF"/>
              </w:rPr>
            </w:pPr>
          </w:p>
          <w:p w14:paraId="6C498EC4" w14:textId="77777777" w:rsidR="00411420" w:rsidRPr="0061577C" w:rsidRDefault="00411420" w:rsidP="0008320D">
            <w:pPr>
              <w:pBdr>
                <w:left w:val="single" w:sz="4" w:space="4" w:color="auto"/>
              </w:pBdr>
              <w:rPr>
                <w:rFonts w:ascii="Times New Roman" w:hAnsi="Times New Roman" w:cs="Times New Roman"/>
                <w:color w:val="000000"/>
                <w:sz w:val="24"/>
                <w:szCs w:val="24"/>
                <w:shd w:val="clear" w:color="auto" w:fill="FFFFFF"/>
              </w:rPr>
            </w:pPr>
          </w:p>
        </w:tc>
        <w:tc>
          <w:tcPr>
            <w:tcW w:w="1106" w:type="pct"/>
            <w:gridSpan w:val="2"/>
            <w:tcBorders>
              <w:left w:val="nil"/>
              <w:bottom w:val="single" w:sz="4" w:space="0" w:color="auto"/>
              <w:right w:val="nil"/>
            </w:tcBorders>
          </w:tcPr>
          <w:p w14:paraId="5CF6DC87" w14:textId="77777777" w:rsidR="00411420" w:rsidRPr="0061577C" w:rsidRDefault="00411420" w:rsidP="0008320D">
            <w:pPr>
              <w:ind w:right="270"/>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lastRenderedPageBreak/>
              <w:t xml:space="preserve">Personalization and customization </w:t>
            </w:r>
          </w:p>
          <w:p w14:paraId="05771378" w14:textId="77777777" w:rsidR="00411420" w:rsidRPr="0061577C" w:rsidRDefault="00411420" w:rsidP="0008320D">
            <w:pPr>
              <w:pBdr>
                <w:left w:val="single" w:sz="4" w:space="4" w:color="auto"/>
              </w:pBdr>
              <w:rPr>
                <w:rFonts w:ascii="Times New Roman" w:hAnsi="Times New Roman" w:cs="Times New Roman"/>
                <w:bCs/>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bCs/>
                <w:color w:val="000000"/>
                <w:sz w:val="24"/>
                <w:szCs w:val="24"/>
                <w:shd w:val="clear" w:color="auto" w:fill="FFFFFF"/>
              </w:rPr>
              <w:t>Can reaches individuals due to structure of social media.</w:t>
            </w:r>
          </w:p>
          <w:p w14:paraId="44328FB3" w14:textId="77777777" w:rsidR="00411420" w:rsidRPr="0061577C" w:rsidRDefault="00411420" w:rsidP="0008320D">
            <w:pPr>
              <w:pBdr>
                <w:left w:val="single" w:sz="4" w:space="4" w:color="auto"/>
              </w:pBd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FB sources/shares:</w:t>
            </w:r>
          </w:p>
          <w:p w14:paraId="62BFAD34" w14:textId="77777777" w:rsidR="00411420" w:rsidRPr="0061577C" w:rsidRDefault="00411420" w:rsidP="0008320D">
            <w:pPr>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-Often shared by mutual friends or pre-identified accounts.</w:t>
            </w:r>
          </w:p>
          <w:p w14:paraId="6E64824C" w14:textId="77777777" w:rsidR="00411420" w:rsidRPr="0061577C" w:rsidRDefault="0041142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Author:</w:t>
            </w:r>
          </w:p>
          <w:p w14:paraId="20E798B8" w14:textId="77777777" w:rsidR="00411420" w:rsidRPr="0061577C" w:rsidRDefault="00411420" w:rsidP="0008320D">
            <w:pPr>
              <w:rPr>
                <w:rFonts w:ascii="Times New Roman" w:hAnsi="Times New Roman" w:cs="Times New Roman"/>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 xml:space="preserve"> </w:t>
            </w:r>
            <w:r w:rsidRPr="0061577C">
              <w:rPr>
                <w:rFonts w:ascii="Times New Roman" w:hAnsi="Times New Roman" w:cs="Times New Roman"/>
                <w:bCs/>
                <w:color w:val="000000"/>
                <w:sz w:val="24"/>
                <w:szCs w:val="24"/>
                <w:shd w:val="clear" w:color="auto" w:fill="FFFFFF"/>
              </w:rPr>
              <w:t>-Written by bots and algorithms.</w:t>
            </w:r>
          </w:p>
          <w:p w14:paraId="6FDA8F1A" w14:textId="77777777" w:rsidR="00411420" w:rsidRPr="0061577C" w:rsidRDefault="0041142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Metadata:</w:t>
            </w:r>
          </w:p>
          <w:p w14:paraId="2EB0C47E" w14:textId="77777777" w:rsidR="00411420" w:rsidRPr="0061577C" w:rsidRDefault="00411420" w:rsidP="0008320D">
            <w:pPr>
              <w:rPr>
                <w:rFonts w:ascii="Times New Roman" w:hAnsi="Times New Roman" w:cs="Times New Roman"/>
                <w:sz w:val="24"/>
                <w:szCs w:val="24"/>
                <w:shd w:val="clear" w:color="auto" w:fill="FFFFFF"/>
              </w:rPr>
            </w:pPr>
            <w:r w:rsidRPr="0061577C">
              <w:rPr>
                <w:rFonts w:ascii="Times New Roman" w:hAnsi="Times New Roman" w:cs="Times New Roman"/>
                <w:bCs/>
                <w:color w:val="000000"/>
                <w:sz w:val="24"/>
                <w:szCs w:val="24"/>
                <w:shd w:val="clear" w:color="auto" w:fill="FFFFFF"/>
              </w:rPr>
              <w:t xml:space="preserve">-Metadata indicators that determine deception: Queries </w:t>
            </w:r>
            <w:r w:rsidRPr="0061577C">
              <w:rPr>
                <w:rFonts w:ascii="Times New Roman" w:hAnsi="Times New Roman" w:cs="Times New Roman"/>
                <w:bCs/>
                <w:color w:val="000000"/>
                <w:sz w:val="24"/>
                <w:szCs w:val="24"/>
                <w:shd w:val="clear" w:color="auto" w:fill="FFFFFF"/>
              </w:rPr>
              <w:lastRenderedPageBreak/>
              <w:t>to provide cumulative deception measures.</w:t>
            </w:r>
          </w:p>
        </w:tc>
      </w:tr>
    </w:tbl>
    <w:p w14:paraId="10DBBDC6" w14:textId="77777777" w:rsidR="003F7363" w:rsidRPr="0061577C" w:rsidRDefault="003F7363">
      <w:pPr>
        <w:spacing w:line="480" w:lineRule="auto"/>
        <w:ind w:firstLine="720"/>
        <w:contextualSpacing/>
        <w:rPr>
          <w:rFonts w:ascii="Times New Roman" w:hAnsi="Times New Roman" w:cs="Times New Roman"/>
          <w:sz w:val="24"/>
          <w:szCs w:val="24"/>
        </w:rPr>
      </w:pPr>
    </w:p>
    <w:p w14:paraId="3852801A" w14:textId="71BDD34D" w:rsidR="008233D3" w:rsidRPr="0061577C" w:rsidRDefault="009304A5">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Finally, network features are especially salient for fa</w:t>
      </w:r>
      <w:r w:rsidR="00CF3EC1" w:rsidRPr="0061577C">
        <w:rPr>
          <w:rFonts w:ascii="Times New Roman" w:hAnsi="Times New Roman" w:cs="Times New Roman"/>
          <w:sz w:val="24"/>
          <w:szCs w:val="24"/>
        </w:rPr>
        <w:t>bricated</w:t>
      </w:r>
      <w:r w:rsidRPr="0061577C">
        <w:rPr>
          <w:rFonts w:ascii="Times New Roman" w:hAnsi="Times New Roman" w:cs="Times New Roman"/>
          <w:sz w:val="24"/>
          <w:szCs w:val="24"/>
        </w:rPr>
        <w:t xml:space="preserve"> sites. Because these websites intentionally publish deceptive and incorrect information for </w:t>
      </w:r>
      <w:r w:rsidR="00A80798" w:rsidRPr="0061577C">
        <w:rPr>
          <w:rFonts w:ascii="Times New Roman" w:hAnsi="Times New Roman" w:cs="Times New Roman"/>
          <w:sz w:val="24"/>
          <w:szCs w:val="24"/>
        </w:rPr>
        <w:t>financial</w:t>
      </w:r>
      <w:r w:rsidRPr="0061577C">
        <w:rPr>
          <w:rFonts w:ascii="Times New Roman" w:hAnsi="Times New Roman" w:cs="Times New Roman"/>
          <w:sz w:val="24"/>
          <w:szCs w:val="24"/>
        </w:rPr>
        <w:t xml:space="preserve"> gain, they rely on social media to engage audiences.</w:t>
      </w:r>
      <w:r w:rsidR="007E7903" w:rsidRPr="0061577C">
        <w:rPr>
          <w:rFonts w:ascii="Times New Roman" w:hAnsi="Times New Roman" w:cs="Times New Roman"/>
          <w:sz w:val="24"/>
          <w:szCs w:val="24"/>
        </w:rPr>
        <w:t xml:space="preserve"> </w:t>
      </w:r>
      <w:r w:rsidR="00A42789" w:rsidRPr="0061577C">
        <w:rPr>
          <w:rFonts w:ascii="Times New Roman" w:hAnsi="Times New Roman" w:cs="Times New Roman"/>
          <w:sz w:val="24"/>
          <w:szCs w:val="24"/>
        </w:rPr>
        <w:t>This phenomenon</w:t>
      </w:r>
      <w:r w:rsidR="007E7903" w:rsidRPr="0061577C">
        <w:rPr>
          <w:rFonts w:ascii="Times New Roman" w:hAnsi="Times New Roman" w:cs="Times New Roman"/>
          <w:sz w:val="24"/>
          <w:szCs w:val="24"/>
        </w:rPr>
        <w:t xml:space="preserve"> is what </w:t>
      </w:r>
      <w:proofErr w:type="spellStart"/>
      <w:r w:rsidR="007E7903" w:rsidRPr="0061577C">
        <w:rPr>
          <w:rFonts w:ascii="Times New Roman" w:hAnsi="Times New Roman" w:cs="Times New Roman"/>
          <w:sz w:val="24"/>
          <w:szCs w:val="24"/>
        </w:rPr>
        <w:t>Benkler</w:t>
      </w:r>
      <w:proofErr w:type="spellEnd"/>
      <w:r w:rsidR="006F31BE" w:rsidRPr="0061577C">
        <w:rPr>
          <w:rFonts w:ascii="Times New Roman" w:hAnsi="Times New Roman" w:cs="Times New Roman"/>
          <w:sz w:val="24"/>
          <w:szCs w:val="24"/>
        </w:rPr>
        <w:t xml:space="preserve"> et al. </w:t>
      </w:r>
      <w:r w:rsidR="007E7903" w:rsidRPr="0061577C">
        <w:rPr>
          <w:rFonts w:ascii="Times New Roman" w:hAnsi="Times New Roman" w:cs="Times New Roman"/>
          <w:sz w:val="24"/>
          <w:szCs w:val="24"/>
        </w:rPr>
        <w:t xml:space="preserve"> (2018) call networked propaganda, or the ways that the social media architecture makes it more susceptible</w:t>
      </w:r>
      <w:r w:rsidR="00C310BC" w:rsidRPr="0061577C">
        <w:rPr>
          <w:rFonts w:ascii="Times New Roman" w:hAnsi="Times New Roman" w:cs="Times New Roman"/>
          <w:sz w:val="24"/>
          <w:szCs w:val="24"/>
        </w:rPr>
        <w:t xml:space="preserve"> for false</w:t>
      </w:r>
      <w:r w:rsidR="007E7903" w:rsidRPr="0061577C">
        <w:rPr>
          <w:rFonts w:ascii="Times New Roman" w:hAnsi="Times New Roman" w:cs="Times New Roman"/>
          <w:sz w:val="24"/>
          <w:szCs w:val="24"/>
        </w:rPr>
        <w:t xml:space="preserve"> information to be disseminated.</w:t>
      </w:r>
      <w:r w:rsidRPr="0061577C">
        <w:rPr>
          <w:rFonts w:ascii="Times New Roman" w:hAnsi="Times New Roman" w:cs="Times New Roman"/>
          <w:sz w:val="24"/>
          <w:szCs w:val="24"/>
        </w:rPr>
        <w:t xml:space="preserve"> As Howard et al. (2017) elucidate </w:t>
      </w:r>
      <w:r w:rsidR="00B260BE" w:rsidRPr="0061577C">
        <w:rPr>
          <w:rFonts w:ascii="Times New Roman" w:hAnsi="Times New Roman" w:cs="Times New Roman"/>
          <w:sz w:val="24"/>
          <w:szCs w:val="24"/>
        </w:rPr>
        <w:t>“b</w:t>
      </w:r>
      <w:r w:rsidR="0082476D" w:rsidRPr="0061577C">
        <w:rPr>
          <w:rFonts w:ascii="Times New Roman" w:hAnsi="Times New Roman" w:cs="Times New Roman"/>
          <w:sz w:val="24"/>
          <w:szCs w:val="24"/>
        </w:rPr>
        <w:t>oth</w:t>
      </w:r>
      <w:r w:rsidRPr="0061577C">
        <w:rPr>
          <w:rFonts w:ascii="Times New Roman" w:hAnsi="Times New Roman" w:cs="Times New Roman"/>
          <w:sz w:val="24"/>
          <w:szCs w:val="24"/>
        </w:rPr>
        <w:t xml:space="preserve"> fake news</w:t>
      </w:r>
      <w:r w:rsidR="003E256C"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websites and political bots are crucial tools in digital propaganda attacks—they aim to influence conversations, demobilize opposition and generate false support” (p.1). </w:t>
      </w:r>
      <w:r w:rsidR="00F33136" w:rsidRPr="008C60EC">
        <w:rPr>
          <w:rFonts w:ascii="Times New Roman" w:hAnsi="Times New Roman" w:cs="Times New Roman"/>
          <w:sz w:val="24"/>
          <w:szCs w:val="24"/>
        </w:rPr>
        <w:t xml:space="preserve">For example, a recent study revealed that social bots </w:t>
      </w:r>
      <w:r w:rsidR="00D81256" w:rsidRPr="008C60EC">
        <w:rPr>
          <w:rFonts w:ascii="Times New Roman" w:hAnsi="Times New Roman" w:cs="Times New Roman"/>
          <w:sz w:val="24"/>
          <w:szCs w:val="24"/>
        </w:rPr>
        <w:t xml:space="preserve">in Twitter served to </w:t>
      </w:r>
      <w:r w:rsidR="00F33136" w:rsidRPr="008C60EC">
        <w:rPr>
          <w:rFonts w:ascii="Times New Roman" w:hAnsi="Times New Roman" w:cs="Times New Roman"/>
          <w:sz w:val="24"/>
          <w:szCs w:val="24"/>
        </w:rPr>
        <w:t>amplif</w:t>
      </w:r>
      <w:r w:rsidR="00566D30" w:rsidRPr="008C60EC">
        <w:rPr>
          <w:rFonts w:ascii="Times New Roman" w:hAnsi="Times New Roman" w:cs="Times New Roman"/>
          <w:sz w:val="24"/>
          <w:szCs w:val="24"/>
        </w:rPr>
        <w:t>y</w:t>
      </w:r>
      <w:r w:rsidR="00F33136" w:rsidRPr="008C60EC">
        <w:rPr>
          <w:rFonts w:ascii="Times New Roman" w:hAnsi="Times New Roman" w:cs="Times New Roman"/>
          <w:sz w:val="24"/>
          <w:szCs w:val="24"/>
        </w:rPr>
        <w:t xml:space="preserve"> the dissemination of content coming from low-credibility sources</w:t>
      </w:r>
      <w:r w:rsidR="00827A79" w:rsidRPr="008C60EC">
        <w:rPr>
          <w:rFonts w:ascii="Times New Roman" w:hAnsi="Times New Roman" w:cs="Times New Roman"/>
          <w:sz w:val="24"/>
          <w:szCs w:val="24"/>
        </w:rPr>
        <w:t>; content</w:t>
      </w:r>
      <w:r w:rsidR="00F33136" w:rsidRPr="008C60EC">
        <w:rPr>
          <w:rFonts w:ascii="Times New Roman" w:hAnsi="Times New Roman" w:cs="Times New Roman"/>
          <w:sz w:val="24"/>
          <w:szCs w:val="24"/>
        </w:rPr>
        <w:t xml:space="preserve"> </w:t>
      </w:r>
      <w:r w:rsidR="00604B4D" w:rsidRPr="008C60EC">
        <w:rPr>
          <w:rFonts w:ascii="Times New Roman" w:hAnsi="Times New Roman" w:cs="Times New Roman"/>
          <w:sz w:val="24"/>
          <w:szCs w:val="24"/>
        </w:rPr>
        <w:t xml:space="preserve">such as conspiracy theories, false news, and junk science, </w:t>
      </w:r>
      <w:r w:rsidR="00F63C79" w:rsidRPr="008C60EC">
        <w:rPr>
          <w:rFonts w:ascii="Times New Roman" w:hAnsi="Times New Roman" w:cs="Times New Roman"/>
          <w:sz w:val="24"/>
          <w:szCs w:val="24"/>
        </w:rPr>
        <w:t xml:space="preserve">suggesting that “curbing social bots may be an effective strategy for mitigating the spread of </w:t>
      </w:r>
      <w:r w:rsidR="00604B4D" w:rsidRPr="008C60EC">
        <w:rPr>
          <w:rFonts w:ascii="Times New Roman" w:hAnsi="Times New Roman" w:cs="Times New Roman"/>
          <w:sz w:val="24"/>
          <w:szCs w:val="24"/>
        </w:rPr>
        <w:t>low credibility content</w:t>
      </w:r>
      <w:r w:rsidR="00F63C79" w:rsidRPr="008C60EC">
        <w:rPr>
          <w:rFonts w:ascii="Times New Roman" w:hAnsi="Times New Roman" w:cs="Times New Roman"/>
          <w:sz w:val="24"/>
          <w:szCs w:val="24"/>
        </w:rPr>
        <w:t>” (Shao et al., 2018</w:t>
      </w:r>
      <w:r w:rsidR="009A1ECC" w:rsidRPr="008C60EC">
        <w:rPr>
          <w:rFonts w:ascii="Times New Roman" w:hAnsi="Times New Roman" w:cs="Times New Roman"/>
          <w:sz w:val="24"/>
          <w:szCs w:val="24"/>
        </w:rPr>
        <w:t>, p. 5-6</w:t>
      </w:r>
      <w:r w:rsidR="00F63C79" w:rsidRPr="008C60EC">
        <w:rPr>
          <w:rFonts w:ascii="Times New Roman" w:hAnsi="Times New Roman" w:cs="Times New Roman"/>
          <w:sz w:val="24"/>
          <w:szCs w:val="24"/>
        </w:rPr>
        <w:t xml:space="preserve">). </w:t>
      </w:r>
      <w:r w:rsidR="001735D2" w:rsidRPr="008C60EC">
        <w:rPr>
          <w:rFonts w:ascii="Times New Roman" w:hAnsi="Times New Roman" w:cs="Times New Roman"/>
          <w:sz w:val="24"/>
          <w:szCs w:val="24"/>
        </w:rPr>
        <w:t>O</w:t>
      </w:r>
      <w:r w:rsidR="00F63C79" w:rsidRPr="008C60EC">
        <w:rPr>
          <w:rFonts w:ascii="Times New Roman" w:hAnsi="Times New Roman" w:cs="Times New Roman"/>
          <w:sz w:val="24"/>
          <w:szCs w:val="24"/>
        </w:rPr>
        <w:t>ne of the strategies</w:t>
      </w:r>
      <w:r w:rsidR="001735D2" w:rsidRPr="008C60EC">
        <w:rPr>
          <w:rFonts w:ascii="Times New Roman" w:hAnsi="Times New Roman" w:cs="Times New Roman"/>
          <w:sz w:val="24"/>
          <w:szCs w:val="24"/>
        </w:rPr>
        <w:t xml:space="preserve"> suggested </w:t>
      </w:r>
      <w:r w:rsidR="00767EB1" w:rsidRPr="008C60EC">
        <w:rPr>
          <w:rFonts w:ascii="Times New Roman" w:hAnsi="Times New Roman" w:cs="Times New Roman"/>
          <w:sz w:val="24"/>
          <w:szCs w:val="24"/>
        </w:rPr>
        <w:t xml:space="preserve">to identify social bots </w:t>
      </w:r>
      <w:r w:rsidR="00F63C79" w:rsidRPr="008C60EC">
        <w:rPr>
          <w:rFonts w:ascii="Times New Roman" w:hAnsi="Times New Roman" w:cs="Times New Roman"/>
          <w:sz w:val="24"/>
          <w:szCs w:val="24"/>
        </w:rPr>
        <w:t>includes</w:t>
      </w:r>
      <w:r w:rsidR="00785E4D" w:rsidRPr="008C60EC">
        <w:rPr>
          <w:rFonts w:ascii="Times New Roman" w:hAnsi="Times New Roman" w:cs="Times New Roman"/>
          <w:sz w:val="24"/>
          <w:szCs w:val="24"/>
        </w:rPr>
        <w:t xml:space="preserve"> </w:t>
      </w:r>
      <w:r w:rsidR="008C60EC" w:rsidRPr="008C60EC">
        <w:rPr>
          <w:rFonts w:ascii="Times New Roman" w:hAnsi="Times New Roman" w:cs="Times New Roman"/>
          <w:sz w:val="24"/>
          <w:szCs w:val="24"/>
        </w:rPr>
        <w:t xml:space="preserve">the design and development of </w:t>
      </w:r>
      <w:r w:rsidR="00F63C79" w:rsidRPr="008C60EC">
        <w:rPr>
          <w:rFonts w:ascii="Times New Roman" w:hAnsi="Times New Roman" w:cs="Times New Roman"/>
          <w:sz w:val="24"/>
          <w:szCs w:val="24"/>
        </w:rPr>
        <w:t xml:space="preserve">machine learning </w:t>
      </w:r>
      <w:r w:rsidR="008C60EC" w:rsidRPr="008C60EC">
        <w:rPr>
          <w:rFonts w:ascii="Times New Roman" w:hAnsi="Times New Roman" w:cs="Times New Roman"/>
          <w:sz w:val="24"/>
          <w:szCs w:val="24"/>
        </w:rPr>
        <w:t>algorithms</w:t>
      </w:r>
      <w:r w:rsidR="00BB640D" w:rsidRPr="008C60EC">
        <w:rPr>
          <w:rFonts w:ascii="Times New Roman" w:hAnsi="Times New Roman" w:cs="Times New Roman"/>
          <w:sz w:val="24"/>
          <w:szCs w:val="24"/>
        </w:rPr>
        <w:t>.</w:t>
      </w:r>
    </w:p>
    <w:p w14:paraId="73CCF822" w14:textId="52B1DB40" w:rsidR="00974FDE" w:rsidRPr="0061577C" w:rsidRDefault="008233D3">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lastRenderedPageBreak/>
        <w:t xml:space="preserve">Furthermore, research suggests </w:t>
      </w:r>
      <w:r w:rsidR="00F33136" w:rsidRPr="0061577C">
        <w:rPr>
          <w:rFonts w:ascii="Times New Roman" w:hAnsi="Times New Roman" w:cs="Times New Roman"/>
          <w:sz w:val="24"/>
          <w:szCs w:val="24"/>
        </w:rPr>
        <w:t>social bots specifically aid dissemination at early stages of virality and target people who might be vulnerable to this information and are thus likely to reshare the content</w:t>
      </w:r>
      <w:r w:rsidRPr="0061577C">
        <w:rPr>
          <w:rFonts w:ascii="Times New Roman" w:hAnsi="Times New Roman" w:cs="Times New Roman"/>
          <w:sz w:val="24"/>
          <w:szCs w:val="24"/>
        </w:rPr>
        <w:t xml:space="preserve"> (Shao et al., 2018)</w:t>
      </w:r>
      <w:r w:rsidR="00F33136" w:rsidRPr="0061577C">
        <w:rPr>
          <w:rFonts w:ascii="Times New Roman" w:hAnsi="Times New Roman" w:cs="Times New Roman"/>
          <w:sz w:val="24"/>
          <w:szCs w:val="24"/>
        </w:rPr>
        <w:t xml:space="preserve">. </w:t>
      </w:r>
      <w:r w:rsidR="00374296" w:rsidRPr="0061577C">
        <w:rPr>
          <w:rFonts w:ascii="Times New Roman" w:hAnsi="Times New Roman" w:cs="Times New Roman"/>
          <w:sz w:val="24"/>
          <w:szCs w:val="24"/>
        </w:rPr>
        <w:t>Following this premise,</w:t>
      </w:r>
      <w:r w:rsidR="005A37B8" w:rsidRPr="0061577C">
        <w:rPr>
          <w:rFonts w:ascii="Times New Roman" w:hAnsi="Times New Roman" w:cs="Times New Roman"/>
          <w:sz w:val="24"/>
          <w:szCs w:val="24"/>
        </w:rPr>
        <w:t xml:space="preserve"> </w:t>
      </w:r>
      <w:proofErr w:type="spellStart"/>
      <w:r w:rsidR="005A37B8" w:rsidRPr="0061577C">
        <w:rPr>
          <w:rFonts w:ascii="Times New Roman" w:hAnsi="Times New Roman" w:cs="Times New Roman"/>
          <w:color w:val="000000"/>
          <w:sz w:val="24"/>
          <w:szCs w:val="24"/>
          <w:shd w:val="clear" w:color="auto" w:fill="FFFFFF"/>
        </w:rPr>
        <w:t>Potthast</w:t>
      </w:r>
      <w:proofErr w:type="spellEnd"/>
      <w:r w:rsidR="005A37B8" w:rsidRPr="0061577C">
        <w:rPr>
          <w:rFonts w:ascii="Times New Roman" w:hAnsi="Times New Roman" w:cs="Times New Roman"/>
          <w:color w:val="000000"/>
          <w:sz w:val="24"/>
          <w:szCs w:val="24"/>
          <w:shd w:val="clear" w:color="auto" w:fill="FFFFFF"/>
        </w:rPr>
        <w:t xml:space="preserve"> et al.</w:t>
      </w:r>
      <w:r w:rsidR="00237EBD" w:rsidRPr="0061577C">
        <w:rPr>
          <w:rFonts w:ascii="Times New Roman" w:hAnsi="Times New Roman" w:cs="Times New Roman"/>
          <w:color w:val="000000"/>
          <w:sz w:val="24"/>
          <w:szCs w:val="24"/>
          <w:shd w:val="clear" w:color="auto" w:fill="FFFFFF"/>
        </w:rPr>
        <w:t xml:space="preserve"> (</w:t>
      </w:r>
      <w:r w:rsidR="005A37B8" w:rsidRPr="0061577C">
        <w:rPr>
          <w:rFonts w:ascii="Times New Roman" w:hAnsi="Times New Roman" w:cs="Times New Roman"/>
          <w:color w:val="000000"/>
          <w:sz w:val="24"/>
          <w:szCs w:val="24"/>
          <w:shd w:val="clear" w:color="auto" w:fill="FFFFFF"/>
        </w:rPr>
        <w:t>2017)</w:t>
      </w:r>
      <w:r w:rsidR="00237EBD" w:rsidRPr="0061577C">
        <w:rPr>
          <w:rFonts w:ascii="Times New Roman" w:hAnsi="Times New Roman" w:cs="Times New Roman"/>
          <w:color w:val="000000"/>
          <w:sz w:val="24"/>
          <w:szCs w:val="24"/>
          <w:shd w:val="clear" w:color="auto" w:fill="FFFFFF"/>
        </w:rPr>
        <w:t>,</w:t>
      </w:r>
      <w:r w:rsidR="005A37B8" w:rsidRPr="0061577C">
        <w:rPr>
          <w:rFonts w:ascii="Times New Roman" w:hAnsi="Times New Roman" w:cs="Times New Roman"/>
          <w:color w:val="000000"/>
          <w:sz w:val="24"/>
          <w:szCs w:val="24"/>
          <w:shd w:val="clear" w:color="auto" w:fill="FFFFFF"/>
        </w:rPr>
        <w:t xml:space="preserve"> </w:t>
      </w:r>
      <w:r w:rsidR="00374296" w:rsidRPr="0061577C">
        <w:rPr>
          <w:rFonts w:ascii="Times New Roman" w:hAnsi="Times New Roman" w:cs="Times New Roman"/>
          <w:color w:val="000000"/>
          <w:sz w:val="24"/>
          <w:szCs w:val="24"/>
          <w:shd w:val="clear" w:color="auto" w:fill="FFFFFF"/>
        </w:rPr>
        <w:t xml:space="preserve"> recommends</w:t>
      </w:r>
      <w:r w:rsidR="005A37B8" w:rsidRPr="0061577C">
        <w:rPr>
          <w:rFonts w:ascii="Times New Roman" w:hAnsi="Times New Roman" w:cs="Times New Roman"/>
          <w:color w:val="000000"/>
          <w:sz w:val="24"/>
          <w:szCs w:val="24"/>
          <w:shd w:val="clear" w:color="auto" w:fill="FFFFFF"/>
        </w:rPr>
        <w:t xml:space="preserve"> following a context-based paradigm of deception, through social network analysis assessing the spread of a particular piece of information. </w:t>
      </w:r>
      <w:r w:rsidR="0082476D" w:rsidRPr="0061577C">
        <w:rPr>
          <w:rFonts w:ascii="Times New Roman" w:hAnsi="Times New Roman" w:cs="Times New Roman"/>
          <w:sz w:val="24"/>
          <w:szCs w:val="24"/>
        </w:rPr>
        <w:t>Hamilton 68, a site that tracks Russian propaganda and disinformation on Twitter, is an example of network features in action. As the site describes</w:t>
      </w:r>
      <w:r w:rsidR="005D79D1" w:rsidRPr="0061577C">
        <w:rPr>
          <w:rFonts w:ascii="Times New Roman" w:hAnsi="Times New Roman" w:cs="Times New Roman"/>
          <w:sz w:val="24"/>
          <w:szCs w:val="24"/>
        </w:rPr>
        <w:t>,</w:t>
      </w:r>
      <w:r w:rsidR="0082476D" w:rsidRPr="0061577C">
        <w:rPr>
          <w:rFonts w:ascii="Times New Roman" w:hAnsi="Times New Roman" w:cs="Times New Roman"/>
          <w:sz w:val="24"/>
          <w:szCs w:val="24"/>
        </w:rPr>
        <w:t xml:space="preserve"> the dashboard monitors the activity of accounts assembled based on a three-year analysis tracking disinformation campaigns and identifying both humans who shared such content and the use of bots to “boost the signal of other accounts”</w:t>
      </w:r>
      <w:r w:rsidR="004C6EA7" w:rsidRPr="0061577C">
        <w:rPr>
          <w:rFonts w:ascii="Times New Roman" w:hAnsi="Times New Roman" w:cs="Times New Roman"/>
          <w:sz w:val="24"/>
          <w:szCs w:val="24"/>
        </w:rPr>
        <w:t xml:space="preserve"> (Berger, 2017, para. 10).</w:t>
      </w:r>
      <w:r w:rsidR="00974FDE" w:rsidRPr="0061577C">
        <w:rPr>
          <w:rFonts w:ascii="Times New Roman" w:hAnsi="Times New Roman" w:cs="Times New Roman"/>
          <w:sz w:val="24"/>
          <w:szCs w:val="24"/>
        </w:rPr>
        <w:t xml:space="preserve"> </w:t>
      </w:r>
    </w:p>
    <w:p w14:paraId="0DC7C6A9" w14:textId="05D0C2A8" w:rsidR="007E5574" w:rsidRPr="0061577C" w:rsidRDefault="007E5574">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An example of false news is a story </w:t>
      </w:r>
      <w:r w:rsidR="00F76C76" w:rsidRPr="0061577C">
        <w:rPr>
          <w:rFonts w:ascii="Times New Roman" w:hAnsi="Times New Roman" w:cs="Times New Roman"/>
          <w:sz w:val="24"/>
          <w:szCs w:val="24"/>
        </w:rPr>
        <w:t>reported during Hurricane Harvey about looters targeting Trump supporters</w:t>
      </w:r>
      <w:r w:rsidR="00166EC2" w:rsidRPr="0061577C">
        <w:rPr>
          <w:rFonts w:ascii="Times New Roman" w:hAnsi="Times New Roman" w:cs="Times New Roman"/>
          <w:sz w:val="24"/>
          <w:szCs w:val="24"/>
        </w:rPr>
        <w:t>.</w:t>
      </w:r>
      <w:r w:rsidR="00166EC2" w:rsidRPr="0061577C">
        <w:rPr>
          <w:rStyle w:val="FootnoteReference"/>
          <w:rFonts w:ascii="Times New Roman" w:hAnsi="Times New Roman" w:cs="Times New Roman"/>
          <w:sz w:val="24"/>
          <w:szCs w:val="24"/>
        </w:rPr>
        <w:footnoteReference w:id="2"/>
      </w:r>
      <w:r w:rsidR="00166EC2" w:rsidRPr="0061577C">
        <w:rPr>
          <w:rFonts w:ascii="Times New Roman" w:hAnsi="Times New Roman" w:cs="Times New Roman"/>
          <w:sz w:val="24"/>
          <w:szCs w:val="24"/>
        </w:rPr>
        <w:t xml:space="preserve"> This story is not fact-checked (and </w:t>
      </w:r>
      <w:r w:rsidR="00372311" w:rsidRPr="00F70C85">
        <w:rPr>
          <w:rFonts w:ascii="Times New Roman" w:hAnsi="Times New Roman" w:cs="Times New Roman"/>
          <w:sz w:val="24"/>
          <w:szCs w:val="24"/>
        </w:rPr>
        <w:t xml:space="preserve">has been </w:t>
      </w:r>
      <w:r w:rsidR="00166EC2" w:rsidRPr="0061577C">
        <w:rPr>
          <w:rFonts w:ascii="Times New Roman" w:hAnsi="Times New Roman" w:cs="Times New Roman"/>
          <w:sz w:val="24"/>
          <w:szCs w:val="24"/>
        </w:rPr>
        <w:t>debunked by factcheckers</w:t>
      </w:r>
      <w:r w:rsidR="00F76C76" w:rsidRPr="0061577C">
        <w:rPr>
          <w:rStyle w:val="FootnoteReference"/>
          <w:rFonts w:ascii="Times New Roman" w:hAnsi="Times New Roman" w:cs="Times New Roman"/>
          <w:sz w:val="24"/>
          <w:szCs w:val="24"/>
        </w:rPr>
        <w:footnoteReference w:id="3"/>
      </w:r>
      <w:r w:rsidR="00166EC2" w:rsidRPr="0061577C">
        <w:rPr>
          <w:rFonts w:ascii="Times New Roman" w:hAnsi="Times New Roman" w:cs="Times New Roman"/>
          <w:sz w:val="24"/>
          <w:szCs w:val="24"/>
        </w:rPr>
        <w:t>), is emotionally charged (message characteristics)</w:t>
      </w:r>
      <w:r w:rsidR="0031492A" w:rsidRPr="0061577C">
        <w:rPr>
          <w:rFonts w:ascii="Times New Roman" w:hAnsi="Times New Roman" w:cs="Times New Roman"/>
          <w:sz w:val="24"/>
          <w:szCs w:val="24"/>
        </w:rPr>
        <w:t xml:space="preserve">; </w:t>
      </w:r>
      <w:r w:rsidR="00166EC2" w:rsidRPr="0061577C">
        <w:rPr>
          <w:rFonts w:ascii="Times New Roman" w:hAnsi="Times New Roman" w:cs="Times New Roman"/>
          <w:sz w:val="24"/>
          <w:szCs w:val="24"/>
        </w:rPr>
        <w:t xml:space="preserve">the </w:t>
      </w:r>
      <w:r w:rsidR="00F76C76" w:rsidRPr="0061577C">
        <w:rPr>
          <w:rFonts w:ascii="Times New Roman" w:hAnsi="Times New Roman" w:cs="Times New Roman"/>
          <w:sz w:val="24"/>
          <w:szCs w:val="24"/>
        </w:rPr>
        <w:t xml:space="preserve">tag line of this outlet: “airing out America’s dirty laundry” </w:t>
      </w:r>
      <w:r w:rsidR="00BE25E3" w:rsidRPr="0061577C">
        <w:rPr>
          <w:rFonts w:ascii="Times New Roman" w:hAnsi="Times New Roman" w:cs="Times New Roman"/>
          <w:sz w:val="24"/>
          <w:szCs w:val="24"/>
        </w:rPr>
        <w:t>reveals</w:t>
      </w:r>
      <w:r w:rsidR="00166EC2" w:rsidRPr="0061577C">
        <w:rPr>
          <w:rFonts w:ascii="Times New Roman" w:hAnsi="Times New Roman" w:cs="Times New Roman"/>
          <w:sz w:val="24"/>
          <w:szCs w:val="24"/>
        </w:rPr>
        <w:t xml:space="preserve"> the source</w:t>
      </w:r>
      <w:r w:rsidR="00F76C76" w:rsidRPr="0061577C">
        <w:rPr>
          <w:rFonts w:ascii="Times New Roman" w:hAnsi="Times New Roman" w:cs="Times New Roman"/>
          <w:sz w:val="24"/>
          <w:szCs w:val="24"/>
        </w:rPr>
        <w:t xml:space="preserve"> is not a </w:t>
      </w:r>
      <w:r w:rsidR="00B92099" w:rsidRPr="0061577C">
        <w:rPr>
          <w:rFonts w:ascii="Times New Roman" w:hAnsi="Times New Roman" w:cs="Times New Roman"/>
          <w:sz w:val="24"/>
          <w:szCs w:val="24"/>
        </w:rPr>
        <w:t xml:space="preserve">main </w:t>
      </w:r>
      <w:r w:rsidR="00F76C76" w:rsidRPr="0061577C">
        <w:rPr>
          <w:rFonts w:ascii="Times New Roman" w:hAnsi="Times New Roman" w:cs="Times New Roman"/>
          <w:sz w:val="24"/>
          <w:szCs w:val="24"/>
        </w:rPr>
        <w:t>news organization</w:t>
      </w:r>
      <w:r w:rsidR="00BE25E3" w:rsidRPr="0061577C">
        <w:rPr>
          <w:rFonts w:ascii="Times New Roman" w:hAnsi="Times New Roman" w:cs="Times New Roman"/>
          <w:sz w:val="24"/>
          <w:szCs w:val="24"/>
        </w:rPr>
        <w:t>;</w:t>
      </w:r>
      <w:r w:rsidR="00F76C76" w:rsidRPr="0061577C">
        <w:rPr>
          <w:rFonts w:ascii="Times New Roman" w:hAnsi="Times New Roman" w:cs="Times New Roman"/>
          <w:sz w:val="24"/>
          <w:szCs w:val="24"/>
        </w:rPr>
        <w:t xml:space="preserve"> </w:t>
      </w:r>
      <w:r w:rsidR="00166EC2" w:rsidRPr="0061577C">
        <w:rPr>
          <w:rFonts w:ascii="Times New Roman" w:hAnsi="Times New Roman" w:cs="Times New Roman"/>
          <w:sz w:val="24"/>
          <w:szCs w:val="24"/>
        </w:rPr>
        <w:t xml:space="preserve">and the sources within the story </w:t>
      </w:r>
      <w:r w:rsidR="00006F5B" w:rsidRPr="0061577C">
        <w:rPr>
          <w:rFonts w:ascii="Times New Roman" w:hAnsi="Times New Roman" w:cs="Times New Roman"/>
          <w:sz w:val="24"/>
          <w:szCs w:val="24"/>
        </w:rPr>
        <w:t>include Twitter posts</w:t>
      </w:r>
      <w:r w:rsidR="00BE25E3" w:rsidRPr="0061577C">
        <w:rPr>
          <w:rFonts w:ascii="Times New Roman" w:hAnsi="Times New Roman" w:cs="Times New Roman"/>
          <w:sz w:val="24"/>
          <w:szCs w:val="24"/>
        </w:rPr>
        <w:t>,</w:t>
      </w:r>
      <w:r w:rsidR="001A097A" w:rsidRPr="0061577C">
        <w:rPr>
          <w:rFonts w:ascii="Times New Roman" w:hAnsi="Times New Roman" w:cs="Times New Roman"/>
          <w:sz w:val="24"/>
          <w:szCs w:val="24"/>
        </w:rPr>
        <w:t xml:space="preserve"> many </w:t>
      </w:r>
      <w:r w:rsidR="00006F5B" w:rsidRPr="0061577C">
        <w:rPr>
          <w:rFonts w:ascii="Times New Roman" w:hAnsi="Times New Roman" w:cs="Times New Roman"/>
          <w:sz w:val="24"/>
          <w:szCs w:val="24"/>
        </w:rPr>
        <w:t xml:space="preserve">later </w:t>
      </w:r>
      <w:r w:rsidR="001A097A" w:rsidRPr="0061577C">
        <w:rPr>
          <w:rFonts w:ascii="Times New Roman" w:hAnsi="Times New Roman" w:cs="Times New Roman"/>
          <w:sz w:val="24"/>
          <w:szCs w:val="24"/>
        </w:rPr>
        <w:t>identified</w:t>
      </w:r>
      <w:r w:rsidR="00006F5B" w:rsidRPr="0061577C">
        <w:rPr>
          <w:rFonts w:ascii="Times New Roman" w:hAnsi="Times New Roman" w:cs="Times New Roman"/>
          <w:sz w:val="24"/>
          <w:szCs w:val="24"/>
        </w:rPr>
        <w:t xml:space="preserve"> </w:t>
      </w:r>
      <w:r w:rsidR="001A097A" w:rsidRPr="0061577C">
        <w:rPr>
          <w:rFonts w:ascii="Times New Roman" w:hAnsi="Times New Roman" w:cs="Times New Roman"/>
          <w:sz w:val="24"/>
          <w:szCs w:val="24"/>
        </w:rPr>
        <w:t xml:space="preserve">as belonging to accounts with history of disseminating misinformation and deleted since </w:t>
      </w:r>
      <w:r w:rsidR="00166EC2" w:rsidRPr="0061577C">
        <w:rPr>
          <w:rFonts w:ascii="Times New Roman" w:hAnsi="Times New Roman" w:cs="Times New Roman"/>
          <w:sz w:val="24"/>
          <w:szCs w:val="24"/>
        </w:rPr>
        <w:t xml:space="preserve">(structural and sources characteristics). </w:t>
      </w:r>
    </w:p>
    <w:p w14:paraId="33C39EFB" w14:textId="098D7300" w:rsidR="00E93AFF" w:rsidRPr="0061577C" w:rsidRDefault="00C00D7D" w:rsidP="005377CE">
      <w:pPr>
        <w:spacing w:line="480" w:lineRule="auto"/>
        <w:contextualSpacing/>
        <w:outlineLvl w:val="0"/>
        <w:rPr>
          <w:rFonts w:ascii="Times New Roman" w:hAnsi="Times New Roman" w:cs="Times New Roman"/>
          <w:b/>
          <w:sz w:val="24"/>
          <w:szCs w:val="24"/>
          <w:shd w:val="clear" w:color="auto" w:fill="FFFFFF"/>
        </w:rPr>
      </w:pPr>
      <w:r w:rsidRPr="0061577C">
        <w:rPr>
          <w:rFonts w:ascii="Times New Roman" w:hAnsi="Times New Roman" w:cs="Times New Roman"/>
          <w:b/>
          <w:sz w:val="24"/>
          <w:szCs w:val="24"/>
          <w:shd w:val="clear" w:color="auto" w:fill="FFFFFF"/>
        </w:rPr>
        <w:t xml:space="preserve">Myths </w:t>
      </w:r>
      <w:r w:rsidR="00CA7C27" w:rsidRPr="0061577C">
        <w:rPr>
          <w:rFonts w:ascii="Times New Roman" w:hAnsi="Times New Roman" w:cs="Times New Roman"/>
          <w:b/>
          <w:sz w:val="24"/>
          <w:szCs w:val="24"/>
          <w:shd w:val="clear" w:color="auto" w:fill="FFFFFF"/>
        </w:rPr>
        <w:t>A</w:t>
      </w:r>
      <w:r w:rsidRPr="0061577C">
        <w:rPr>
          <w:rFonts w:ascii="Times New Roman" w:hAnsi="Times New Roman" w:cs="Times New Roman"/>
          <w:b/>
          <w:sz w:val="24"/>
          <w:szCs w:val="24"/>
          <w:shd w:val="clear" w:color="auto" w:fill="FFFFFF"/>
        </w:rPr>
        <w:t>bout</w:t>
      </w:r>
      <w:r w:rsidR="00290A22" w:rsidRPr="0061577C">
        <w:rPr>
          <w:rFonts w:ascii="Times New Roman" w:hAnsi="Times New Roman" w:cs="Times New Roman"/>
          <w:b/>
          <w:sz w:val="24"/>
          <w:szCs w:val="24"/>
          <w:shd w:val="clear" w:color="auto" w:fill="FFFFFF"/>
        </w:rPr>
        <w:t xml:space="preserve"> Fa</w:t>
      </w:r>
      <w:r w:rsidR="00CF3EC1" w:rsidRPr="0061577C">
        <w:rPr>
          <w:rFonts w:ascii="Times New Roman" w:hAnsi="Times New Roman" w:cs="Times New Roman"/>
          <w:b/>
          <w:sz w:val="24"/>
          <w:szCs w:val="24"/>
          <w:shd w:val="clear" w:color="auto" w:fill="FFFFFF"/>
        </w:rPr>
        <w:t>lse</w:t>
      </w:r>
      <w:r w:rsidR="00290A22" w:rsidRPr="0061577C">
        <w:rPr>
          <w:rFonts w:ascii="Times New Roman" w:hAnsi="Times New Roman" w:cs="Times New Roman"/>
          <w:b/>
          <w:sz w:val="24"/>
          <w:szCs w:val="24"/>
          <w:shd w:val="clear" w:color="auto" w:fill="FFFFFF"/>
        </w:rPr>
        <w:t xml:space="preserve"> News </w:t>
      </w:r>
      <w:r w:rsidR="005377CE" w:rsidRPr="0061577C">
        <w:rPr>
          <w:rFonts w:ascii="Times New Roman" w:hAnsi="Times New Roman" w:cs="Times New Roman"/>
          <w:b/>
          <w:sz w:val="24"/>
          <w:szCs w:val="24"/>
          <w:shd w:val="clear" w:color="auto" w:fill="FFFFFF"/>
        </w:rPr>
        <w:t>– the Gray Area</w:t>
      </w:r>
      <w:r w:rsidR="007B3B77" w:rsidRPr="0061577C">
        <w:rPr>
          <w:rFonts w:ascii="Times New Roman" w:hAnsi="Times New Roman" w:cs="Times New Roman"/>
          <w:sz w:val="24"/>
          <w:szCs w:val="24"/>
        </w:rPr>
        <w:t xml:space="preserve"> </w:t>
      </w:r>
    </w:p>
    <w:p w14:paraId="46A53C30" w14:textId="44731BEB" w:rsidR="00906582" w:rsidRPr="0061577C" w:rsidRDefault="008964C5" w:rsidP="0076196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Even though some content posted online may indeed be misleading, it is important to not confuse them with </w:t>
      </w:r>
      <w:r w:rsidR="00AC7F84" w:rsidRPr="0061577C">
        <w:rPr>
          <w:rFonts w:ascii="Times New Roman" w:hAnsi="Times New Roman" w:cs="Times New Roman"/>
          <w:sz w:val="24"/>
          <w:szCs w:val="24"/>
        </w:rPr>
        <w:t xml:space="preserve">false </w:t>
      </w:r>
      <w:r w:rsidRPr="0061577C">
        <w:rPr>
          <w:rFonts w:ascii="Times New Roman" w:hAnsi="Times New Roman" w:cs="Times New Roman"/>
          <w:sz w:val="24"/>
          <w:szCs w:val="24"/>
        </w:rPr>
        <w:t>news</w:t>
      </w:r>
      <w:r w:rsidR="00431C89" w:rsidRPr="0061577C">
        <w:rPr>
          <w:rFonts w:ascii="Times New Roman" w:hAnsi="Times New Roman" w:cs="Times New Roman"/>
          <w:sz w:val="24"/>
          <w:szCs w:val="24"/>
        </w:rPr>
        <w:t xml:space="preserve"> or real news</w:t>
      </w:r>
      <w:r w:rsidRPr="0061577C">
        <w:rPr>
          <w:rFonts w:ascii="Times New Roman" w:hAnsi="Times New Roman" w:cs="Times New Roman"/>
          <w:sz w:val="24"/>
          <w:szCs w:val="24"/>
        </w:rPr>
        <w:t>. The goal of developing algorithms for fa</w:t>
      </w:r>
      <w:r w:rsidR="00854CC3" w:rsidRPr="0061577C">
        <w:rPr>
          <w:rFonts w:ascii="Times New Roman" w:hAnsi="Times New Roman" w:cs="Times New Roman"/>
          <w:sz w:val="24"/>
          <w:szCs w:val="24"/>
        </w:rPr>
        <w:t>bricated</w:t>
      </w:r>
      <w:r w:rsidRPr="0061577C">
        <w:rPr>
          <w:rFonts w:ascii="Times New Roman" w:hAnsi="Times New Roman" w:cs="Times New Roman"/>
          <w:sz w:val="24"/>
          <w:szCs w:val="24"/>
        </w:rPr>
        <w:t xml:space="preserve"> news detection is not to impinge on users</w:t>
      </w:r>
      <w:r w:rsidR="00A80798" w:rsidRPr="0061577C">
        <w:rPr>
          <w:rFonts w:ascii="Times New Roman" w:hAnsi="Times New Roman" w:cs="Times New Roman"/>
          <w:sz w:val="24"/>
          <w:szCs w:val="24"/>
        </w:rPr>
        <w:t>’</w:t>
      </w:r>
      <w:r w:rsidRPr="0061577C">
        <w:rPr>
          <w:rFonts w:ascii="Times New Roman" w:hAnsi="Times New Roman" w:cs="Times New Roman"/>
          <w:sz w:val="24"/>
          <w:szCs w:val="24"/>
        </w:rPr>
        <w:t xml:space="preserve"> right to express their opinions, or in journalists</w:t>
      </w:r>
      <w:r w:rsidR="00A80798" w:rsidRPr="0061577C">
        <w:rPr>
          <w:rFonts w:ascii="Times New Roman" w:hAnsi="Times New Roman" w:cs="Times New Roman"/>
          <w:sz w:val="24"/>
          <w:szCs w:val="24"/>
        </w:rPr>
        <w:t>’</w:t>
      </w:r>
      <w:r w:rsidRPr="0061577C">
        <w:rPr>
          <w:rFonts w:ascii="Times New Roman" w:hAnsi="Times New Roman" w:cs="Times New Roman"/>
          <w:sz w:val="24"/>
          <w:szCs w:val="24"/>
        </w:rPr>
        <w:t xml:space="preserve"> endeavors, but to </w:t>
      </w:r>
      <w:r w:rsidR="009858C8" w:rsidRPr="0061577C">
        <w:rPr>
          <w:rFonts w:ascii="Times New Roman" w:hAnsi="Times New Roman" w:cs="Times New Roman"/>
          <w:sz w:val="24"/>
          <w:szCs w:val="24"/>
        </w:rPr>
        <w:t xml:space="preserve">stop </w:t>
      </w:r>
      <w:r w:rsidR="00FC7303" w:rsidRPr="0061577C">
        <w:rPr>
          <w:rFonts w:ascii="Times New Roman" w:hAnsi="Times New Roman" w:cs="Times New Roman"/>
          <w:sz w:val="24"/>
          <w:szCs w:val="24"/>
        </w:rPr>
        <w:t>dissemination of fals</w:t>
      </w:r>
      <w:r w:rsidRPr="0061577C">
        <w:rPr>
          <w:rFonts w:ascii="Times New Roman" w:hAnsi="Times New Roman" w:cs="Times New Roman"/>
          <w:sz w:val="24"/>
          <w:szCs w:val="24"/>
        </w:rPr>
        <w:t>e informati</w:t>
      </w:r>
      <w:r w:rsidR="00FC7303" w:rsidRPr="0061577C">
        <w:rPr>
          <w:rFonts w:ascii="Times New Roman" w:hAnsi="Times New Roman" w:cs="Times New Roman"/>
          <w:sz w:val="24"/>
          <w:szCs w:val="24"/>
        </w:rPr>
        <w:t>on</w:t>
      </w:r>
      <w:r w:rsidR="00AB55C1" w:rsidRPr="0061577C">
        <w:rPr>
          <w:rFonts w:ascii="Times New Roman" w:hAnsi="Times New Roman" w:cs="Times New Roman"/>
          <w:sz w:val="24"/>
          <w:szCs w:val="24"/>
        </w:rPr>
        <w:t xml:space="preserve">. </w:t>
      </w:r>
      <w:r w:rsidR="00E93AFF" w:rsidRPr="0061577C">
        <w:rPr>
          <w:rFonts w:ascii="Times New Roman" w:hAnsi="Times New Roman" w:cs="Times New Roman"/>
          <w:sz w:val="24"/>
          <w:szCs w:val="24"/>
        </w:rPr>
        <w:t xml:space="preserve">However, in order to achieve this goal, </w:t>
      </w:r>
      <w:r w:rsidR="00E93AFF" w:rsidRPr="0061577C">
        <w:rPr>
          <w:rFonts w:ascii="Times New Roman" w:hAnsi="Times New Roman" w:cs="Times New Roman"/>
          <w:sz w:val="24"/>
          <w:szCs w:val="24"/>
        </w:rPr>
        <w:lastRenderedPageBreak/>
        <w:t>we need to identify the types of onlin</w:t>
      </w:r>
      <w:r w:rsidR="005377CE" w:rsidRPr="0061577C">
        <w:rPr>
          <w:rFonts w:ascii="Times New Roman" w:hAnsi="Times New Roman" w:cs="Times New Roman"/>
          <w:sz w:val="24"/>
          <w:szCs w:val="24"/>
        </w:rPr>
        <w:t xml:space="preserve">e content that </w:t>
      </w:r>
      <w:r w:rsidR="00E93AFF" w:rsidRPr="0061577C">
        <w:rPr>
          <w:rFonts w:ascii="Times New Roman" w:hAnsi="Times New Roman" w:cs="Times New Roman"/>
          <w:sz w:val="24"/>
          <w:szCs w:val="24"/>
        </w:rPr>
        <w:t xml:space="preserve">are often misattributed to be </w:t>
      </w:r>
      <w:r w:rsidR="00603C27" w:rsidRPr="0061577C">
        <w:rPr>
          <w:rFonts w:ascii="Times New Roman" w:hAnsi="Times New Roman" w:cs="Times New Roman"/>
          <w:sz w:val="24"/>
          <w:szCs w:val="24"/>
        </w:rPr>
        <w:t xml:space="preserve">false </w:t>
      </w:r>
      <w:r w:rsidR="00E93AFF" w:rsidRPr="0061577C">
        <w:rPr>
          <w:rFonts w:ascii="Times New Roman" w:hAnsi="Times New Roman" w:cs="Times New Roman"/>
          <w:sz w:val="24"/>
          <w:szCs w:val="24"/>
        </w:rPr>
        <w:t>news</w:t>
      </w:r>
      <w:r w:rsidR="009273A9" w:rsidRPr="0061577C">
        <w:rPr>
          <w:rFonts w:ascii="Times New Roman" w:hAnsi="Times New Roman" w:cs="Times New Roman"/>
          <w:sz w:val="24"/>
          <w:szCs w:val="24"/>
        </w:rPr>
        <w:t xml:space="preserve"> or real news</w:t>
      </w:r>
      <w:r w:rsidR="00E93AFF" w:rsidRPr="0061577C">
        <w:rPr>
          <w:rFonts w:ascii="Times New Roman" w:hAnsi="Times New Roman" w:cs="Times New Roman"/>
          <w:sz w:val="24"/>
          <w:szCs w:val="24"/>
        </w:rPr>
        <w:t>.</w:t>
      </w:r>
    </w:p>
    <w:p w14:paraId="5E14E492" w14:textId="3260F226" w:rsidR="0052091F" w:rsidRPr="0061577C" w:rsidRDefault="0052091F" w:rsidP="00984BE7">
      <w:pPr>
        <w:widowControl w:val="0"/>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Commentary, opinion, and feature writing</w:t>
      </w:r>
      <w:r w:rsidRPr="0061577C">
        <w:rPr>
          <w:rFonts w:ascii="Times New Roman" w:hAnsi="Times New Roman" w:cs="Times New Roman"/>
          <w:color w:val="000000"/>
          <w:sz w:val="24"/>
          <w:szCs w:val="24"/>
          <w:shd w:val="clear" w:color="auto" w:fill="FFFFFF"/>
        </w:rPr>
        <w:t xml:space="preserve">. </w:t>
      </w:r>
      <w:r w:rsidR="00E74406" w:rsidRPr="0061577C">
        <w:rPr>
          <w:rFonts w:ascii="Times New Roman" w:hAnsi="Times New Roman" w:cs="Times New Roman"/>
          <w:color w:val="000000"/>
          <w:sz w:val="24"/>
          <w:szCs w:val="24"/>
          <w:shd w:val="clear" w:color="auto" w:fill="FFFFFF"/>
        </w:rPr>
        <w:t xml:space="preserve">The first </w:t>
      </w:r>
      <w:r w:rsidR="005377CE" w:rsidRPr="0061577C">
        <w:rPr>
          <w:rFonts w:ascii="Times New Roman" w:hAnsi="Times New Roman" w:cs="Times New Roman"/>
          <w:color w:val="000000"/>
          <w:sz w:val="24"/>
          <w:szCs w:val="24"/>
          <w:shd w:val="clear" w:color="auto" w:fill="FFFFFF"/>
        </w:rPr>
        <w:t xml:space="preserve">type of </w:t>
      </w:r>
      <w:r w:rsidR="008A3B96" w:rsidRPr="0061577C">
        <w:rPr>
          <w:rFonts w:ascii="Times New Roman" w:hAnsi="Times New Roman" w:cs="Times New Roman"/>
          <w:color w:val="000000"/>
          <w:sz w:val="24"/>
          <w:szCs w:val="24"/>
          <w:shd w:val="clear" w:color="auto" w:fill="FFFFFF"/>
        </w:rPr>
        <w:t>content to be aware of is</w:t>
      </w:r>
      <w:r w:rsidR="00E74406" w:rsidRPr="0061577C">
        <w:rPr>
          <w:rFonts w:ascii="Times New Roman" w:hAnsi="Times New Roman" w:cs="Times New Roman"/>
          <w:color w:val="000000"/>
          <w:sz w:val="24"/>
          <w:szCs w:val="24"/>
          <w:shd w:val="clear" w:color="auto" w:fill="FFFFFF"/>
        </w:rPr>
        <w:t xml:space="preserve"> commentary and feature writing. </w:t>
      </w:r>
      <w:r w:rsidRPr="0061577C">
        <w:rPr>
          <w:rFonts w:ascii="Times New Roman" w:hAnsi="Times New Roman" w:cs="Times New Roman"/>
          <w:color w:val="000000"/>
          <w:sz w:val="24"/>
          <w:szCs w:val="24"/>
          <w:shd w:val="clear" w:color="auto" w:fill="FFFFFF"/>
        </w:rPr>
        <w:t xml:space="preserve">Although </w:t>
      </w:r>
      <w:r w:rsidR="00E74406" w:rsidRPr="0061577C">
        <w:rPr>
          <w:rFonts w:ascii="Times New Roman" w:hAnsi="Times New Roman" w:cs="Times New Roman"/>
          <w:color w:val="000000"/>
          <w:sz w:val="24"/>
          <w:szCs w:val="24"/>
          <w:shd w:val="clear" w:color="auto" w:fill="FFFFFF"/>
        </w:rPr>
        <w:t>these are</w:t>
      </w:r>
      <w:r w:rsidRPr="0061577C">
        <w:rPr>
          <w:rFonts w:ascii="Times New Roman" w:hAnsi="Times New Roman" w:cs="Times New Roman"/>
          <w:color w:val="000000"/>
          <w:sz w:val="24"/>
          <w:szCs w:val="24"/>
          <w:shd w:val="clear" w:color="auto" w:fill="FFFFFF"/>
        </w:rPr>
        <w:t xml:space="preserve"> typically pieces written by mainstream and traditional outlets, many often confuse it with </w:t>
      </w:r>
      <w:r w:rsidR="00536CB5" w:rsidRPr="0061577C">
        <w:rPr>
          <w:rFonts w:ascii="Times New Roman" w:hAnsi="Times New Roman" w:cs="Times New Roman"/>
          <w:color w:val="000000"/>
          <w:sz w:val="24"/>
          <w:szCs w:val="24"/>
          <w:shd w:val="clear" w:color="auto" w:fill="FFFFFF"/>
        </w:rPr>
        <w:t xml:space="preserve">hard </w:t>
      </w:r>
      <w:r w:rsidRPr="0061577C">
        <w:rPr>
          <w:rFonts w:ascii="Times New Roman" w:hAnsi="Times New Roman" w:cs="Times New Roman"/>
          <w:color w:val="000000"/>
          <w:sz w:val="24"/>
          <w:szCs w:val="24"/>
          <w:shd w:val="clear" w:color="auto" w:fill="FFFFFF"/>
        </w:rPr>
        <w:t xml:space="preserve">news. </w:t>
      </w:r>
      <w:r w:rsidR="00265550" w:rsidRPr="0061577C">
        <w:rPr>
          <w:rFonts w:ascii="Times New Roman" w:hAnsi="Times New Roman" w:cs="Times New Roman"/>
          <w:color w:val="000000"/>
          <w:sz w:val="24"/>
          <w:szCs w:val="24"/>
          <w:shd w:val="clear" w:color="auto" w:fill="FFFFFF"/>
        </w:rPr>
        <w:t xml:space="preserve">Commentary and other similar editorial pieces are different from real news in that the journalist does not abide by principles of opinion-free reporting typically seen in hard news stories (Digital Resource Center, 2017; Padgett, 2017). Yet, opinion journalists are well within their rights to express opinions. Their job is to select facts to form an argument and adhere to the Society of Professional Journalism code of conduct when doing so (Digital Resource Center, 2017). </w:t>
      </w:r>
      <w:r w:rsidR="00E24EAB" w:rsidRPr="0061577C">
        <w:rPr>
          <w:rFonts w:ascii="Times New Roman" w:hAnsi="Times New Roman" w:cs="Times New Roman"/>
          <w:color w:val="000000"/>
          <w:sz w:val="24"/>
          <w:szCs w:val="24"/>
          <w:shd w:val="clear" w:color="auto" w:fill="FFFFFF"/>
        </w:rPr>
        <w:t>Nonetheless, the 24/7 news cycle exacerbates the need to fill time, and thus commentators are more often featured, blurring the lines between news and commentary (Turner, 2017).</w:t>
      </w:r>
      <w:r w:rsidR="00704885" w:rsidRPr="0061577C">
        <w:rPr>
          <w:rFonts w:ascii="Times New Roman" w:hAnsi="Times New Roman" w:cs="Times New Roman"/>
          <w:color w:val="000000"/>
          <w:sz w:val="24"/>
          <w:szCs w:val="24"/>
          <w:shd w:val="clear" w:color="auto" w:fill="FFFFFF"/>
        </w:rPr>
        <w:t xml:space="preserve"> Importantly, c</w:t>
      </w:r>
      <w:r w:rsidR="00265550" w:rsidRPr="0061577C">
        <w:rPr>
          <w:rFonts w:ascii="Times New Roman" w:hAnsi="Times New Roman" w:cs="Times New Roman"/>
          <w:color w:val="000000"/>
          <w:sz w:val="24"/>
          <w:szCs w:val="24"/>
          <w:shd w:val="clear" w:color="auto" w:fill="FFFFFF"/>
        </w:rPr>
        <w:t xml:space="preserve">ommentary should not be confused with an assertion because its emphasis is on providing conclusions based on evidence, whereas an assertion (typically seen in polarized and sensationalist content) occurs when something is declared without the necessary evidentiary basis (Digital Resource Center, 2017). </w:t>
      </w:r>
    </w:p>
    <w:tbl>
      <w:tblPr>
        <w:tblStyle w:val="TableGrid"/>
        <w:tblW w:w="5000" w:type="pct"/>
        <w:tblCellMar>
          <w:left w:w="72" w:type="dxa"/>
          <w:right w:w="72" w:type="dxa"/>
        </w:tblCellMar>
        <w:tblLook w:val="04A0" w:firstRow="1" w:lastRow="0" w:firstColumn="1" w:lastColumn="0" w:noHBand="0" w:noVBand="1"/>
      </w:tblPr>
      <w:tblGrid>
        <w:gridCol w:w="2430"/>
        <w:gridCol w:w="2160"/>
        <w:gridCol w:w="2540"/>
        <w:gridCol w:w="339"/>
        <w:gridCol w:w="1891"/>
      </w:tblGrid>
      <w:tr w:rsidR="009522EC" w:rsidRPr="0061577C" w14:paraId="2ADC3B4F" w14:textId="77777777" w:rsidTr="00546AEA">
        <w:tc>
          <w:tcPr>
            <w:tcW w:w="3809" w:type="pct"/>
            <w:gridSpan w:val="3"/>
            <w:tcBorders>
              <w:top w:val="nil"/>
              <w:left w:val="nil"/>
              <w:bottom w:val="single" w:sz="4" w:space="0" w:color="auto"/>
              <w:right w:val="nil"/>
            </w:tcBorders>
          </w:tcPr>
          <w:p w14:paraId="70077C3B" w14:textId="77777777" w:rsidR="009522EC" w:rsidRPr="0061577C" w:rsidRDefault="009522EC" w:rsidP="00546AEA">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Table 3.</w:t>
            </w:r>
          </w:p>
          <w:p w14:paraId="6A35CD4E" w14:textId="77777777" w:rsidR="009522EC" w:rsidRPr="0061577C" w:rsidRDefault="009522EC" w:rsidP="00546AEA">
            <w:pPr>
              <w:contextualSpacing/>
              <w:rPr>
                <w:rFonts w:ascii="Times New Roman" w:hAnsi="Times New Roman" w:cs="Times New Roman"/>
                <w:i/>
                <w:color w:val="000000"/>
                <w:sz w:val="24"/>
                <w:szCs w:val="24"/>
                <w:shd w:val="clear" w:color="auto" w:fill="FFFFFF"/>
              </w:rPr>
            </w:pPr>
            <w:r w:rsidRPr="0061577C">
              <w:rPr>
                <w:rFonts w:ascii="Times New Roman" w:hAnsi="Times New Roman" w:cs="Times New Roman"/>
                <w:i/>
                <w:color w:val="000000"/>
                <w:sz w:val="24"/>
                <w:szCs w:val="24"/>
                <w:shd w:val="clear" w:color="auto" w:fill="FFFFFF"/>
              </w:rPr>
              <w:t>Features of Commentary</w:t>
            </w:r>
          </w:p>
        </w:tc>
        <w:tc>
          <w:tcPr>
            <w:tcW w:w="1191" w:type="pct"/>
            <w:gridSpan w:val="2"/>
            <w:tcBorders>
              <w:top w:val="nil"/>
              <w:left w:val="nil"/>
              <w:bottom w:val="single" w:sz="4" w:space="0" w:color="auto"/>
              <w:right w:val="nil"/>
            </w:tcBorders>
          </w:tcPr>
          <w:p w14:paraId="2D121C81" w14:textId="77777777" w:rsidR="009522EC" w:rsidRPr="0061577C" w:rsidRDefault="009522EC" w:rsidP="00546AEA">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p>
        </w:tc>
      </w:tr>
      <w:tr w:rsidR="009522EC" w:rsidRPr="0061577C" w14:paraId="38F09BD9" w14:textId="77777777" w:rsidTr="00546AEA">
        <w:tc>
          <w:tcPr>
            <w:tcW w:w="1298" w:type="pct"/>
            <w:tcBorders>
              <w:left w:val="nil"/>
              <w:bottom w:val="single" w:sz="4" w:space="0" w:color="auto"/>
              <w:right w:val="nil"/>
            </w:tcBorders>
          </w:tcPr>
          <w:p w14:paraId="5DDC1340" w14:textId="77777777" w:rsidR="009522EC" w:rsidRPr="0061577C" w:rsidRDefault="009522E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154" w:type="pct"/>
            <w:tcBorders>
              <w:left w:val="nil"/>
              <w:bottom w:val="single" w:sz="4" w:space="0" w:color="auto"/>
              <w:right w:val="nil"/>
            </w:tcBorders>
          </w:tcPr>
          <w:p w14:paraId="5EDB5803" w14:textId="77777777" w:rsidR="009522EC" w:rsidRPr="0061577C" w:rsidRDefault="009522E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Sources and Intentions</w:t>
            </w:r>
          </w:p>
        </w:tc>
        <w:tc>
          <w:tcPr>
            <w:tcW w:w="1538" w:type="pct"/>
            <w:gridSpan w:val="2"/>
            <w:tcBorders>
              <w:left w:val="nil"/>
              <w:bottom w:val="single" w:sz="4" w:space="0" w:color="auto"/>
              <w:right w:val="nil"/>
            </w:tcBorders>
          </w:tcPr>
          <w:p w14:paraId="1FCC5C29" w14:textId="77777777" w:rsidR="009522EC" w:rsidRPr="0061577C" w:rsidRDefault="009522E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c>
          <w:tcPr>
            <w:tcW w:w="1010" w:type="pct"/>
            <w:tcBorders>
              <w:left w:val="nil"/>
              <w:bottom w:val="single" w:sz="4" w:space="0" w:color="auto"/>
              <w:right w:val="nil"/>
            </w:tcBorders>
          </w:tcPr>
          <w:p w14:paraId="7DF8480A" w14:textId="77777777" w:rsidR="009522EC" w:rsidRPr="0061577C" w:rsidRDefault="009522EC"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Network</w:t>
            </w:r>
          </w:p>
        </w:tc>
      </w:tr>
      <w:tr w:rsidR="009522EC" w:rsidRPr="0061577C" w14:paraId="4E6E05AE" w14:textId="77777777" w:rsidTr="00546AEA">
        <w:tc>
          <w:tcPr>
            <w:tcW w:w="1298" w:type="pct"/>
            <w:tcBorders>
              <w:left w:val="nil"/>
              <w:bottom w:val="single" w:sz="4" w:space="0" w:color="auto"/>
              <w:right w:val="nil"/>
            </w:tcBorders>
          </w:tcPr>
          <w:p w14:paraId="0197A32F"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Factuality: </w:t>
            </w:r>
          </w:p>
          <w:p w14:paraId="315C0343"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-Based on facts and evidence</w:t>
            </w:r>
          </w:p>
          <w:p w14:paraId="31F5FC3B"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-No misrepresentations.</w:t>
            </w:r>
          </w:p>
          <w:p w14:paraId="44DA2F13" w14:textId="77777777" w:rsidR="009522EC" w:rsidRPr="0061577C" w:rsidRDefault="009522EC"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Evidence: </w:t>
            </w:r>
          </w:p>
          <w:p w14:paraId="014CC09D"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-Statistical data, research-based.</w:t>
            </w:r>
          </w:p>
          <w:p w14:paraId="7885F497" w14:textId="77777777" w:rsidR="009522EC" w:rsidRPr="0061577C" w:rsidRDefault="009522EC" w:rsidP="00546AEA">
            <w:pP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Rhetorical elements:</w:t>
            </w:r>
          </w:p>
          <w:p w14:paraId="46052F7B"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Emotionally charged.</w:t>
            </w:r>
          </w:p>
          <w:p w14:paraId="4FFB52FB" w14:textId="77777777" w:rsidR="009522EC" w:rsidRPr="0061577C" w:rsidRDefault="009522EC"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Narrative writing.</w:t>
            </w:r>
          </w:p>
          <w:p w14:paraId="77AB4417" w14:textId="77777777" w:rsidR="009522EC" w:rsidRPr="0061577C" w:rsidRDefault="009522EC"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00602F8E"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lastRenderedPageBreak/>
              <w:t>-Journalistic style</w:t>
            </w:r>
          </w:p>
          <w:p w14:paraId="050CFE2E"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-Edited and proof read.</w:t>
            </w:r>
          </w:p>
          <w:p w14:paraId="5E7FE8E7" w14:textId="77777777" w:rsidR="009522EC" w:rsidRPr="0061577C" w:rsidRDefault="009522EC"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Lexical and Syntactic:</w:t>
            </w:r>
          </w:p>
          <w:p w14:paraId="6C16C4FC" w14:textId="77777777" w:rsidR="009522EC" w:rsidRPr="0061577C" w:rsidRDefault="009522EC"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-Frequent use of “should.”</w:t>
            </w:r>
          </w:p>
        </w:tc>
        <w:tc>
          <w:tcPr>
            <w:tcW w:w="1154" w:type="pct"/>
            <w:tcBorders>
              <w:left w:val="nil"/>
              <w:bottom w:val="single" w:sz="4" w:space="0" w:color="auto"/>
              <w:right w:val="nil"/>
            </w:tcBorders>
          </w:tcPr>
          <w:p w14:paraId="408FF427" w14:textId="77777777" w:rsidR="009522EC" w:rsidRPr="0061577C" w:rsidRDefault="009522EC" w:rsidP="00546AEA">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lastRenderedPageBreak/>
              <w:t>Sources of the content</w:t>
            </w:r>
            <w:r w:rsidRPr="0061577C">
              <w:rPr>
                <w:rFonts w:ascii="Times New Roman" w:hAnsi="Times New Roman" w:cs="Times New Roman"/>
                <w:b/>
                <w:color w:val="000000"/>
                <w:sz w:val="24"/>
                <w:szCs w:val="24"/>
                <w:shd w:val="clear" w:color="auto" w:fill="FFFFFF"/>
              </w:rPr>
              <w:t>:</w:t>
            </w:r>
          </w:p>
          <w:p w14:paraId="6D9658B4" w14:textId="77777777" w:rsidR="009522EC" w:rsidRPr="0061577C" w:rsidRDefault="009522EC" w:rsidP="00546AEA">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w:t>
            </w:r>
            <w:r w:rsidRPr="0061577C">
              <w:rPr>
                <w:rFonts w:ascii="Times New Roman" w:hAnsi="Times New Roman" w:cs="Times New Roman"/>
                <w:bCs/>
                <w:color w:val="000000"/>
                <w:sz w:val="24"/>
                <w:szCs w:val="24"/>
                <w:shd w:val="clear" w:color="auto" w:fill="FFFFFF"/>
              </w:rPr>
              <w:t>Written by actual news source.</w:t>
            </w:r>
          </w:p>
          <w:p w14:paraId="3BD5D7BE" w14:textId="77777777" w:rsidR="009522EC" w:rsidRPr="0061577C" w:rsidRDefault="009522E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Pedigree:</w:t>
            </w:r>
          </w:p>
          <w:p w14:paraId="15C272A9" w14:textId="77777777" w:rsidR="009522EC" w:rsidRPr="0061577C" w:rsidRDefault="009522EC"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Originated from a well-known site/organization.</w:t>
            </w:r>
          </w:p>
          <w:p w14:paraId="5FB580AE" w14:textId="77777777" w:rsidR="009522EC" w:rsidRPr="0061577C" w:rsidRDefault="009522E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Independence:</w:t>
            </w:r>
          </w:p>
          <w:p w14:paraId="51167165" w14:textId="77777777" w:rsidR="009522EC" w:rsidRPr="0061577C" w:rsidRDefault="009522EC"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-Organization associated with the journalist.</w:t>
            </w:r>
          </w:p>
          <w:p w14:paraId="650915E4" w14:textId="77777777" w:rsidR="009522EC" w:rsidRPr="0061577C" w:rsidRDefault="009522EC" w:rsidP="00546AEA">
            <w:pPr>
              <w:pBdr>
                <w:left w:val="single" w:sz="4" w:space="4" w:color="auto"/>
              </w:pBdr>
              <w:rPr>
                <w:color w:val="000000"/>
                <w:shd w:val="clear" w:color="auto" w:fill="FFFFFF"/>
              </w:rPr>
            </w:pPr>
          </w:p>
        </w:tc>
        <w:tc>
          <w:tcPr>
            <w:tcW w:w="1538" w:type="pct"/>
            <w:gridSpan w:val="2"/>
            <w:tcBorders>
              <w:left w:val="nil"/>
              <w:bottom w:val="single" w:sz="4" w:space="0" w:color="auto"/>
              <w:right w:val="nil"/>
            </w:tcBorders>
          </w:tcPr>
          <w:p w14:paraId="2899C2BE" w14:textId="77777777" w:rsidR="009522EC" w:rsidRPr="0061577C" w:rsidRDefault="009522EC"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lastRenderedPageBreak/>
              <w:t>URL:</w:t>
            </w:r>
          </w:p>
          <w:p w14:paraId="2DD0B09E" w14:textId="77777777" w:rsidR="009522EC" w:rsidRPr="0061577C" w:rsidRDefault="009522E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-Reputable ending </w:t>
            </w:r>
          </w:p>
          <w:p w14:paraId="3A145CB7" w14:textId="77777777" w:rsidR="009522EC" w:rsidRPr="0061577C" w:rsidRDefault="009522EC" w:rsidP="00546AEA">
            <w:pPr>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-URL has normal registration.</w:t>
            </w:r>
          </w:p>
          <w:p w14:paraId="3A359E9D" w14:textId="77777777" w:rsidR="009522EC" w:rsidRPr="0061577C" w:rsidRDefault="009522EC" w:rsidP="00546AEA">
            <w:pPr>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About Us section:</w:t>
            </w:r>
          </w:p>
          <w:p w14:paraId="3612C779" w14:textId="77777777" w:rsidR="009522EC" w:rsidRPr="0061577C" w:rsidRDefault="009522E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-Will have a clear About Us section. </w:t>
            </w:r>
          </w:p>
          <w:p w14:paraId="097B5004" w14:textId="77777777" w:rsidR="009522EC" w:rsidRPr="0061577C" w:rsidRDefault="009522E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-Authors and editors can be verified.</w:t>
            </w:r>
          </w:p>
          <w:p w14:paraId="5AB961DF" w14:textId="77777777" w:rsidR="009522EC" w:rsidRPr="0061577C" w:rsidRDefault="009522EC" w:rsidP="00546AEA">
            <w:pPr>
              <w:ind w:right="27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Contact us section</w:t>
            </w:r>
          </w:p>
          <w:p w14:paraId="14EC9F9A" w14:textId="77777777" w:rsidR="009522EC" w:rsidRPr="0061577C" w:rsidRDefault="009522E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lastRenderedPageBreak/>
              <w:t>-Emails are from the professional organization.</w:t>
            </w:r>
          </w:p>
          <w:p w14:paraId="54B38686" w14:textId="77777777" w:rsidR="009522EC" w:rsidRPr="0061577C" w:rsidRDefault="009522EC" w:rsidP="00546AEA">
            <w:pPr>
              <w:ind w:right="270"/>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Labeling:</w:t>
            </w:r>
          </w:p>
          <w:p w14:paraId="063CA9A3" w14:textId="77777777" w:rsidR="009522EC" w:rsidRPr="0061577C" w:rsidRDefault="009522EC"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-Labeled as commentary, editorial, analysis.</w:t>
            </w:r>
            <w:r w:rsidRPr="0061577C">
              <w:rPr>
                <w:color w:val="000000"/>
                <w:shd w:val="clear" w:color="auto" w:fill="FFFFFF"/>
              </w:rPr>
              <w:t xml:space="preserve"> </w:t>
            </w:r>
          </w:p>
        </w:tc>
        <w:tc>
          <w:tcPr>
            <w:tcW w:w="1010" w:type="pct"/>
            <w:tcBorders>
              <w:left w:val="nil"/>
              <w:bottom w:val="single" w:sz="4" w:space="0" w:color="auto"/>
              <w:right w:val="nil"/>
            </w:tcBorders>
          </w:tcPr>
          <w:p w14:paraId="6044755B" w14:textId="77777777" w:rsidR="009522EC" w:rsidRPr="0061577C" w:rsidRDefault="009522E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lastRenderedPageBreak/>
              <w:t xml:space="preserve">Metadata: </w:t>
            </w:r>
          </w:p>
          <w:p w14:paraId="3D57052B" w14:textId="77777777" w:rsidR="009522EC" w:rsidRPr="0061577C" w:rsidRDefault="009522EC"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Cs/>
                <w:color w:val="000000"/>
                <w:sz w:val="24"/>
                <w:szCs w:val="24"/>
                <w:shd w:val="clear" w:color="auto" w:fill="FFFFFF"/>
              </w:rPr>
              <w:t>-Metadata indicators of authenticity.</w:t>
            </w:r>
          </w:p>
        </w:tc>
      </w:tr>
    </w:tbl>
    <w:p w14:paraId="53E788C5" w14:textId="77777777" w:rsidR="009522EC" w:rsidRPr="0061577C" w:rsidRDefault="009522EC" w:rsidP="00984BE7">
      <w:pPr>
        <w:widowControl w:val="0"/>
        <w:spacing w:line="480" w:lineRule="auto"/>
        <w:ind w:firstLine="720"/>
        <w:contextualSpacing/>
        <w:rPr>
          <w:rFonts w:ascii="Times New Roman" w:hAnsi="Times New Roman" w:cs="Times New Roman"/>
          <w:color w:val="000000"/>
          <w:sz w:val="24"/>
          <w:szCs w:val="24"/>
          <w:shd w:val="clear" w:color="auto" w:fill="FFFFFF"/>
        </w:rPr>
      </w:pPr>
    </w:p>
    <w:p w14:paraId="6291A667" w14:textId="61730886" w:rsidR="0052091F" w:rsidRPr="0061577C" w:rsidRDefault="0052091F" w:rsidP="00FA31D0">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color w:val="000000"/>
          <w:sz w:val="24"/>
          <w:szCs w:val="24"/>
          <w:shd w:val="clear" w:color="auto" w:fill="FFFFFF"/>
        </w:rPr>
        <w:t>Identifying commentary, thus, requires differentiating between both real news and assertions (Howard</w:t>
      </w:r>
      <w:r w:rsidR="000F11C8" w:rsidRPr="0061577C">
        <w:rPr>
          <w:rFonts w:ascii="Times New Roman" w:hAnsi="Times New Roman" w:cs="Times New Roman"/>
          <w:color w:val="000000"/>
          <w:sz w:val="24"/>
          <w:szCs w:val="24"/>
          <w:shd w:val="clear" w:color="auto" w:fill="FFFFFF"/>
        </w:rPr>
        <w:t xml:space="preserve"> et al.</w:t>
      </w:r>
      <w:r w:rsidRPr="0061577C">
        <w:rPr>
          <w:rFonts w:ascii="Times New Roman" w:hAnsi="Times New Roman" w:cs="Times New Roman"/>
          <w:color w:val="000000"/>
          <w:sz w:val="24"/>
          <w:szCs w:val="24"/>
          <w:shd w:val="clear" w:color="auto" w:fill="FFFFFF"/>
        </w:rPr>
        <w:t>, 2017)</w:t>
      </w:r>
      <w:r w:rsidR="00B63ADA" w:rsidRPr="0061577C">
        <w:rPr>
          <w:rFonts w:ascii="Times New Roman" w:hAnsi="Times New Roman" w:cs="Times New Roman"/>
          <w:color w:val="000000"/>
          <w:sz w:val="24"/>
          <w:szCs w:val="24"/>
          <w:shd w:val="clear" w:color="auto" w:fill="FFFFFF"/>
        </w:rPr>
        <w:t xml:space="preserve"> (See Table 3)</w:t>
      </w:r>
      <w:r w:rsidRPr="0061577C">
        <w:rPr>
          <w:rFonts w:ascii="Times New Roman" w:hAnsi="Times New Roman" w:cs="Times New Roman"/>
          <w:color w:val="000000"/>
          <w:sz w:val="24"/>
          <w:szCs w:val="24"/>
          <w:shd w:val="clear" w:color="auto" w:fill="FFFFFF"/>
        </w:rPr>
        <w:t>. This can be done based on opinion journalists</w:t>
      </w:r>
      <w:r w:rsidR="00A12A3B" w:rsidRPr="0061577C">
        <w:rPr>
          <w:rFonts w:ascii="Times New Roman" w:hAnsi="Times New Roman" w:cs="Times New Roman"/>
          <w:color w:val="000000"/>
          <w:sz w:val="24"/>
          <w:szCs w:val="24"/>
          <w:shd w:val="clear" w:color="auto" w:fill="FFFFFF"/>
        </w:rPr>
        <w:t>’</w:t>
      </w:r>
      <w:r w:rsidRPr="0061577C">
        <w:rPr>
          <w:rFonts w:ascii="Times New Roman" w:hAnsi="Times New Roman" w:cs="Times New Roman"/>
          <w:color w:val="000000"/>
          <w:sz w:val="24"/>
          <w:szCs w:val="24"/>
          <w:shd w:val="clear" w:color="auto" w:fill="FFFFFF"/>
        </w:rPr>
        <w:t xml:space="preserve"> </w:t>
      </w:r>
      <w:r w:rsidR="00A12A3B" w:rsidRPr="0061577C">
        <w:rPr>
          <w:rFonts w:ascii="Times New Roman" w:hAnsi="Times New Roman" w:cs="Times New Roman"/>
          <w:color w:val="000000"/>
          <w:sz w:val="24"/>
          <w:szCs w:val="24"/>
          <w:shd w:val="clear" w:color="auto" w:fill="FFFFFF"/>
        </w:rPr>
        <w:t>adherence</w:t>
      </w:r>
      <w:r w:rsidRPr="0061577C">
        <w:rPr>
          <w:rFonts w:ascii="Times New Roman" w:hAnsi="Times New Roman" w:cs="Times New Roman"/>
          <w:color w:val="000000"/>
          <w:sz w:val="24"/>
          <w:szCs w:val="24"/>
          <w:shd w:val="clear" w:color="auto" w:fill="FFFFFF"/>
        </w:rPr>
        <w:t xml:space="preserve"> to the code of professional conduct </w:t>
      </w:r>
      <w:r w:rsidR="00994BB5" w:rsidRPr="0061577C">
        <w:rPr>
          <w:rFonts w:ascii="Times New Roman" w:hAnsi="Times New Roman" w:cs="Times New Roman"/>
          <w:color w:val="000000"/>
          <w:sz w:val="24"/>
          <w:szCs w:val="24"/>
          <w:shd w:val="clear" w:color="auto" w:fill="FFFFFF"/>
        </w:rPr>
        <w:t>of</w:t>
      </w:r>
      <w:r w:rsidRPr="0061577C">
        <w:rPr>
          <w:rFonts w:ascii="Times New Roman" w:hAnsi="Times New Roman" w:cs="Times New Roman"/>
          <w:color w:val="000000"/>
          <w:sz w:val="24"/>
          <w:szCs w:val="24"/>
          <w:shd w:val="clear" w:color="auto" w:fill="FFFFFF"/>
        </w:rPr>
        <w:t xml:space="preserve"> the Society of Professional Journalists</w:t>
      </w:r>
      <w:r w:rsidR="00DE0637" w:rsidRPr="0061577C">
        <w:rPr>
          <w:rFonts w:ascii="Times New Roman" w:hAnsi="Times New Roman" w:cs="Times New Roman"/>
          <w:color w:val="000000"/>
          <w:sz w:val="24"/>
          <w:szCs w:val="24"/>
          <w:shd w:val="clear" w:color="auto" w:fill="FFFFFF"/>
        </w:rPr>
        <w:t xml:space="preserve"> and</w:t>
      </w:r>
      <w:r w:rsidRPr="0061577C">
        <w:rPr>
          <w:rFonts w:ascii="Times New Roman" w:hAnsi="Times New Roman" w:cs="Times New Roman"/>
          <w:color w:val="000000"/>
          <w:sz w:val="24"/>
          <w:szCs w:val="24"/>
          <w:shd w:val="clear" w:color="auto" w:fill="FFFFFF"/>
        </w:rPr>
        <w:t xml:space="preserve"> based on the Verification, Independence and Accountability principles of journalism. Following the SPJ and VIA principles, specific characteristics of message and structure can be identified to detect commentary. Features of structure include, at the outset, the labeling of commentary as such. For example, in professional news outlets, opinion pieces are located in the editorial, opinion section, or other such markers of the category of news that one is consuming.</w:t>
      </w:r>
      <w:r w:rsidR="00D40BCD" w:rsidRPr="0061577C">
        <w:rPr>
          <w:rFonts w:ascii="Times New Roman" w:hAnsi="Times New Roman" w:cs="Times New Roman"/>
          <w:color w:val="000000"/>
          <w:sz w:val="24"/>
          <w:szCs w:val="24"/>
          <w:shd w:val="clear" w:color="auto" w:fill="FFFFFF"/>
        </w:rPr>
        <w:t xml:space="preserve"> </w:t>
      </w:r>
      <w:r w:rsidRPr="0061577C">
        <w:rPr>
          <w:rFonts w:ascii="Times New Roman" w:hAnsi="Times New Roman" w:cs="Times New Roman"/>
          <w:color w:val="000000"/>
          <w:sz w:val="24"/>
          <w:szCs w:val="24"/>
          <w:shd w:val="clear" w:color="auto" w:fill="FFFFFF"/>
        </w:rPr>
        <w:t xml:space="preserve">Additionally, commentators should remain free from activities than can damage their reputation and should remain independent. The latter can be assessed through </w:t>
      </w:r>
      <w:r w:rsidR="005A37B8" w:rsidRPr="0061577C">
        <w:rPr>
          <w:rFonts w:ascii="Times New Roman" w:hAnsi="Times New Roman" w:cs="Times New Roman"/>
          <w:color w:val="000000"/>
          <w:sz w:val="24"/>
          <w:szCs w:val="24"/>
          <w:shd w:val="clear" w:color="auto" w:fill="FFFFFF"/>
        </w:rPr>
        <w:t>structural features allowing the reader to</w:t>
      </w:r>
      <w:r w:rsidRPr="0061577C">
        <w:rPr>
          <w:rFonts w:ascii="Times New Roman" w:hAnsi="Times New Roman" w:cs="Times New Roman"/>
          <w:color w:val="000000"/>
          <w:sz w:val="24"/>
          <w:szCs w:val="24"/>
          <w:shd w:val="clear" w:color="auto" w:fill="FFFFFF"/>
        </w:rPr>
        <w:t xml:space="preserve"> assess the partisan associations, if any, of the commentator (Digital Resource Center, 2017). On the other hand, features of the message or linguistic structure include the presentation o</w:t>
      </w:r>
      <w:r w:rsidR="00F0030E" w:rsidRPr="0061577C">
        <w:rPr>
          <w:rFonts w:ascii="Times New Roman" w:hAnsi="Times New Roman" w:cs="Times New Roman"/>
          <w:color w:val="000000"/>
          <w:sz w:val="24"/>
          <w:szCs w:val="24"/>
          <w:shd w:val="clear" w:color="auto" w:fill="FFFFFF"/>
        </w:rPr>
        <w:t>f</w:t>
      </w:r>
      <w:r w:rsidR="00130C96" w:rsidRPr="0061577C">
        <w:rPr>
          <w:rFonts w:ascii="Times New Roman" w:hAnsi="Times New Roman" w:cs="Times New Roman"/>
          <w:color w:val="000000"/>
          <w:sz w:val="24"/>
          <w:szCs w:val="24"/>
          <w:shd w:val="clear" w:color="auto" w:fill="FFFFFF"/>
        </w:rPr>
        <w:t xml:space="preserve"> opinion</w:t>
      </w:r>
      <w:r w:rsidR="00F0030E" w:rsidRPr="0061577C">
        <w:rPr>
          <w:rFonts w:ascii="Times New Roman" w:hAnsi="Times New Roman" w:cs="Times New Roman"/>
          <w:color w:val="000000"/>
          <w:sz w:val="24"/>
          <w:szCs w:val="24"/>
          <w:shd w:val="clear" w:color="auto" w:fill="FFFFFF"/>
        </w:rPr>
        <w:t>s</w:t>
      </w:r>
      <w:r w:rsidR="00130C96" w:rsidRPr="0061577C">
        <w:rPr>
          <w:rFonts w:ascii="Times New Roman" w:hAnsi="Times New Roman" w:cs="Times New Roman"/>
          <w:color w:val="000000"/>
          <w:sz w:val="24"/>
          <w:szCs w:val="24"/>
          <w:shd w:val="clear" w:color="auto" w:fill="FFFFFF"/>
        </w:rPr>
        <w:t xml:space="preserve"> based on facts, evidence,</w:t>
      </w:r>
      <w:r w:rsidRPr="0061577C">
        <w:rPr>
          <w:rFonts w:ascii="Times New Roman" w:hAnsi="Times New Roman" w:cs="Times New Roman"/>
          <w:color w:val="000000"/>
          <w:sz w:val="24"/>
          <w:szCs w:val="24"/>
          <w:shd w:val="clear" w:color="auto" w:fill="FFFFFF"/>
        </w:rPr>
        <w:t xml:space="preserve"> and expert opinions (Borden &amp; </w:t>
      </w:r>
      <w:proofErr w:type="spellStart"/>
      <w:r w:rsidRPr="0061577C">
        <w:rPr>
          <w:rFonts w:ascii="Times New Roman" w:hAnsi="Times New Roman" w:cs="Times New Roman"/>
          <w:color w:val="000000"/>
          <w:sz w:val="24"/>
          <w:szCs w:val="24"/>
          <w:shd w:val="clear" w:color="auto" w:fill="FFFFFF"/>
        </w:rPr>
        <w:t>Tew</w:t>
      </w:r>
      <w:proofErr w:type="spellEnd"/>
      <w:r w:rsidRPr="0061577C">
        <w:rPr>
          <w:rFonts w:ascii="Times New Roman" w:hAnsi="Times New Roman" w:cs="Times New Roman"/>
          <w:color w:val="000000"/>
          <w:sz w:val="24"/>
          <w:szCs w:val="24"/>
          <w:shd w:val="clear" w:color="auto" w:fill="FFFFFF"/>
        </w:rPr>
        <w:t xml:space="preserve">, 2007). Furthermore, the message in commentary tends to be more emotionally charged and </w:t>
      </w:r>
      <w:r w:rsidR="005A37B8" w:rsidRPr="0061577C">
        <w:rPr>
          <w:rFonts w:ascii="Times New Roman" w:hAnsi="Times New Roman" w:cs="Times New Roman"/>
          <w:color w:val="000000"/>
          <w:sz w:val="24"/>
          <w:szCs w:val="24"/>
          <w:shd w:val="clear" w:color="auto" w:fill="FFFFFF"/>
        </w:rPr>
        <w:t>opinion-based</w:t>
      </w:r>
      <w:r w:rsidR="00FA31D0" w:rsidRPr="0061577C">
        <w:rPr>
          <w:rFonts w:ascii="Times New Roman" w:hAnsi="Times New Roman" w:cs="Times New Roman"/>
          <w:color w:val="000000"/>
          <w:sz w:val="24"/>
          <w:szCs w:val="24"/>
          <w:shd w:val="clear" w:color="auto" w:fill="FFFFFF"/>
        </w:rPr>
        <w:t xml:space="preserve"> compared to real news</w:t>
      </w:r>
      <w:r w:rsidRPr="0061577C">
        <w:rPr>
          <w:rFonts w:ascii="Times New Roman" w:hAnsi="Times New Roman" w:cs="Times New Roman"/>
          <w:color w:val="000000"/>
          <w:sz w:val="24"/>
          <w:szCs w:val="24"/>
          <w:shd w:val="clear" w:color="auto" w:fill="FFFFFF"/>
        </w:rPr>
        <w:t xml:space="preserve">—features that can be identified using linguistic markers </w:t>
      </w:r>
      <w:r w:rsidR="005A37B8" w:rsidRPr="0061577C">
        <w:rPr>
          <w:rFonts w:ascii="Times New Roman" w:hAnsi="Times New Roman" w:cs="Times New Roman"/>
          <w:color w:val="000000"/>
          <w:sz w:val="24"/>
          <w:szCs w:val="24"/>
          <w:shd w:val="clear" w:color="auto" w:fill="FFFFFF"/>
        </w:rPr>
        <w:t xml:space="preserve">of the message </w:t>
      </w:r>
      <w:r w:rsidRPr="0061577C">
        <w:rPr>
          <w:rFonts w:ascii="Times New Roman" w:hAnsi="Times New Roman" w:cs="Times New Roman"/>
          <w:color w:val="000000"/>
          <w:sz w:val="24"/>
          <w:szCs w:val="24"/>
          <w:shd w:val="clear" w:color="auto" w:fill="FFFFFF"/>
        </w:rPr>
        <w:t>(</w:t>
      </w:r>
      <w:proofErr w:type="spellStart"/>
      <w:r w:rsidRPr="0061577C">
        <w:rPr>
          <w:rFonts w:ascii="Times New Roman" w:hAnsi="Times New Roman" w:cs="Times New Roman"/>
          <w:color w:val="000000"/>
          <w:sz w:val="24"/>
          <w:szCs w:val="24"/>
          <w:shd w:val="clear" w:color="auto" w:fill="FFFFFF"/>
        </w:rPr>
        <w:t>Argamon-Engelson</w:t>
      </w:r>
      <w:proofErr w:type="spellEnd"/>
      <w:r w:rsidRPr="0061577C">
        <w:rPr>
          <w:rFonts w:ascii="Times New Roman" w:hAnsi="Times New Roman" w:cs="Times New Roman"/>
          <w:color w:val="000000"/>
          <w:sz w:val="24"/>
          <w:szCs w:val="24"/>
          <w:shd w:val="clear" w:color="auto" w:fill="FFFFFF"/>
        </w:rPr>
        <w:t xml:space="preserve"> et al., 1998; Borden &amp; </w:t>
      </w:r>
      <w:proofErr w:type="spellStart"/>
      <w:r w:rsidRPr="0061577C">
        <w:rPr>
          <w:rFonts w:ascii="Times New Roman" w:hAnsi="Times New Roman" w:cs="Times New Roman"/>
          <w:color w:val="000000"/>
          <w:sz w:val="24"/>
          <w:szCs w:val="24"/>
          <w:shd w:val="clear" w:color="auto" w:fill="FFFFFF"/>
        </w:rPr>
        <w:t>Tew</w:t>
      </w:r>
      <w:proofErr w:type="spellEnd"/>
      <w:r w:rsidRPr="0061577C">
        <w:rPr>
          <w:rFonts w:ascii="Times New Roman" w:hAnsi="Times New Roman" w:cs="Times New Roman"/>
          <w:color w:val="000000"/>
          <w:sz w:val="24"/>
          <w:szCs w:val="24"/>
          <w:shd w:val="clear" w:color="auto" w:fill="FFFFFF"/>
        </w:rPr>
        <w:t>, 2007)</w:t>
      </w:r>
      <w:r w:rsidR="00B63ADA" w:rsidRPr="0061577C">
        <w:rPr>
          <w:rFonts w:ascii="Times New Roman" w:hAnsi="Times New Roman" w:cs="Times New Roman"/>
          <w:sz w:val="24"/>
          <w:szCs w:val="24"/>
        </w:rPr>
        <w:t>.</w:t>
      </w:r>
      <w:r w:rsidR="00744A36" w:rsidRPr="0061577C">
        <w:rPr>
          <w:rFonts w:ascii="Times New Roman" w:hAnsi="Times New Roman" w:cs="Times New Roman"/>
          <w:sz w:val="24"/>
          <w:szCs w:val="24"/>
        </w:rPr>
        <w:t xml:space="preserve"> </w:t>
      </w:r>
    </w:p>
    <w:p w14:paraId="45856F71" w14:textId="561A4B7E" w:rsidR="00C6543F" w:rsidRPr="0061577C" w:rsidRDefault="007E4E30" w:rsidP="00FA31D0">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An e</w:t>
      </w:r>
      <w:r w:rsidR="003D4432" w:rsidRPr="0061577C">
        <w:rPr>
          <w:rFonts w:ascii="Times New Roman" w:hAnsi="Times New Roman" w:cs="Times New Roman"/>
          <w:color w:val="000000"/>
          <w:sz w:val="24"/>
          <w:szCs w:val="24"/>
          <w:shd w:val="clear" w:color="auto" w:fill="FFFFFF"/>
        </w:rPr>
        <w:t>xample</w:t>
      </w:r>
      <w:r w:rsidR="00C6543F" w:rsidRPr="0061577C">
        <w:rPr>
          <w:rFonts w:ascii="Times New Roman" w:hAnsi="Times New Roman" w:cs="Times New Roman"/>
          <w:color w:val="000000"/>
          <w:sz w:val="24"/>
          <w:szCs w:val="24"/>
          <w:shd w:val="clear" w:color="auto" w:fill="FFFFFF"/>
        </w:rPr>
        <w:t xml:space="preserve"> of a commentary is </w:t>
      </w:r>
      <w:r w:rsidR="003D4432" w:rsidRPr="0061577C">
        <w:rPr>
          <w:rFonts w:ascii="Times New Roman" w:hAnsi="Times New Roman" w:cs="Times New Roman"/>
          <w:color w:val="000000"/>
          <w:sz w:val="24"/>
          <w:szCs w:val="24"/>
          <w:shd w:val="clear" w:color="auto" w:fill="FFFFFF"/>
        </w:rPr>
        <w:t xml:space="preserve">the article written in the </w:t>
      </w:r>
      <w:r w:rsidR="003D4432" w:rsidRPr="0061577C">
        <w:rPr>
          <w:rFonts w:ascii="Times New Roman" w:hAnsi="Times New Roman" w:cs="Times New Roman"/>
          <w:i/>
          <w:color w:val="000000"/>
          <w:sz w:val="24"/>
          <w:szCs w:val="24"/>
          <w:shd w:val="clear" w:color="auto" w:fill="FFFFFF"/>
        </w:rPr>
        <w:t>New York Times</w:t>
      </w:r>
      <w:r w:rsidR="003D4432" w:rsidRPr="0061577C">
        <w:rPr>
          <w:rFonts w:ascii="Times New Roman" w:hAnsi="Times New Roman" w:cs="Times New Roman"/>
          <w:color w:val="000000"/>
          <w:sz w:val="24"/>
          <w:szCs w:val="24"/>
          <w:shd w:val="clear" w:color="auto" w:fill="FFFFFF"/>
        </w:rPr>
        <w:t xml:space="preserve"> about </w:t>
      </w:r>
      <w:proofErr w:type="spellStart"/>
      <w:r w:rsidR="003D4432" w:rsidRPr="0061577C">
        <w:rPr>
          <w:rFonts w:ascii="Times New Roman" w:hAnsi="Times New Roman" w:cs="Times New Roman"/>
          <w:color w:val="000000"/>
          <w:sz w:val="24"/>
          <w:szCs w:val="24"/>
          <w:shd w:val="clear" w:color="auto" w:fill="FFFFFF"/>
        </w:rPr>
        <w:t>Ilhan</w:t>
      </w:r>
      <w:proofErr w:type="spellEnd"/>
      <w:r w:rsidR="003D4432" w:rsidRPr="0061577C">
        <w:rPr>
          <w:rFonts w:ascii="Times New Roman" w:hAnsi="Times New Roman" w:cs="Times New Roman"/>
          <w:color w:val="000000"/>
          <w:sz w:val="24"/>
          <w:szCs w:val="24"/>
          <w:shd w:val="clear" w:color="auto" w:fill="FFFFFF"/>
        </w:rPr>
        <w:t xml:space="preserve"> Omar.</w:t>
      </w:r>
      <w:r w:rsidR="003D4432" w:rsidRPr="0061577C">
        <w:rPr>
          <w:rStyle w:val="FootnoteReference"/>
          <w:rFonts w:ascii="Times New Roman" w:hAnsi="Times New Roman" w:cs="Times New Roman"/>
          <w:color w:val="000000"/>
          <w:sz w:val="24"/>
          <w:szCs w:val="24"/>
          <w:shd w:val="clear" w:color="auto" w:fill="FFFFFF"/>
        </w:rPr>
        <w:footnoteReference w:id="4"/>
      </w:r>
      <w:r w:rsidR="003D4432" w:rsidRPr="0061577C">
        <w:rPr>
          <w:rFonts w:ascii="Times New Roman" w:hAnsi="Times New Roman" w:cs="Times New Roman"/>
          <w:color w:val="000000"/>
          <w:sz w:val="24"/>
          <w:szCs w:val="24"/>
          <w:shd w:val="clear" w:color="auto" w:fill="FFFFFF"/>
        </w:rPr>
        <w:t xml:space="preserve">  The article uses the word “should” throughout the article and </w:t>
      </w:r>
      <w:r w:rsidR="00127D7E" w:rsidRPr="00F70C85">
        <w:rPr>
          <w:rFonts w:ascii="Times New Roman" w:hAnsi="Times New Roman" w:cs="Times New Roman"/>
          <w:color w:val="000000"/>
          <w:sz w:val="24"/>
          <w:szCs w:val="24"/>
          <w:shd w:val="clear" w:color="auto" w:fill="FFFFFF"/>
        </w:rPr>
        <w:t xml:space="preserve">includes </w:t>
      </w:r>
      <w:r w:rsidR="003D4432" w:rsidRPr="0061577C">
        <w:rPr>
          <w:rFonts w:ascii="Times New Roman" w:hAnsi="Times New Roman" w:cs="Times New Roman"/>
          <w:color w:val="000000"/>
          <w:sz w:val="24"/>
          <w:szCs w:val="24"/>
          <w:shd w:val="clear" w:color="auto" w:fill="FFFFFF"/>
        </w:rPr>
        <w:t xml:space="preserve">other opinion </w:t>
      </w:r>
      <w:r w:rsidR="003D4432" w:rsidRPr="0061577C">
        <w:rPr>
          <w:rFonts w:ascii="Times New Roman" w:hAnsi="Times New Roman" w:cs="Times New Roman"/>
          <w:color w:val="000000"/>
          <w:sz w:val="24"/>
          <w:szCs w:val="24"/>
          <w:shd w:val="clear" w:color="auto" w:fill="FFFFFF"/>
        </w:rPr>
        <w:lastRenderedPageBreak/>
        <w:t>linguistic markers (message characteristics</w:t>
      </w:r>
      <w:r w:rsidR="00127D7E" w:rsidRPr="0061577C">
        <w:rPr>
          <w:rFonts w:ascii="Times New Roman" w:hAnsi="Times New Roman" w:cs="Times New Roman"/>
          <w:color w:val="000000"/>
          <w:sz w:val="24"/>
          <w:szCs w:val="24"/>
          <w:shd w:val="clear" w:color="auto" w:fill="FFFFFF"/>
        </w:rPr>
        <w:t>)</w:t>
      </w:r>
      <w:r w:rsidR="003D4432" w:rsidRPr="0061577C">
        <w:rPr>
          <w:rFonts w:ascii="Times New Roman" w:hAnsi="Times New Roman" w:cs="Times New Roman"/>
          <w:color w:val="000000"/>
          <w:sz w:val="24"/>
          <w:szCs w:val="24"/>
          <w:shd w:val="clear" w:color="auto" w:fill="FFFFFF"/>
        </w:rPr>
        <w:t>, it is written by</w:t>
      </w:r>
      <w:r w:rsidR="000C612E" w:rsidRPr="0061577C">
        <w:rPr>
          <w:rFonts w:ascii="Times New Roman" w:hAnsi="Times New Roman" w:cs="Times New Roman"/>
          <w:color w:val="000000"/>
          <w:sz w:val="24"/>
          <w:szCs w:val="24"/>
          <w:shd w:val="clear" w:color="auto" w:fill="FFFFFF"/>
        </w:rPr>
        <w:t xml:space="preserve"> a</w:t>
      </w:r>
      <w:r w:rsidR="003D4432" w:rsidRPr="0061577C">
        <w:rPr>
          <w:rFonts w:ascii="Times New Roman" w:hAnsi="Times New Roman" w:cs="Times New Roman"/>
          <w:color w:val="000000"/>
          <w:sz w:val="24"/>
          <w:szCs w:val="24"/>
          <w:shd w:val="clear" w:color="auto" w:fill="FFFFFF"/>
        </w:rPr>
        <w:t xml:space="preserve"> well-known organization (characteristic of the source and intentions), but is clearly labeled as an opinion piece (structural characteristic). </w:t>
      </w:r>
    </w:p>
    <w:p w14:paraId="08A9B6CE" w14:textId="6EF51910" w:rsidR="0052091F" w:rsidRPr="0061577C" w:rsidRDefault="0052091F">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Misreporting</w:t>
      </w:r>
      <w:r w:rsidRPr="0061577C">
        <w:rPr>
          <w:rFonts w:ascii="Times New Roman" w:hAnsi="Times New Roman" w:cs="Times New Roman"/>
          <w:color w:val="000000"/>
          <w:sz w:val="24"/>
          <w:szCs w:val="24"/>
          <w:shd w:val="clear" w:color="auto" w:fill="FFFFFF"/>
        </w:rPr>
        <w:t xml:space="preserve">. Related to real news and commentary is misinformation, or </w:t>
      </w:r>
      <w:r w:rsidR="00A80798" w:rsidRPr="0061577C">
        <w:rPr>
          <w:rFonts w:ascii="Times New Roman" w:hAnsi="Times New Roman" w:cs="Times New Roman"/>
          <w:color w:val="000000"/>
          <w:sz w:val="24"/>
          <w:szCs w:val="24"/>
          <w:shd w:val="clear" w:color="auto" w:fill="FFFFFF"/>
        </w:rPr>
        <w:t xml:space="preserve">unintentional </w:t>
      </w:r>
      <w:r w:rsidRPr="0061577C">
        <w:rPr>
          <w:rFonts w:ascii="Times New Roman" w:hAnsi="Times New Roman" w:cs="Times New Roman"/>
          <w:color w:val="000000"/>
          <w:sz w:val="24"/>
          <w:szCs w:val="24"/>
          <w:shd w:val="clear" w:color="auto" w:fill="FFFFFF"/>
        </w:rPr>
        <w:t xml:space="preserve">false reporting from professional news media organizations. Even though the intention of professional journalists is not to be deceitful, misreporting can </w:t>
      </w:r>
      <w:r w:rsidR="00984BE7" w:rsidRPr="0061577C">
        <w:rPr>
          <w:rFonts w:ascii="Times New Roman" w:hAnsi="Times New Roman" w:cs="Times New Roman"/>
          <w:color w:val="000000"/>
          <w:sz w:val="24"/>
          <w:szCs w:val="24"/>
          <w:shd w:val="clear" w:color="auto" w:fill="FFFFFF"/>
        </w:rPr>
        <w:t xml:space="preserve">sometimes </w:t>
      </w:r>
      <w:r w:rsidRPr="0061577C">
        <w:rPr>
          <w:rFonts w:ascii="Times New Roman" w:hAnsi="Times New Roman" w:cs="Times New Roman"/>
          <w:color w:val="000000"/>
          <w:sz w:val="24"/>
          <w:szCs w:val="24"/>
          <w:shd w:val="clear" w:color="auto" w:fill="FFFFFF"/>
        </w:rPr>
        <w:t>occur. Thus, it is important for it to be included in a t</w:t>
      </w:r>
      <w:r w:rsidR="0082649E" w:rsidRPr="0061577C">
        <w:rPr>
          <w:rFonts w:ascii="Times New Roman" w:hAnsi="Times New Roman" w:cs="Times New Roman"/>
          <w:color w:val="000000"/>
          <w:sz w:val="24"/>
          <w:szCs w:val="24"/>
          <w:shd w:val="clear" w:color="auto" w:fill="FFFFFF"/>
        </w:rPr>
        <w:t xml:space="preserve">axonomy </w:t>
      </w:r>
      <w:r w:rsidRPr="0061577C">
        <w:rPr>
          <w:rFonts w:ascii="Times New Roman" w:hAnsi="Times New Roman" w:cs="Times New Roman"/>
          <w:color w:val="000000"/>
          <w:sz w:val="24"/>
          <w:szCs w:val="24"/>
          <w:shd w:val="clear" w:color="auto" w:fill="FFFFFF"/>
        </w:rPr>
        <w:t xml:space="preserve">of online </w:t>
      </w:r>
      <w:r w:rsidR="0082649E" w:rsidRPr="0061577C">
        <w:rPr>
          <w:rFonts w:ascii="Times New Roman" w:hAnsi="Times New Roman" w:cs="Times New Roman"/>
          <w:color w:val="000000"/>
          <w:sz w:val="24"/>
          <w:szCs w:val="24"/>
          <w:shd w:val="clear" w:color="auto" w:fill="FFFFFF"/>
        </w:rPr>
        <w:t>content</w:t>
      </w:r>
      <w:r w:rsidRPr="0061577C">
        <w:rPr>
          <w:rFonts w:ascii="Times New Roman" w:hAnsi="Times New Roman" w:cs="Times New Roman"/>
          <w:color w:val="000000"/>
          <w:sz w:val="24"/>
          <w:szCs w:val="24"/>
          <w:shd w:val="clear" w:color="auto" w:fill="FFFFFF"/>
        </w:rPr>
        <w:t xml:space="preserve"> for the purpose of fa</w:t>
      </w:r>
      <w:r w:rsidR="00C92CB7" w:rsidRPr="0061577C">
        <w:rPr>
          <w:rFonts w:ascii="Times New Roman" w:hAnsi="Times New Roman" w:cs="Times New Roman"/>
          <w:color w:val="000000"/>
          <w:sz w:val="24"/>
          <w:szCs w:val="24"/>
          <w:shd w:val="clear" w:color="auto" w:fill="FFFFFF"/>
        </w:rPr>
        <w:t>lse</w:t>
      </w:r>
      <w:r w:rsidRPr="0061577C">
        <w:rPr>
          <w:rFonts w:ascii="Times New Roman" w:hAnsi="Times New Roman" w:cs="Times New Roman"/>
          <w:color w:val="000000"/>
          <w:sz w:val="24"/>
          <w:szCs w:val="24"/>
          <w:shd w:val="clear" w:color="auto" w:fill="FFFFFF"/>
        </w:rPr>
        <w:t xml:space="preserve"> news detection. That being said, this content should not be confused with blatantly false reports created with the intention of being deceitful. Misreporting is an example of misinformation “deﬁned as false, mistaken, or misleading information” and not disinformation “the distribution, assertion, or dissemination of false, mistaken, or misleading information in an intentional, deliberate, or purposeful effort to mislead, deceive, or confuse” (Fetzer, 2004, p. 231).</w:t>
      </w:r>
    </w:p>
    <w:p w14:paraId="4E8E8F80" w14:textId="08040AC2" w:rsidR="005762DB" w:rsidRPr="0061577C" w:rsidRDefault="0052091F">
      <w:pPr>
        <w:spacing w:line="480" w:lineRule="auto"/>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b/>
      </w:r>
      <w:r w:rsidR="00D679F8" w:rsidRPr="0061577C">
        <w:rPr>
          <w:rFonts w:ascii="Times New Roman" w:hAnsi="Times New Roman" w:cs="Times New Roman"/>
          <w:color w:val="000000"/>
          <w:sz w:val="24"/>
          <w:szCs w:val="24"/>
          <w:shd w:val="clear" w:color="auto" w:fill="FFFFFF"/>
        </w:rPr>
        <w:t>M</w:t>
      </w:r>
      <w:r w:rsidRPr="0061577C">
        <w:rPr>
          <w:rFonts w:ascii="Times New Roman" w:hAnsi="Times New Roman" w:cs="Times New Roman"/>
          <w:color w:val="000000"/>
          <w:sz w:val="24"/>
          <w:szCs w:val="24"/>
          <w:shd w:val="clear" w:color="auto" w:fill="FFFFFF"/>
        </w:rPr>
        <w:t xml:space="preserve">isreporting can be distinguished from real and completely </w:t>
      </w:r>
      <w:r w:rsidR="003E0FEE" w:rsidRPr="0061577C">
        <w:rPr>
          <w:rFonts w:ascii="Times New Roman" w:hAnsi="Times New Roman" w:cs="Times New Roman"/>
          <w:color w:val="000000"/>
          <w:sz w:val="24"/>
          <w:szCs w:val="24"/>
          <w:shd w:val="clear" w:color="auto" w:fill="FFFFFF"/>
        </w:rPr>
        <w:t xml:space="preserve">false </w:t>
      </w:r>
      <w:r w:rsidRPr="0061577C">
        <w:rPr>
          <w:rFonts w:ascii="Times New Roman" w:hAnsi="Times New Roman" w:cs="Times New Roman"/>
          <w:color w:val="000000"/>
          <w:sz w:val="24"/>
          <w:szCs w:val="24"/>
          <w:shd w:val="clear" w:color="auto" w:fill="FFFFFF"/>
        </w:rPr>
        <w:t>news</w:t>
      </w:r>
      <w:r w:rsidR="00B63ADA" w:rsidRPr="0061577C">
        <w:rPr>
          <w:rFonts w:ascii="Times New Roman" w:hAnsi="Times New Roman" w:cs="Times New Roman"/>
          <w:color w:val="000000"/>
          <w:sz w:val="24"/>
          <w:szCs w:val="24"/>
          <w:shd w:val="clear" w:color="auto" w:fill="FFFFFF"/>
        </w:rPr>
        <w:t xml:space="preserve"> (See Table 4)</w:t>
      </w:r>
      <w:r w:rsidRPr="0061577C">
        <w:rPr>
          <w:rFonts w:ascii="Times New Roman" w:hAnsi="Times New Roman" w:cs="Times New Roman"/>
          <w:color w:val="000000"/>
          <w:sz w:val="24"/>
          <w:szCs w:val="24"/>
          <w:shd w:val="clear" w:color="auto" w:fill="FFFFFF"/>
        </w:rPr>
        <w:t>. The first important set of features is that of sources and intentions evaluated based on reliability and objectivity. For instance, misreported articles will typically not report straight from sources and some of its quotes might not be verified. Similarly, this content can be evaluated based on message and linguistic features such as its one-side</w:t>
      </w:r>
      <w:r w:rsidR="004703F1" w:rsidRPr="0061577C">
        <w:rPr>
          <w:rFonts w:ascii="Times New Roman" w:hAnsi="Times New Roman" w:cs="Times New Roman"/>
          <w:color w:val="000000"/>
          <w:sz w:val="24"/>
          <w:szCs w:val="24"/>
          <w:shd w:val="clear" w:color="auto" w:fill="FFFFFF"/>
        </w:rPr>
        <w:t>d</w:t>
      </w:r>
      <w:r w:rsidRPr="0061577C">
        <w:rPr>
          <w:rFonts w:ascii="Times New Roman" w:hAnsi="Times New Roman" w:cs="Times New Roman"/>
          <w:color w:val="000000"/>
          <w:sz w:val="24"/>
          <w:szCs w:val="24"/>
          <w:shd w:val="clear" w:color="auto" w:fill="FFFFFF"/>
        </w:rPr>
        <w:t xml:space="preserve"> reporting, and </w:t>
      </w:r>
      <w:r w:rsidR="008F7CAD" w:rsidRPr="0061577C">
        <w:rPr>
          <w:rFonts w:ascii="Times New Roman" w:hAnsi="Times New Roman" w:cs="Times New Roman"/>
          <w:color w:val="000000"/>
          <w:sz w:val="24"/>
          <w:szCs w:val="24"/>
          <w:shd w:val="clear" w:color="auto" w:fill="FFFFFF"/>
        </w:rPr>
        <w:t xml:space="preserve">factual </w:t>
      </w:r>
      <w:r w:rsidR="00744A36" w:rsidRPr="0061577C">
        <w:rPr>
          <w:rFonts w:ascii="Times New Roman" w:hAnsi="Times New Roman" w:cs="Times New Roman"/>
          <w:color w:val="000000"/>
          <w:sz w:val="24"/>
          <w:szCs w:val="24"/>
          <w:shd w:val="clear" w:color="auto" w:fill="FFFFFF"/>
        </w:rPr>
        <w:t>inaccuracies</w:t>
      </w:r>
      <w:r w:rsidRPr="0061577C">
        <w:rPr>
          <w:rFonts w:ascii="Times New Roman" w:hAnsi="Times New Roman" w:cs="Times New Roman"/>
          <w:color w:val="000000"/>
          <w:sz w:val="24"/>
          <w:szCs w:val="24"/>
          <w:shd w:val="clear" w:color="auto" w:fill="FFFFFF"/>
        </w:rPr>
        <w:t xml:space="preserve">. </w:t>
      </w:r>
    </w:p>
    <w:p w14:paraId="29F85C16" w14:textId="778850C7" w:rsidR="006D57DF" w:rsidRPr="0061577C" w:rsidRDefault="006D57DF" w:rsidP="006D57DF">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Finally, structural elements demarcated based on principles of accountability and independence can also be identified to differentiate this content from disinformation. For instance, although the article contains </w:t>
      </w:r>
      <w:r w:rsidR="006A3D33" w:rsidRPr="0061577C">
        <w:rPr>
          <w:rFonts w:ascii="Times New Roman" w:hAnsi="Times New Roman" w:cs="Times New Roman"/>
          <w:color w:val="000000"/>
          <w:sz w:val="24"/>
          <w:szCs w:val="24"/>
          <w:shd w:val="clear" w:color="auto" w:fill="FFFFFF"/>
        </w:rPr>
        <w:t xml:space="preserve">one-sided </w:t>
      </w:r>
      <w:r w:rsidRPr="0061577C">
        <w:rPr>
          <w:rFonts w:ascii="Times New Roman" w:hAnsi="Times New Roman" w:cs="Times New Roman"/>
          <w:color w:val="000000"/>
          <w:sz w:val="24"/>
          <w:szCs w:val="24"/>
          <w:shd w:val="clear" w:color="auto" w:fill="FFFFFF"/>
        </w:rPr>
        <w:t xml:space="preserve">or inaccurate reporting, the journalist shows accountability by providing his/her name and affiliation with a news organization. Similarly, the URL of the site provides information about the news organization and its independence from </w:t>
      </w:r>
      <w:r w:rsidRPr="0061577C">
        <w:rPr>
          <w:rFonts w:ascii="Times New Roman" w:hAnsi="Times New Roman" w:cs="Times New Roman"/>
          <w:color w:val="000000"/>
          <w:sz w:val="24"/>
          <w:szCs w:val="24"/>
          <w:shd w:val="clear" w:color="auto" w:fill="FFFFFF"/>
        </w:rPr>
        <w:lastRenderedPageBreak/>
        <w:t>external groups that might benefit from the misinformation in question. And, when it is pointed out, the organization will issue a retraction or correction.</w:t>
      </w:r>
    </w:p>
    <w:tbl>
      <w:tblPr>
        <w:tblStyle w:val="TableGrid"/>
        <w:tblW w:w="5000" w:type="pct"/>
        <w:tblCellMar>
          <w:left w:w="72" w:type="dxa"/>
          <w:right w:w="72" w:type="dxa"/>
        </w:tblCellMar>
        <w:tblLook w:val="04A0" w:firstRow="1" w:lastRow="0" w:firstColumn="1" w:lastColumn="0" w:noHBand="0" w:noVBand="1"/>
      </w:tblPr>
      <w:tblGrid>
        <w:gridCol w:w="2518"/>
        <w:gridCol w:w="2383"/>
        <w:gridCol w:w="2301"/>
        <w:gridCol w:w="2158"/>
      </w:tblGrid>
      <w:tr w:rsidR="00405805" w:rsidRPr="0061577C" w14:paraId="25716AC5" w14:textId="77777777" w:rsidTr="00546AEA">
        <w:tc>
          <w:tcPr>
            <w:tcW w:w="5000" w:type="pct"/>
            <w:gridSpan w:val="4"/>
            <w:tcBorders>
              <w:top w:val="nil"/>
              <w:left w:val="nil"/>
              <w:bottom w:val="single" w:sz="4" w:space="0" w:color="auto"/>
              <w:right w:val="nil"/>
            </w:tcBorders>
          </w:tcPr>
          <w:p w14:paraId="10A19524" w14:textId="77777777" w:rsidR="00405805" w:rsidRPr="0061577C" w:rsidRDefault="00405805" w:rsidP="00546AEA">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Table 4.</w:t>
            </w:r>
          </w:p>
          <w:p w14:paraId="21E33B94" w14:textId="77777777" w:rsidR="00405805" w:rsidRPr="0061577C" w:rsidRDefault="00405805" w:rsidP="00546AEA">
            <w:pPr>
              <w:contextualSpacing/>
              <w:rPr>
                <w:rFonts w:ascii="Times New Roman" w:hAnsi="Times New Roman" w:cs="Times New Roman"/>
                <w:i/>
                <w:color w:val="000000"/>
                <w:sz w:val="24"/>
                <w:szCs w:val="24"/>
                <w:shd w:val="clear" w:color="auto" w:fill="FFFFFF"/>
              </w:rPr>
            </w:pPr>
            <w:r w:rsidRPr="0061577C">
              <w:rPr>
                <w:rFonts w:ascii="Times New Roman" w:hAnsi="Times New Roman" w:cs="Times New Roman"/>
                <w:i/>
                <w:color w:val="000000"/>
                <w:sz w:val="24"/>
                <w:szCs w:val="24"/>
                <w:shd w:val="clear" w:color="auto" w:fill="FFFFFF"/>
              </w:rPr>
              <w:t xml:space="preserve">Features of Misreporting </w:t>
            </w:r>
          </w:p>
        </w:tc>
      </w:tr>
      <w:tr w:rsidR="00405805" w:rsidRPr="0061577C" w14:paraId="23C30B07" w14:textId="77777777" w:rsidTr="00546AEA">
        <w:tc>
          <w:tcPr>
            <w:tcW w:w="1345" w:type="pct"/>
            <w:tcBorders>
              <w:left w:val="nil"/>
              <w:bottom w:val="single" w:sz="4" w:space="0" w:color="auto"/>
              <w:right w:val="nil"/>
            </w:tcBorders>
          </w:tcPr>
          <w:p w14:paraId="0B19BE6B" w14:textId="77777777" w:rsidR="00405805" w:rsidRPr="0061577C" w:rsidRDefault="00405805"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273" w:type="pct"/>
            <w:tcBorders>
              <w:left w:val="nil"/>
              <w:bottom w:val="single" w:sz="4" w:space="0" w:color="auto"/>
              <w:right w:val="nil"/>
            </w:tcBorders>
          </w:tcPr>
          <w:p w14:paraId="75AAC0D8" w14:textId="77777777" w:rsidR="00405805" w:rsidRPr="0061577C" w:rsidRDefault="00405805"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Sources and Intentions</w:t>
            </w:r>
          </w:p>
        </w:tc>
        <w:tc>
          <w:tcPr>
            <w:tcW w:w="1229" w:type="pct"/>
            <w:tcBorders>
              <w:left w:val="nil"/>
              <w:bottom w:val="single" w:sz="4" w:space="0" w:color="auto"/>
              <w:right w:val="nil"/>
            </w:tcBorders>
          </w:tcPr>
          <w:p w14:paraId="32B52497" w14:textId="77777777" w:rsidR="00405805" w:rsidRPr="0061577C" w:rsidRDefault="00405805"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c>
          <w:tcPr>
            <w:tcW w:w="1153" w:type="pct"/>
            <w:tcBorders>
              <w:left w:val="nil"/>
              <w:bottom w:val="single" w:sz="4" w:space="0" w:color="auto"/>
              <w:right w:val="nil"/>
            </w:tcBorders>
          </w:tcPr>
          <w:p w14:paraId="6A499416" w14:textId="77777777" w:rsidR="00405805" w:rsidRPr="0061577C" w:rsidRDefault="00405805"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Network</w:t>
            </w:r>
          </w:p>
        </w:tc>
      </w:tr>
      <w:tr w:rsidR="00405805" w:rsidRPr="0061577C" w14:paraId="0DDE0AC6" w14:textId="77777777" w:rsidTr="00546AEA">
        <w:tc>
          <w:tcPr>
            <w:tcW w:w="1345" w:type="pct"/>
            <w:tcBorders>
              <w:left w:val="nil"/>
              <w:bottom w:val="single" w:sz="4" w:space="0" w:color="auto"/>
              <w:right w:val="nil"/>
            </w:tcBorders>
          </w:tcPr>
          <w:p w14:paraId="0C8AC8C3" w14:textId="77777777" w:rsidR="00405805" w:rsidRPr="0061577C" w:rsidRDefault="00405805"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Factuality: </w:t>
            </w:r>
          </w:p>
          <w:p w14:paraId="4344A3AD" w14:textId="77777777" w:rsidR="00405805" w:rsidRPr="0061577C" w:rsidRDefault="00405805"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-Not-fact checked.</w:t>
            </w:r>
          </w:p>
          <w:p w14:paraId="3B47FE96" w14:textId="77777777" w:rsidR="00405805" w:rsidRPr="0061577C" w:rsidRDefault="00405805"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-Uses last names to cite.</w:t>
            </w:r>
          </w:p>
          <w:p w14:paraId="53FE990E" w14:textId="77777777" w:rsidR="00405805" w:rsidRPr="0061577C" w:rsidRDefault="00405805"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6942A2BF" w14:textId="77777777" w:rsidR="00405805" w:rsidRPr="0061577C" w:rsidRDefault="00405805"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-Journalistic style</w:t>
            </w:r>
          </w:p>
          <w:p w14:paraId="3C6A7279" w14:textId="77777777" w:rsidR="00405805" w:rsidRPr="0061577C" w:rsidRDefault="00405805"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-Edited and proof read.</w:t>
            </w:r>
          </w:p>
          <w:p w14:paraId="5AB653D0" w14:textId="77777777" w:rsidR="00405805" w:rsidRPr="0061577C" w:rsidRDefault="00405805"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Lexical and Syntactic:</w:t>
            </w:r>
          </w:p>
          <w:p w14:paraId="1FBA33D2" w14:textId="77777777" w:rsidR="00405805" w:rsidRPr="0061577C" w:rsidRDefault="00405805"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-Past tense.</w:t>
            </w:r>
          </w:p>
          <w:p w14:paraId="4562D049" w14:textId="77777777" w:rsidR="00405805" w:rsidRPr="0061577C" w:rsidRDefault="00405805" w:rsidP="00546AEA">
            <w:pPr>
              <w:rPr>
                <w:rFonts w:ascii="Times New Roman" w:hAnsi="Times New Roman" w:cs="Times New Roman"/>
                <w:color w:val="000000"/>
                <w:sz w:val="24"/>
                <w:szCs w:val="24"/>
                <w:shd w:val="clear" w:color="auto" w:fill="FFFFFF"/>
              </w:rPr>
            </w:pPr>
          </w:p>
        </w:tc>
        <w:tc>
          <w:tcPr>
            <w:tcW w:w="1273" w:type="pct"/>
            <w:tcBorders>
              <w:left w:val="nil"/>
              <w:bottom w:val="single" w:sz="4" w:space="0" w:color="auto"/>
              <w:right w:val="nil"/>
            </w:tcBorders>
          </w:tcPr>
          <w:p w14:paraId="7ADD67EB" w14:textId="77777777" w:rsidR="00405805" w:rsidRPr="0061577C" w:rsidRDefault="00405805" w:rsidP="00546AEA">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Sources of the content</w:t>
            </w:r>
            <w:r w:rsidRPr="0061577C">
              <w:rPr>
                <w:rFonts w:ascii="Times New Roman" w:hAnsi="Times New Roman" w:cs="Times New Roman"/>
                <w:b/>
                <w:color w:val="000000"/>
                <w:sz w:val="24"/>
                <w:szCs w:val="24"/>
                <w:shd w:val="clear" w:color="auto" w:fill="FFFFFF"/>
              </w:rPr>
              <w:t>:</w:t>
            </w:r>
          </w:p>
          <w:p w14:paraId="1AE895B0" w14:textId="77777777" w:rsidR="00405805" w:rsidRPr="0061577C" w:rsidRDefault="00405805"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-Unverified sources.</w:t>
            </w:r>
          </w:p>
          <w:p w14:paraId="67C34964" w14:textId="77777777" w:rsidR="00405805" w:rsidRPr="0061577C" w:rsidRDefault="00405805"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Pedigree:</w:t>
            </w:r>
          </w:p>
          <w:p w14:paraId="49E373F8" w14:textId="77777777" w:rsidR="00405805" w:rsidRPr="0061577C" w:rsidRDefault="00405805"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Originated from a well-known site/organization.</w:t>
            </w:r>
          </w:p>
          <w:p w14:paraId="35E4C77D" w14:textId="77777777" w:rsidR="00405805" w:rsidRPr="0061577C" w:rsidRDefault="00405805" w:rsidP="00546AEA">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-Written by actual news staff.</w:t>
            </w:r>
          </w:p>
          <w:p w14:paraId="24C5CA72" w14:textId="77777777" w:rsidR="00405805" w:rsidRPr="0061577C" w:rsidRDefault="00405805"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Independence:</w:t>
            </w:r>
          </w:p>
          <w:p w14:paraId="52F44E8E" w14:textId="77777777" w:rsidR="00405805" w:rsidRPr="0061577C" w:rsidRDefault="00405805" w:rsidP="00546AEA">
            <w:pPr>
              <w:pBdr>
                <w:left w:val="single" w:sz="4" w:space="4" w:color="auto"/>
              </w:pBdr>
              <w:rPr>
                <w:color w:val="000000"/>
                <w:shd w:val="clear" w:color="auto" w:fill="FFFFFF"/>
              </w:rPr>
            </w:pPr>
            <w:r w:rsidRPr="0061577C">
              <w:rPr>
                <w:rFonts w:ascii="Times New Roman" w:hAnsi="Times New Roman" w:cs="Times New Roman"/>
                <w:color w:val="000000"/>
                <w:sz w:val="24"/>
                <w:szCs w:val="24"/>
                <w:shd w:val="clear" w:color="auto" w:fill="FFFFFF"/>
              </w:rPr>
              <w:t>-Organization associated with the journalist.</w:t>
            </w:r>
          </w:p>
        </w:tc>
        <w:tc>
          <w:tcPr>
            <w:tcW w:w="1229" w:type="pct"/>
            <w:tcBorders>
              <w:left w:val="nil"/>
              <w:bottom w:val="single" w:sz="4" w:space="0" w:color="auto"/>
              <w:right w:val="nil"/>
            </w:tcBorders>
          </w:tcPr>
          <w:p w14:paraId="017680F2" w14:textId="77777777" w:rsidR="00405805" w:rsidRPr="0061577C" w:rsidRDefault="00405805"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URL:</w:t>
            </w:r>
          </w:p>
          <w:p w14:paraId="3A3D71D9" w14:textId="77777777" w:rsidR="00405805" w:rsidRPr="0061577C" w:rsidRDefault="00405805"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-Reputable ending </w:t>
            </w:r>
          </w:p>
          <w:p w14:paraId="62455292" w14:textId="77777777" w:rsidR="00405805" w:rsidRPr="0061577C" w:rsidRDefault="00405805" w:rsidP="00546AEA">
            <w:pPr>
              <w:contextualSpacing/>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-URL has normal registration.</w:t>
            </w:r>
          </w:p>
          <w:p w14:paraId="187D8DF2" w14:textId="77777777" w:rsidR="00405805" w:rsidRPr="0061577C" w:rsidRDefault="00405805" w:rsidP="00546AEA">
            <w:pPr>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About Us section:</w:t>
            </w:r>
          </w:p>
          <w:p w14:paraId="23BB4DC4" w14:textId="77777777" w:rsidR="00405805" w:rsidRPr="0061577C" w:rsidRDefault="00405805"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-Will have a clear About Us. </w:t>
            </w:r>
          </w:p>
          <w:p w14:paraId="63A30B4D" w14:textId="77777777" w:rsidR="00405805" w:rsidRPr="0061577C" w:rsidRDefault="00405805"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-Authors and editors can be verified.</w:t>
            </w:r>
          </w:p>
          <w:p w14:paraId="00F58489" w14:textId="77777777" w:rsidR="00405805" w:rsidRPr="0061577C" w:rsidRDefault="00405805" w:rsidP="00546AEA">
            <w:pPr>
              <w:ind w:right="27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Contact us section</w:t>
            </w:r>
          </w:p>
          <w:p w14:paraId="65EA1D09" w14:textId="77777777" w:rsidR="00405805" w:rsidRPr="0061577C" w:rsidRDefault="00405805" w:rsidP="00546AEA">
            <w:pPr>
              <w:ind w:right="270"/>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t>-Emails are from the professional organization.</w:t>
            </w:r>
          </w:p>
        </w:tc>
        <w:tc>
          <w:tcPr>
            <w:tcW w:w="1153" w:type="pct"/>
            <w:tcBorders>
              <w:left w:val="nil"/>
              <w:bottom w:val="single" w:sz="4" w:space="0" w:color="auto"/>
              <w:right w:val="nil"/>
            </w:tcBorders>
          </w:tcPr>
          <w:p w14:paraId="6168D4FC" w14:textId="77777777" w:rsidR="00405805" w:rsidRPr="0061577C" w:rsidRDefault="00405805"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Metadata: </w:t>
            </w:r>
          </w:p>
          <w:p w14:paraId="0DBFB060" w14:textId="77777777" w:rsidR="00405805" w:rsidRPr="0061577C" w:rsidRDefault="00405805"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Cs/>
                <w:color w:val="000000"/>
                <w:sz w:val="24"/>
                <w:szCs w:val="24"/>
                <w:shd w:val="clear" w:color="auto" w:fill="FFFFFF"/>
              </w:rPr>
              <w:t>-Metadata indicators of authenticity.</w:t>
            </w:r>
          </w:p>
        </w:tc>
      </w:tr>
    </w:tbl>
    <w:p w14:paraId="623F7974" w14:textId="77777777" w:rsidR="00405805" w:rsidRPr="0061577C" w:rsidRDefault="00405805" w:rsidP="006D57DF">
      <w:pPr>
        <w:spacing w:line="480" w:lineRule="auto"/>
        <w:ind w:firstLine="720"/>
        <w:contextualSpacing/>
        <w:rPr>
          <w:rFonts w:ascii="Times New Roman" w:hAnsi="Times New Roman" w:cs="Times New Roman"/>
          <w:color w:val="000000"/>
          <w:sz w:val="24"/>
          <w:szCs w:val="24"/>
          <w:shd w:val="clear" w:color="auto" w:fill="FFFFFF"/>
        </w:rPr>
      </w:pPr>
    </w:p>
    <w:p w14:paraId="1DD38495" w14:textId="3585ED1E" w:rsidR="00537732" w:rsidRPr="0061577C" w:rsidRDefault="00537732" w:rsidP="006D57DF">
      <w:pPr>
        <w:spacing w:line="480" w:lineRule="auto"/>
        <w:ind w:firstLine="72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An example of misreporting is a story </w:t>
      </w:r>
      <w:r w:rsidR="007E4E30" w:rsidRPr="0061577C">
        <w:rPr>
          <w:rFonts w:ascii="Times New Roman" w:hAnsi="Times New Roman" w:cs="Times New Roman"/>
          <w:color w:val="000000"/>
          <w:sz w:val="24"/>
          <w:szCs w:val="24"/>
          <w:shd w:val="clear" w:color="auto" w:fill="FFFFFF"/>
        </w:rPr>
        <w:t>published</w:t>
      </w:r>
      <w:r w:rsidRPr="0061577C">
        <w:rPr>
          <w:rFonts w:ascii="Times New Roman" w:hAnsi="Times New Roman" w:cs="Times New Roman"/>
          <w:color w:val="000000"/>
          <w:sz w:val="24"/>
          <w:szCs w:val="24"/>
          <w:shd w:val="clear" w:color="auto" w:fill="FFFFFF"/>
        </w:rPr>
        <w:t xml:space="preserve"> by the </w:t>
      </w:r>
      <w:r w:rsidRPr="0061577C">
        <w:rPr>
          <w:rFonts w:ascii="Times New Roman" w:hAnsi="Times New Roman" w:cs="Times New Roman"/>
          <w:i/>
          <w:color w:val="000000"/>
          <w:sz w:val="24"/>
          <w:szCs w:val="24"/>
          <w:shd w:val="clear" w:color="auto" w:fill="FFFFFF"/>
        </w:rPr>
        <w:t xml:space="preserve">New York Times </w:t>
      </w:r>
      <w:r w:rsidRPr="0061577C">
        <w:rPr>
          <w:rFonts w:ascii="Times New Roman" w:hAnsi="Times New Roman" w:cs="Times New Roman"/>
          <w:color w:val="000000"/>
          <w:sz w:val="24"/>
          <w:szCs w:val="24"/>
          <w:shd w:val="clear" w:color="auto" w:fill="FFFFFF"/>
        </w:rPr>
        <w:t>about the new tax code in 2018</w:t>
      </w:r>
      <w:r w:rsidRPr="0061577C">
        <w:rPr>
          <w:rStyle w:val="FootnoteReference"/>
          <w:rFonts w:ascii="Times New Roman" w:hAnsi="Times New Roman" w:cs="Times New Roman"/>
          <w:color w:val="000000"/>
          <w:sz w:val="24"/>
          <w:szCs w:val="24"/>
          <w:shd w:val="clear" w:color="auto" w:fill="FFFFFF"/>
        </w:rPr>
        <w:footnoteReference w:id="5"/>
      </w:r>
      <w:r w:rsidRPr="0061577C">
        <w:rPr>
          <w:rFonts w:ascii="Times New Roman" w:hAnsi="Times New Roman" w:cs="Times New Roman"/>
          <w:color w:val="000000"/>
          <w:sz w:val="24"/>
          <w:szCs w:val="24"/>
          <w:shd w:val="clear" w:color="auto" w:fill="FFFFFF"/>
        </w:rPr>
        <w:t>.</w:t>
      </w:r>
      <w:r w:rsidR="00854013" w:rsidRPr="00F70C85">
        <w:rPr>
          <w:rFonts w:ascii="Times New Roman" w:hAnsi="Times New Roman" w:cs="Times New Roman"/>
          <w:color w:val="000000"/>
          <w:sz w:val="24"/>
          <w:szCs w:val="24"/>
          <w:shd w:val="clear" w:color="auto" w:fill="FFFFFF"/>
        </w:rPr>
        <w:t xml:space="preserve"> The article reported on a hypothetical couple whose owed taxes would increase by </w:t>
      </w:r>
      <w:r w:rsidR="00E946BB" w:rsidRPr="0061577C">
        <w:rPr>
          <w:rFonts w:ascii="Times New Roman" w:hAnsi="Times New Roman" w:cs="Times New Roman"/>
          <w:color w:val="000000"/>
          <w:sz w:val="24"/>
          <w:szCs w:val="24"/>
          <w:shd w:val="clear" w:color="auto" w:fill="FFFFFF"/>
        </w:rPr>
        <w:t>approximately 3,000</w:t>
      </w:r>
      <w:r w:rsidR="00854013" w:rsidRPr="0061577C">
        <w:rPr>
          <w:rFonts w:ascii="Times New Roman" w:hAnsi="Times New Roman" w:cs="Times New Roman"/>
          <w:color w:val="000000"/>
          <w:sz w:val="24"/>
          <w:szCs w:val="24"/>
          <w:shd w:val="clear" w:color="auto" w:fill="FFFFFF"/>
        </w:rPr>
        <w:t xml:space="preserve"> dollars, when in really it would have declined by </w:t>
      </w:r>
      <w:r w:rsidR="00E946BB" w:rsidRPr="0061577C">
        <w:rPr>
          <w:rFonts w:ascii="Times New Roman" w:hAnsi="Times New Roman" w:cs="Times New Roman"/>
          <w:color w:val="000000"/>
          <w:sz w:val="24"/>
          <w:szCs w:val="24"/>
          <w:shd w:val="clear" w:color="auto" w:fill="FFFFFF"/>
        </w:rPr>
        <w:t>43</w:t>
      </w:r>
      <w:r w:rsidR="009757A1" w:rsidRPr="0061577C">
        <w:rPr>
          <w:rFonts w:ascii="Times New Roman" w:hAnsi="Times New Roman" w:cs="Times New Roman"/>
          <w:color w:val="000000"/>
          <w:sz w:val="24"/>
          <w:szCs w:val="24"/>
          <w:shd w:val="clear" w:color="auto" w:fill="FFFFFF"/>
        </w:rPr>
        <w:t xml:space="preserve"> dollars</w:t>
      </w:r>
      <w:r w:rsidR="00E946BB" w:rsidRPr="0061577C">
        <w:rPr>
          <w:rFonts w:ascii="Times New Roman" w:hAnsi="Times New Roman" w:cs="Times New Roman"/>
          <w:color w:val="000000"/>
          <w:sz w:val="24"/>
          <w:szCs w:val="24"/>
          <w:shd w:val="clear" w:color="auto" w:fill="FFFFFF"/>
        </w:rPr>
        <w:t>.</w:t>
      </w:r>
      <w:r w:rsidR="00854013" w:rsidRPr="0061577C">
        <w:rPr>
          <w:rFonts w:ascii="Times New Roman" w:hAnsi="Times New Roman" w:cs="Times New Roman"/>
          <w:color w:val="000000"/>
          <w:sz w:val="24"/>
          <w:szCs w:val="24"/>
          <w:shd w:val="clear" w:color="auto" w:fill="FFFFFF"/>
        </w:rPr>
        <w:t xml:space="preserve"> </w:t>
      </w:r>
      <w:r w:rsidR="009F68F5" w:rsidRPr="0061577C">
        <w:rPr>
          <w:rFonts w:ascii="Times New Roman" w:hAnsi="Times New Roman" w:cs="Times New Roman"/>
          <w:color w:val="000000"/>
          <w:sz w:val="24"/>
          <w:szCs w:val="24"/>
          <w:shd w:val="clear" w:color="auto" w:fill="FFFFFF"/>
        </w:rPr>
        <w:t xml:space="preserve">The story is from a reputable organization and </w:t>
      </w:r>
      <w:r w:rsidR="000746F5" w:rsidRPr="0061577C">
        <w:rPr>
          <w:rFonts w:ascii="Times New Roman" w:hAnsi="Times New Roman" w:cs="Times New Roman"/>
          <w:color w:val="000000"/>
          <w:sz w:val="24"/>
          <w:szCs w:val="24"/>
          <w:shd w:val="clear" w:color="auto" w:fill="FFFFFF"/>
        </w:rPr>
        <w:t xml:space="preserve">has a reliable </w:t>
      </w:r>
      <w:r w:rsidR="009F68F5" w:rsidRPr="0061577C">
        <w:rPr>
          <w:rFonts w:ascii="Times New Roman" w:hAnsi="Times New Roman" w:cs="Times New Roman"/>
          <w:color w:val="000000"/>
          <w:sz w:val="24"/>
          <w:szCs w:val="24"/>
          <w:shd w:val="clear" w:color="auto" w:fill="FFFFFF"/>
        </w:rPr>
        <w:t>URL (structural and source characteristics), but when fact-checked it was shown to have errors and the organization issued a correction</w:t>
      </w:r>
      <w:r w:rsidR="00A83E0B" w:rsidRPr="0061577C">
        <w:rPr>
          <w:rFonts w:ascii="Times New Roman" w:hAnsi="Times New Roman" w:cs="Times New Roman"/>
          <w:color w:val="000000"/>
          <w:sz w:val="24"/>
          <w:szCs w:val="24"/>
          <w:shd w:val="clear" w:color="auto" w:fill="FFFFFF"/>
        </w:rPr>
        <w:t xml:space="preserve"> (message characteristics)</w:t>
      </w:r>
      <w:r w:rsidR="009F68F5" w:rsidRPr="0061577C">
        <w:rPr>
          <w:rFonts w:ascii="Times New Roman" w:hAnsi="Times New Roman" w:cs="Times New Roman"/>
          <w:color w:val="000000"/>
          <w:sz w:val="24"/>
          <w:szCs w:val="24"/>
          <w:shd w:val="clear" w:color="auto" w:fill="FFFFFF"/>
        </w:rPr>
        <w:t xml:space="preserve">.  </w:t>
      </w:r>
    </w:p>
    <w:p w14:paraId="6B52858E" w14:textId="50917022" w:rsidR="00D83911" w:rsidRPr="0061577C" w:rsidRDefault="0052091F" w:rsidP="007B4BF4">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b/>
          <w:sz w:val="24"/>
          <w:szCs w:val="24"/>
        </w:rPr>
        <w:t xml:space="preserve">Polarizing </w:t>
      </w:r>
      <w:r w:rsidR="0027257F" w:rsidRPr="0061577C">
        <w:rPr>
          <w:rFonts w:ascii="Times New Roman" w:hAnsi="Times New Roman" w:cs="Times New Roman"/>
          <w:b/>
          <w:sz w:val="24"/>
          <w:szCs w:val="24"/>
        </w:rPr>
        <w:t xml:space="preserve">and sensationalist </w:t>
      </w:r>
      <w:r w:rsidRPr="0061577C">
        <w:rPr>
          <w:rFonts w:ascii="Times New Roman" w:hAnsi="Times New Roman" w:cs="Times New Roman"/>
          <w:b/>
          <w:sz w:val="24"/>
          <w:szCs w:val="24"/>
        </w:rPr>
        <w:t>content</w:t>
      </w:r>
      <w:r w:rsidRPr="0061577C">
        <w:rPr>
          <w:rFonts w:ascii="Times New Roman" w:hAnsi="Times New Roman" w:cs="Times New Roman"/>
          <w:sz w:val="24"/>
          <w:szCs w:val="24"/>
        </w:rPr>
        <w:t xml:space="preserve">. The next type of online news is polarized </w:t>
      </w:r>
      <w:r w:rsidR="0073516A" w:rsidRPr="0061577C">
        <w:rPr>
          <w:rFonts w:ascii="Times New Roman" w:hAnsi="Times New Roman" w:cs="Times New Roman"/>
          <w:sz w:val="24"/>
          <w:szCs w:val="24"/>
        </w:rPr>
        <w:t xml:space="preserve">and sensationalist </w:t>
      </w:r>
      <w:r w:rsidRPr="0061577C">
        <w:rPr>
          <w:rFonts w:ascii="Times New Roman" w:hAnsi="Times New Roman" w:cs="Times New Roman"/>
          <w:sz w:val="24"/>
          <w:szCs w:val="24"/>
        </w:rPr>
        <w:t xml:space="preserve">content. </w:t>
      </w:r>
      <w:r w:rsidR="001961C3" w:rsidRPr="0061577C">
        <w:rPr>
          <w:rFonts w:ascii="Times New Roman" w:hAnsi="Times New Roman" w:cs="Times New Roman"/>
          <w:sz w:val="24"/>
          <w:szCs w:val="24"/>
        </w:rPr>
        <w:t>T</w:t>
      </w:r>
      <w:r w:rsidRPr="0061577C">
        <w:rPr>
          <w:rFonts w:ascii="Times New Roman" w:hAnsi="Times New Roman" w:cs="Times New Roman"/>
          <w:sz w:val="24"/>
          <w:szCs w:val="24"/>
        </w:rPr>
        <w:t xml:space="preserve">his content is not completely </w:t>
      </w:r>
      <w:r w:rsidR="000D4298" w:rsidRPr="0061577C">
        <w:rPr>
          <w:rFonts w:ascii="Times New Roman" w:hAnsi="Times New Roman" w:cs="Times New Roman"/>
          <w:sz w:val="24"/>
          <w:szCs w:val="24"/>
        </w:rPr>
        <w:t xml:space="preserve">false </w:t>
      </w:r>
      <w:r w:rsidR="005C5780" w:rsidRPr="0061577C">
        <w:rPr>
          <w:rFonts w:ascii="Times New Roman" w:hAnsi="Times New Roman" w:cs="Times New Roman"/>
          <w:sz w:val="24"/>
          <w:szCs w:val="24"/>
        </w:rPr>
        <w:t>but</w:t>
      </w:r>
      <w:r w:rsidR="001A33D1"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is characterized by </w:t>
      </w:r>
      <w:r w:rsidR="00310A1E" w:rsidRPr="0061577C">
        <w:rPr>
          <w:rFonts w:ascii="Times New Roman" w:hAnsi="Times New Roman" w:cs="Times New Roman"/>
          <w:sz w:val="24"/>
          <w:szCs w:val="24"/>
        </w:rPr>
        <w:t>its</w:t>
      </w:r>
      <w:r w:rsidR="00310A1E" w:rsidRPr="0061577C">
        <w:rPr>
          <w:rFonts w:ascii="Times New Roman" w:hAnsi="Times New Roman" w:cs="Times New Roman"/>
        </w:rPr>
        <w:t xml:space="preserve"> </w:t>
      </w:r>
      <w:r w:rsidR="00310A1E" w:rsidRPr="0061577C">
        <w:rPr>
          <w:rFonts w:ascii="Times New Roman" w:hAnsi="Times New Roman" w:cs="Times New Roman"/>
          <w:sz w:val="24"/>
          <w:szCs w:val="24"/>
        </w:rPr>
        <w:t>“goodness of fit with a particular ideology” (</w:t>
      </w:r>
      <w:proofErr w:type="spellStart"/>
      <w:r w:rsidR="00310A1E" w:rsidRPr="0061577C">
        <w:rPr>
          <w:rFonts w:ascii="Times New Roman" w:hAnsi="Times New Roman" w:cs="Times New Roman"/>
          <w:sz w:val="24"/>
          <w:szCs w:val="24"/>
        </w:rPr>
        <w:t>Berghel</w:t>
      </w:r>
      <w:proofErr w:type="spellEnd"/>
      <w:r w:rsidR="00310A1E" w:rsidRPr="0061577C">
        <w:rPr>
          <w:rFonts w:ascii="Times New Roman" w:hAnsi="Times New Roman" w:cs="Times New Roman"/>
          <w:sz w:val="24"/>
          <w:szCs w:val="24"/>
        </w:rPr>
        <w:t xml:space="preserve">, 2017, p.3). </w:t>
      </w:r>
      <w:r w:rsidR="007B4BF4" w:rsidRPr="0061577C">
        <w:rPr>
          <w:rFonts w:ascii="Times New Roman" w:hAnsi="Times New Roman" w:cs="Times New Roman"/>
          <w:sz w:val="24"/>
          <w:szCs w:val="24"/>
        </w:rPr>
        <w:t>Importantly, although objectivity is not the goal of polarized or partisan media, authors might still assert truth through arguments that justify their own position (Shoemaker, 2017).</w:t>
      </w:r>
      <w:r w:rsidR="00E00F59" w:rsidRPr="0061577C">
        <w:rPr>
          <w:rFonts w:ascii="Times New Roman" w:hAnsi="Times New Roman" w:cs="Times New Roman"/>
          <w:sz w:val="24"/>
          <w:szCs w:val="24"/>
        </w:rPr>
        <w:t xml:space="preserve"> </w:t>
      </w:r>
      <w:r w:rsidR="00310A1E" w:rsidRPr="0061577C">
        <w:rPr>
          <w:rFonts w:ascii="Times New Roman" w:hAnsi="Times New Roman" w:cs="Times New Roman"/>
          <w:sz w:val="24"/>
          <w:szCs w:val="24"/>
        </w:rPr>
        <w:t xml:space="preserve">According to Pennycook and Rand (2017), individuals </w:t>
      </w:r>
      <w:r w:rsidR="00310A1E" w:rsidRPr="0061577C">
        <w:rPr>
          <w:rFonts w:ascii="Times New Roman" w:hAnsi="Times New Roman" w:cs="Times New Roman"/>
          <w:sz w:val="24"/>
          <w:szCs w:val="24"/>
        </w:rPr>
        <w:lastRenderedPageBreak/>
        <w:t>fall for misinformation because they fail to think analytically when faced with misinformation. This is particularly true with information that agrees with their prior knowledge and beliefs (Bode, 2015; Rich &amp; Zaragoza, 2017).</w:t>
      </w:r>
      <w:r w:rsidR="00EE69D2" w:rsidRPr="0061577C">
        <w:rPr>
          <w:rFonts w:ascii="Times New Roman" w:hAnsi="Times New Roman" w:cs="Times New Roman"/>
          <w:sz w:val="24"/>
          <w:szCs w:val="24"/>
        </w:rPr>
        <w:t xml:space="preserve"> </w:t>
      </w:r>
      <w:r w:rsidR="00310A1E" w:rsidRPr="0061577C">
        <w:rPr>
          <w:rFonts w:ascii="Times New Roman" w:hAnsi="Times New Roman" w:cs="Times New Roman"/>
          <w:sz w:val="24"/>
          <w:szCs w:val="24"/>
        </w:rPr>
        <w:t xml:space="preserve">Both message features and source/intent features can help recognize when content is aligned with a particular ideology. For example, in </w:t>
      </w:r>
      <w:proofErr w:type="spellStart"/>
      <w:r w:rsidR="00310A1E" w:rsidRPr="0061577C">
        <w:rPr>
          <w:rFonts w:ascii="Times New Roman" w:hAnsi="Times New Roman" w:cs="Times New Roman"/>
          <w:sz w:val="24"/>
          <w:szCs w:val="24"/>
        </w:rPr>
        <w:t>Potthast</w:t>
      </w:r>
      <w:proofErr w:type="spellEnd"/>
      <w:r w:rsidR="00310A1E" w:rsidRPr="0061577C">
        <w:rPr>
          <w:rFonts w:ascii="Times New Roman" w:hAnsi="Times New Roman" w:cs="Times New Roman"/>
          <w:sz w:val="24"/>
          <w:szCs w:val="24"/>
        </w:rPr>
        <w:t xml:space="preserve"> et al. (2017), researchers were able to differentiate between </w:t>
      </w:r>
      <w:proofErr w:type="spellStart"/>
      <w:r w:rsidR="00310A1E" w:rsidRPr="0061577C">
        <w:rPr>
          <w:rFonts w:ascii="Times New Roman" w:hAnsi="Times New Roman" w:cs="Times New Roman"/>
          <w:sz w:val="24"/>
          <w:szCs w:val="24"/>
        </w:rPr>
        <w:t>hyperpartisan</w:t>
      </w:r>
      <w:proofErr w:type="spellEnd"/>
      <w:r w:rsidR="00310A1E" w:rsidRPr="0061577C">
        <w:rPr>
          <w:rFonts w:ascii="Times New Roman" w:hAnsi="Times New Roman" w:cs="Times New Roman"/>
          <w:sz w:val="24"/>
          <w:szCs w:val="24"/>
        </w:rPr>
        <w:t xml:space="preserve">, mainstream and satire based on its style of writing through unmasking style-based categorization using computational techniques. However, they were unable to differentiate between left and right-wing style of writing, suggesting that at least stylistically both have a lot in common. </w:t>
      </w:r>
      <w:r w:rsidR="00113707" w:rsidRPr="0061577C">
        <w:rPr>
          <w:rFonts w:ascii="Times New Roman" w:hAnsi="Times New Roman" w:cs="Times New Roman"/>
          <w:sz w:val="24"/>
          <w:szCs w:val="24"/>
        </w:rPr>
        <w:t xml:space="preserve">Findings of this study </w:t>
      </w:r>
      <w:r w:rsidR="00973A30" w:rsidRPr="0061577C">
        <w:rPr>
          <w:rFonts w:ascii="Times New Roman" w:hAnsi="Times New Roman" w:cs="Times New Roman"/>
          <w:sz w:val="24"/>
          <w:szCs w:val="24"/>
        </w:rPr>
        <w:t>demonstrate</w:t>
      </w:r>
      <w:r w:rsidR="00706F79" w:rsidRPr="0061577C">
        <w:rPr>
          <w:rFonts w:ascii="Times New Roman" w:hAnsi="Times New Roman" w:cs="Times New Roman"/>
          <w:sz w:val="24"/>
          <w:szCs w:val="24"/>
        </w:rPr>
        <w:t xml:space="preserve"> that </w:t>
      </w:r>
      <w:r w:rsidR="00DF0071" w:rsidRPr="0061577C">
        <w:rPr>
          <w:rFonts w:ascii="Times New Roman" w:hAnsi="Times New Roman" w:cs="Times New Roman"/>
          <w:sz w:val="24"/>
          <w:szCs w:val="24"/>
        </w:rPr>
        <w:t xml:space="preserve">features related to the style of content can be successfully employed to distinguish between </w:t>
      </w:r>
      <w:r w:rsidR="00706F79" w:rsidRPr="0061577C">
        <w:rPr>
          <w:rFonts w:ascii="Times New Roman" w:hAnsi="Times New Roman" w:cs="Times New Roman"/>
          <w:sz w:val="24"/>
          <w:szCs w:val="24"/>
        </w:rPr>
        <w:t xml:space="preserve">mainstream news and </w:t>
      </w:r>
      <w:r w:rsidR="000D6E96" w:rsidRPr="0061577C">
        <w:rPr>
          <w:rFonts w:ascii="Times New Roman" w:hAnsi="Times New Roman" w:cs="Times New Roman"/>
          <w:sz w:val="24"/>
          <w:szCs w:val="24"/>
        </w:rPr>
        <w:t>polariz</w:t>
      </w:r>
      <w:r w:rsidR="00827A79">
        <w:rPr>
          <w:rFonts w:ascii="Times New Roman" w:hAnsi="Times New Roman" w:cs="Times New Roman"/>
          <w:sz w:val="24"/>
          <w:szCs w:val="24"/>
        </w:rPr>
        <w:t>ing</w:t>
      </w:r>
      <w:r w:rsidR="000D6E96" w:rsidRPr="0061577C">
        <w:rPr>
          <w:rFonts w:ascii="Times New Roman" w:hAnsi="Times New Roman" w:cs="Times New Roman"/>
          <w:sz w:val="24"/>
          <w:szCs w:val="24"/>
        </w:rPr>
        <w:t xml:space="preserve"> news</w:t>
      </w:r>
      <w:r w:rsidR="00DF0071" w:rsidRPr="0061577C">
        <w:rPr>
          <w:rFonts w:ascii="Times New Roman" w:hAnsi="Times New Roman" w:cs="Times New Roman"/>
          <w:sz w:val="24"/>
          <w:szCs w:val="24"/>
        </w:rPr>
        <w:t xml:space="preserve">. </w:t>
      </w:r>
    </w:p>
    <w:p w14:paraId="1E4E3C56" w14:textId="17B99EE6" w:rsidR="00456190" w:rsidRPr="0061577C" w:rsidRDefault="002A5477" w:rsidP="006D57DF">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A common strategy utilized by polarized content is the use of highly emotional and inflammatory content. These assertions typically lack evidence and are based on appeals to emotion and preexisting attitudes (</w:t>
      </w:r>
      <w:proofErr w:type="spellStart"/>
      <w:r w:rsidRPr="0061577C">
        <w:rPr>
          <w:rFonts w:ascii="Times New Roman" w:hAnsi="Times New Roman" w:cs="Times New Roman"/>
          <w:sz w:val="24"/>
          <w:szCs w:val="24"/>
        </w:rPr>
        <w:t>Allcott</w:t>
      </w:r>
      <w:proofErr w:type="spellEnd"/>
      <w:r w:rsidRPr="0061577C">
        <w:rPr>
          <w:rFonts w:ascii="Times New Roman" w:hAnsi="Times New Roman" w:cs="Times New Roman"/>
          <w:sz w:val="24"/>
          <w:szCs w:val="24"/>
        </w:rPr>
        <w:t xml:space="preserve"> </w:t>
      </w:r>
      <w:r w:rsidR="00C50454" w:rsidRPr="0061577C">
        <w:rPr>
          <w:rFonts w:ascii="Times New Roman" w:hAnsi="Times New Roman" w:cs="Times New Roman"/>
          <w:sz w:val="24"/>
          <w:szCs w:val="24"/>
        </w:rPr>
        <w:t xml:space="preserve">&amp; </w:t>
      </w:r>
      <w:r w:rsidRPr="0061577C">
        <w:rPr>
          <w:rFonts w:ascii="Times New Roman" w:hAnsi="Times New Roman" w:cs="Times New Roman"/>
          <w:sz w:val="24"/>
          <w:szCs w:val="24"/>
        </w:rPr>
        <w:t>Gentzkow, 2017; Digital Resource Center, 2017). Operational definitions for this type of content include the presentation of divisive, inflammatory and misleading information to manipulate the audience’s understanding of an event or issue (Howard et al., 2017). This is problematic because when feedback about an event or object is limited, users tend to judge quality of content based on previous experiences and prefer confirmatory reporting as it provides psychological utility (</w:t>
      </w:r>
      <w:proofErr w:type="spellStart"/>
      <w:r w:rsidRPr="0061577C">
        <w:rPr>
          <w:rFonts w:ascii="Times New Roman" w:hAnsi="Times New Roman" w:cs="Times New Roman"/>
          <w:sz w:val="24"/>
          <w:szCs w:val="24"/>
        </w:rPr>
        <w:t>Allcott</w:t>
      </w:r>
      <w:proofErr w:type="spellEnd"/>
      <w:r w:rsidRPr="0061577C">
        <w:rPr>
          <w:rFonts w:ascii="Times New Roman" w:hAnsi="Times New Roman" w:cs="Times New Roman"/>
          <w:sz w:val="24"/>
          <w:szCs w:val="24"/>
        </w:rPr>
        <w:t xml:space="preserve"> </w:t>
      </w:r>
      <w:r w:rsidR="00C50454" w:rsidRPr="0061577C">
        <w:rPr>
          <w:rFonts w:ascii="Times New Roman" w:hAnsi="Times New Roman" w:cs="Times New Roman"/>
          <w:sz w:val="24"/>
          <w:szCs w:val="24"/>
        </w:rPr>
        <w:t>&amp;</w:t>
      </w:r>
      <w:r w:rsidRPr="0061577C">
        <w:rPr>
          <w:rFonts w:ascii="Times New Roman" w:hAnsi="Times New Roman" w:cs="Times New Roman"/>
          <w:sz w:val="24"/>
          <w:szCs w:val="24"/>
        </w:rPr>
        <w:t xml:space="preserve"> Gentzkow, 2017). Furthermore, assertions typically are constructed based on implied information, or self-generated deduction, which is stronger because it activates previous schemas and scripts (Rich &amp; Zaragoza, 2017).</w:t>
      </w:r>
      <w:r w:rsidR="00456190" w:rsidRPr="0061577C">
        <w:rPr>
          <w:rFonts w:ascii="Times New Roman" w:hAnsi="Times New Roman" w:cs="Times New Roman"/>
          <w:sz w:val="24"/>
          <w:szCs w:val="24"/>
        </w:rPr>
        <w:t xml:space="preserve"> Another reason why people are attracted to sensationalist content is the events being covered imply danger (Ng &amp; Zhao,</w:t>
      </w:r>
      <w:r w:rsidR="00266D33" w:rsidRPr="0061577C">
        <w:rPr>
          <w:rFonts w:ascii="Times New Roman" w:hAnsi="Times New Roman" w:cs="Times New Roman"/>
          <w:sz w:val="24"/>
          <w:szCs w:val="24"/>
        </w:rPr>
        <w:t xml:space="preserve"> </w:t>
      </w:r>
      <w:r w:rsidR="00456190" w:rsidRPr="0061577C">
        <w:rPr>
          <w:rFonts w:ascii="Times New Roman" w:hAnsi="Times New Roman" w:cs="Times New Roman"/>
          <w:sz w:val="24"/>
          <w:szCs w:val="24"/>
        </w:rPr>
        <w:t>2018). Ng and Zhao (2018) explain that sensational news stories “satisfy the human survival instinct to detect environment threats” (p. 4).  As such</w:t>
      </w:r>
      <w:r w:rsidR="0008320D" w:rsidRPr="0061577C">
        <w:rPr>
          <w:rFonts w:ascii="Times New Roman" w:hAnsi="Times New Roman" w:cs="Times New Roman"/>
          <w:sz w:val="24"/>
          <w:szCs w:val="24"/>
        </w:rPr>
        <w:t>,</w:t>
      </w:r>
      <w:r w:rsidR="00456190" w:rsidRPr="0061577C">
        <w:rPr>
          <w:rFonts w:ascii="Times New Roman" w:hAnsi="Times New Roman" w:cs="Times New Roman"/>
          <w:sz w:val="24"/>
          <w:szCs w:val="24"/>
        </w:rPr>
        <w:t xml:space="preserve"> people </w:t>
      </w:r>
      <w:r w:rsidR="00456190" w:rsidRPr="0061577C">
        <w:rPr>
          <w:rFonts w:ascii="Times New Roman" w:hAnsi="Times New Roman" w:cs="Times New Roman"/>
          <w:sz w:val="24"/>
          <w:szCs w:val="24"/>
        </w:rPr>
        <w:lastRenderedPageBreak/>
        <w:t>read and click more on headlines that contain alarm words</w:t>
      </w:r>
      <w:r w:rsidR="0008320D" w:rsidRPr="0061577C">
        <w:rPr>
          <w:rFonts w:ascii="Times New Roman" w:hAnsi="Times New Roman" w:cs="Times New Roman"/>
          <w:sz w:val="24"/>
          <w:szCs w:val="24"/>
        </w:rPr>
        <w:t>,</w:t>
      </w:r>
      <w:r w:rsidR="00456190" w:rsidRPr="0061577C">
        <w:rPr>
          <w:rFonts w:ascii="Times New Roman" w:hAnsi="Times New Roman" w:cs="Times New Roman"/>
          <w:sz w:val="24"/>
          <w:szCs w:val="24"/>
        </w:rPr>
        <w:t xml:space="preserve"> such as “accident” or “death” – a message feature that serve as an alarm system to detect possible threats and respond to them accordingly</w:t>
      </w:r>
      <w:r w:rsidR="0076182B" w:rsidRPr="0061577C">
        <w:rPr>
          <w:rFonts w:ascii="Times New Roman" w:hAnsi="Times New Roman" w:cs="Times New Roman"/>
          <w:sz w:val="24"/>
          <w:szCs w:val="24"/>
        </w:rPr>
        <w:t xml:space="preserve">. </w:t>
      </w:r>
      <w:r w:rsidR="009B0DEE" w:rsidRPr="0061577C">
        <w:rPr>
          <w:rFonts w:ascii="Times New Roman" w:hAnsi="Times New Roman" w:cs="Times New Roman"/>
          <w:sz w:val="24"/>
          <w:szCs w:val="24"/>
        </w:rPr>
        <w:t>Furthermore</w:t>
      </w:r>
      <w:r w:rsidR="0076182B" w:rsidRPr="0061577C">
        <w:rPr>
          <w:rFonts w:ascii="Times New Roman" w:hAnsi="Times New Roman" w:cs="Times New Roman"/>
          <w:sz w:val="24"/>
          <w:szCs w:val="24"/>
        </w:rPr>
        <w:t>, people read and click more on alarm words</w:t>
      </w:r>
      <w:r w:rsidR="00456190" w:rsidRPr="0061577C">
        <w:rPr>
          <w:rFonts w:ascii="Times New Roman" w:hAnsi="Times New Roman" w:cs="Times New Roman"/>
          <w:sz w:val="24"/>
          <w:szCs w:val="24"/>
        </w:rPr>
        <w:t xml:space="preserve"> when these are paired with prosocial words such as “empathy</w:t>
      </w:r>
      <w:r w:rsidR="0008320D" w:rsidRPr="0061577C">
        <w:rPr>
          <w:rFonts w:ascii="Times New Roman" w:hAnsi="Times New Roman" w:cs="Times New Roman"/>
          <w:sz w:val="24"/>
          <w:szCs w:val="24"/>
        </w:rPr>
        <w:t>”</w:t>
      </w:r>
      <w:r w:rsidR="00456190" w:rsidRPr="0061577C">
        <w:rPr>
          <w:rFonts w:ascii="Times New Roman" w:hAnsi="Times New Roman" w:cs="Times New Roman"/>
          <w:sz w:val="24"/>
          <w:szCs w:val="24"/>
        </w:rPr>
        <w:t xml:space="preserve"> and “help” (See Table 5). </w:t>
      </w:r>
    </w:p>
    <w:p w14:paraId="070CDC0F" w14:textId="15D779C3" w:rsidR="00972352" w:rsidRPr="0061577C" w:rsidRDefault="00972352" w:rsidP="00972352">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Other message features to help identify sensationalist and polarized content include the use of emotional appeals, ad-hominem attacks, hyperboles, and other attention-grabbing techniques; as well as its lack of evidence to support claims and display of inaccurate pictures and soundbites (</w:t>
      </w:r>
      <w:proofErr w:type="spellStart"/>
      <w:r w:rsidRPr="0061577C">
        <w:rPr>
          <w:rFonts w:ascii="Times New Roman" w:hAnsi="Times New Roman" w:cs="Times New Roman"/>
          <w:sz w:val="24"/>
          <w:szCs w:val="24"/>
        </w:rPr>
        <w:t>Broden</w:t>
      </w:r>
      <w:proofErr w:type="spellEnd"/>
      <w:r w:rsidRPr="0061577C">
        <w:rPr>
          <w:rFonts w:ascii="Times New Roman" w:hAnsi="Times New Roman" w:cs="Times New Roman"/>
          <w:sz w:val="24"/>
          <w:szCs w:val="24"/>
        </w:rPr>
        <w:t xml:space="preserve"> &amp; </w:t>
      </w:r>
      <w:proofErr w:type="spellStart"/>
      <w:r w:rsidRPr="0061577C">
        <w:rPr>
          <w:rFonts w:ascii="Times New Roman" w:hAnsi="Times New Roman" w:cs="Times New Roman"/>
          <w:sz w:val="24"/>
          <w:szCs w:val="24"/>
        </w:rPr>
        <w:t>Tew</w:t>
      </w:r>
      <w:proofErr w:type="spellEnd"/>
      <w:r w:rsidRPr="0061577C">
        <w:rPr>
          <w:rFonts w:ascii="Times New Roman" w:hAnsi="Times New Roman" w:cs="Times New Roman"/>
          <w:sz w:val="24"/>
          <w:szCs w:val="24"/>
        </w:rPr>
        <w:t xml:space="preserve">, 2007; Davis, 2016; Howard et al., 2017; </w:t>
      </w:r>
      <w:proofErr w:type="spellStart"/>
      <w:r w:rsidRPr="0061577C">
        <w:rPr>
          <w:rFonts w:ascii="Times New Roman" w:hAnsi="Times New Roman" w:cs="Times New Roman"/>
          <w:sz w:val="24"/>
          <w:szCs w:val="24"/>
        </w:rPr>
        <w:t>Najmabadi</w:t>
      </w:r>
      <w:proofErr w:type="spellEnd"/>
      <w:r w:rsidRPr="0061577C">
        <w:rPr>
          <w:rFonts w:ascii="Times New Roman" w:hAnsi="Times New Roman" w:cs="Times New Roman"/>
          <w:sz w:val="24"/>
          <w:szCs w:val="24"/>
        </w:rPr>
        <w:t xml:space="preserve">, 2017; Reilly, 2012; </w:t>
      </w:r>
      <w:proofErr w:type="spellStart"/>
      <w:r w:rsidRPr="0061577C">
        <w:rPr>
          <w:rFonts w:ascii="Times New Roman" w:hAnsi="Times New Roman" w:cs="Times New Roman"/>
          <w:sz w:val="24"/>
          <w:szCs w:val="24"/>
        </w:rPr>
        <w:t>Roozenbeek</w:t>
      </w:r>
      <w:proofErr w:type="spellEnd"/>
      <w:r w:rsidRPr="0061577C">
        <w:rPr>
          <w:rFonts w:ascii="Times New Roman" w:hAnsi="Times New Roman" w:cs="Times New Roman"/>
          <w:sz w:val="24"/>
          <w:szCs w:val="24"/>
        </w:rPr>
        <w:t xml:space="preserve"> &amp; van der Linden, 2018). Stylistically, the headlines of polarized content are clickbait style, accentuating negative content and exaggerating the article. </w:t>
      </w:r>
      <w:r w:rsidR="00964B77" w:rsidRPr="0061577C">
        <w:rPr>
          <w:rFonts w:ascii="Times New Roman" w:hAnsi="Times New Roman" w:cs="Times New Roman"/>
          <w:sz w:val="24"/>
          <w:szCs w:val="24"/>
        </w:rPr>
        <w:t xml:space="preserve">There are already computational models for the detection of clickbait under development. For instance, Shu, Wang, Le, Lee, and Liu (2018) propose a Stylized Headline Generation system that can generate headlines for training, while improving classification for supervised machine learning.  </w:t>
      </w:r>
      <w:r w:rsidRPr="0061577C">
        <w:rPr>
          <w:rFonts w:ascii="Times New Roman" w:hAnsi="Times New Roman" w:cs="Times New Roman"/>
          <w:sz w:val="24"/>
          <w:szCs w:val="24"/>
        </w:rPr>
        <w:t>It is important to note, however, that the use of clickbait headline by sensationalist content does not make the headlines necessarily false. As Ecker, Lewandowsky, Chang, and Pillai (2014) explain, clickbait content can be misdirected such that the information is technically true, but “misleading in substance” (p.324).</w:t>
      </w:r>
    </w:p>
    <w:p w14:paraId="36DF51F6" w14:textId="23CB36C2" w:rsidR="00CB53C9" w:rsidRPr="0061577C" w:rsidRDefault="00CB53C9" w:rsidP="00972352">
      <w:pPr>
        <w:spacing w:line="480" w:lineRule="auto"/>
        <w:ind w:firstLine="720"/>
        <w:contextualSpacing/>
        <w:rPr>
          <w:rFonts w:ascii="Times New Roman" w:hAnsi="Times New Roman" w:cs="Times New Roman"/>
          <w:sz w:val="24"/>
          <w:szCs w:val="24"/>
        </w:rPr>
      </w:pPr>
    </w:p>
    <w:tbl>
      <w:tblPr>
        <w:tblStyle w:val="TableGrid"/>
        <w:tblW w:w="5000" w:type="pct"/>
        <w:tblLayout w:type="fixed"/>
        <w:tblCellMar>
          <w:left w:w="72" w:type="dxa"/>
          <w:right w:w="72" w:type="dxa"/>
        </w:tblCellMar>
        <w:tblLook w:val="04A0" w:firstRow="1" w:lastRow="0" w:firstColumn="1" w:lastColumn="0" w:noHBand="0" w:noVBand="1"/>
      </w:tblPr>
      <w:tblGrid>
        <w:gridCol w:w="2790"/>
        <w:gridCol w:w="2160"/>
        <w:gridCol w:w="2250"/>
        <w:gridCol w:w="447"/>
        <w:gridCol w:w="1713"/>
      </w:tblGrid>
      <w:tr w:rsidR="00456190" w:rsidRPr="0061577C" w14:paraId="3444A081" w14:textId="77777777" w:rsidTr="0008320D">
        <w:tc>
          <w:tcPr>
            <w:tcW w:w="4085" w:type="pct"/>
            <w:gridSpan w:val="4"/>
            <w:tcBorders>
              <w:top w:val="nil"/>
              <w:left w:val="nil"/>
              <w:bottom w:val="single" w:sz="4" w:space="0" w:color="auto"/>
              <w:right w:val="nil"/>
            </w:tcBorders>
          </w:tcPr>
          <w:p w14:paraId="197D6D23" w14:textId="77777777" w:rsidR="00456190" w:rsidRPr="0061577C" w:rsidRDefault="00456190" w:rsidP="0008320D">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Table 5.</w:t>
            </w:r>
          </w:p>
          <w:p w14:paraId="7BD08E8F" w14:textId="77777777" w:rsidR="00456190" w:rsidRPr="0061577C" w:rsidRDefault="00456190" w:rsidP="0008320D">
            <w:pPr>
              <w:contextualSpacing/>
              <w:rPr>
                <w:rFonts w:ascii="Times New Roman" w:hAnsi="Times New Roman" w:cs="Times New Roman"/>
                <w:i/>
                <w:color w:val="000000"/>
                <w:sz w:val="24"/>
                <w:szCs w:val="24"/>
                <w:shd w:val="clear" w:color="auto" w:fill="FFFFFF"/>
              </w:rPr>
            </w:pPr>
            <w:r w:rsidRPr="0061577C">
              <w:rPr>
                <w:rFonts w:ascii="Times New Roman" w:hAnsi="Times New Roman" w:cs="Times New Roman"/>
                <w:i/>
                <w:color w:val="000000"/>
                <w:sz w:val="24"/>
                <w:szCs w:val="24"/>
                <w:shd w:val="clear" w:color="auto" w:fill="FFFFFF"/>
              </w:rPr>
              <w:t>Features of Polarized and Sensationalist Content</w:t>
            </w:r>
          </w:p>
        </w:tc>
        <w:tc>
          <w:tcPr>
            <w:tcW w:w="915" w:type="pct"/>
            <w:tcBorders>
              <w:top w:val="nil"/>
              <w:left w:val="nil"/>
              <w:bottom w:val="single" w:sz="4" w:space="0" w:color="auto"/>
              <w:right w:val="nil"/>
            </w:tcBorders>
          </w:tcPr>
          <w:p w14:paraId="0AFA02A8" w14:textId="77777777" w:rsidR="00456190" w:rsidRPr="0061577C" w:rsidRDefault="00456190" w:rsidP="0008320D">
            <w:pPr>
              <w:pBdr>
                <w:left w:val="single" w:sz="4" w:space="4" w:color="auto"/>
                <w:right w:val="single" w:sz="4" w:space="4" w:color="auto"/>
              </w:pBdr>
              <w:contextualSpacing/>
              <w:rPr>
                <w:rFonts w:ascii="Times New Roman" w:hAnsi="Times New Roman" w:cs="Times New Roman"/>
                <w:color w:val="000000"/>
                <w:sz w:val="24"/>
                <w:szCs w:val="24"/>
                <w:shd w:val="clear" w:color="auto" w:fill="FFFFFF"/>
              </w:rPr>
            </w:pPr>
          </w:p>
        </w:tc>
      </w:tr>
      <w:tr w:rsidR="00456190" w:rsidRPr="0061577C" w14:paraId="5818AB2B" w14:textId="77777777" w:rsidTr="0008320D">
        <w:tc>
          <w:tcPr>
            <w:tcW w:w="1490" w:type="pct"/>
            <w:tcBorders>
              <w:left w:val="nil"/>
              <w:bottom w:val="single" w:sz="4" w:space="0" w:color="auto"/>
              <w:right w:val="nil"/>
            </w:tcBorders>
          </w:tcPr>
          <w:p w14:paraId="47CE348D" w14:textId="77777777" w:rsidR="00456190" w:rsidRPr="0061577C" w:rsidRDefault="0045619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154" w:type="pct"/>
            <w:tcBorders>
              <w:left w:val="nil"/>
              <w:bottom w:val="single" w:sz="4" w:space="0" w:color="auto"/>
              <w:right w:val="nil"/>
            </w:tcBorders>
          </w:tcPr>
          <w:p w14:paraId="4CC2EE32" w14:textId="77777777" w:rsidR="00456190" w:rsidRPr="0061577C" w:rsidRDefault="0045619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Sources and </w:t>
            </w:r>
          </w:p>
          <w:p w14:paraId="6D38E05C" w14:textId="77777777" w:rsidR="00456190" w:rsidRPr="0061577C" w:rsidRDefault="0045619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Intentions</w:t>
            </w:r>
          </w:p>
        </w:tc>
        <w:tc>
          <w:tcPr>
            <w:tcW w:w="1202" w:type="pct"/>
            <w:tcBorders>
              <w:left w:val="nil"/>
              <w:bottom w:val="single" w:sz="4" w:space="0" w:color="auto"/>
              <w:right w:val="nil"/>
            </w:tcBorders>
          </w:tcPr>
          <w:p w14:paraId="3A040E5A" w14:textId="77777777" w:rsidR="00456190" w:rsidRPr="0061577C" w:rsidRDefault="0045619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c>
          <w:tcPr>
            <w:tcW w:w="1154" w:type="pct"/>
            <w:gridSpan w:val="2"/>
            <w:tcBorders>
              <w:left w:val="nil"/>
              <w:bottom w:val="single" w:sz="4" w:space="0" w:color="auto"/>
              <w:right w:val="nil"/>
            </w:tcBorders>
          </w:tcPr>
          <w:p w14:paraId="48A75FF2" w14:textId="77777777" w:rsidR="00456190" w:rsidRPr="0061577C" w:rsidRDefault="00456190" w:rsidP="0008320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Network</w:t>
            </w:r>
          </w:p>
        </w:tc>
      </w:tr>
      <w:tr w:rsidR="00456190" w:rsidRPr="0061577C" w14:paraId="25E29851" w14:textId="77777777" w:rsidTr="00986DBF">
        <w:trPr>
          <w:trHeight w:val="70"/>
        </w:trPr>
        <w:tc>
          <w:tcPr>
            <w:tcW w:w="1490" w:type="pct"/>
            <w:tcBorders>
              <w:left w:val="nil"/>
              <w:bottom w:val="single" w:sz="4" w:space="0" w:color="auto"/>
              <w:right w:val="nil"/>
            </w:tcBorders>
          </w:tcPr>
          <w:p w14:paraId="456B6BCF"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Factuality: </w:t>
            </w:r>
          </w:p>
          <w:p w14:paraId="4513C036"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-Not completely factual.</w:t>
            </w:r>
          </w:p>
          <w:p w14:paraId="21C1B38E" w14:textId="1B87F695"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w:t>
            </w:r>
            <w:r w:rsidR="006A3D33" w:rsidRPr="0061577C">
              <w:rPr>
                <w:rFonts w:ascii="Times New Roman" w:hAnsi="Times New Roman" w:cs="Times New Roman"/>
                <w:color w:val="000000"/>
                <w:sz w:val="24"/>
                <w:szCs w:val="24"/>
                <w:shd w:val="clear" w:color="auto" w:fill="FFFFFF"/>
              </w:rPr>
              <w:t xml:space="preserve">One-sided </w:t>
            </w:r>
            <w:r w:rsidRPr="0061577C">
              <w:rPr>
                <w:rFonts w:ascii="Times New Roman" w:hAnsi="Times New Roman" w:cs="Times New Roman"/>
                <w:color w:val="000000"/>
                <w:sz w:val="24"/>
                <w:szCs w:val="24"/>
                <w:shd w:val="clear" w:color="auto" w:fill="FFFFFF"/>
              </w:rPr>
              <w:t>reporting.</w:t>
            </w:r>
          </w:p>
          <w:p w14:paraId="1F12238F"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-Degree of fit with a political agenda.</w:t>
            </w:r>
          </w:p>
          <w:p w14:paraId="15EAD7AE" w14:textId="77777777" w:rsidR="00456190" w:rsidRPr="0061577C" w:rsidRDefault="0045619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6D60E08F"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lastRenderedPageBreak/>
              <w:t>-Lacks evidence.</w:t>
            </w:r>
          </w:p>
          <w:p w14:paraId="3893D08D"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-Excessive capitalizations.</w:t>
            </w:r>
          </w:p>
          <w:p w14:paraId="19B47BC7"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-Use of alarm words</w:t>
            </w:r>
          </w:p>
          <w:p w14:paraId="3BFD50DE"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-Use of prosocial words</w:t>
            </w:r>
          </w:p>
          <w:p w14:paraId="00142ABF" w14:textId="77777777" w:rsidR="00456190" w:rsidRPr="0061577C" w:rsidRDefault="00456190" w:rsidP="0008320D">
            <w:pP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Rhetorical elements:</w:t>
            </w:r>
          </w:p>
          <w:p w14:paraId="20B8898D" w14:textId="77777777" w:rsidR="00456190" w:rsidRPr="0061577C" w:rsidRDefault="0045619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-Generalizations</w:t>
            </w:r>
          </w:p>
          <w:p w14:paraId="6281A77C" w14:textId="77777777" w:rsidR="00456190" w:rsidRPr="0061577C" w:rsidRDefault="0045619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-“Spectacle” and narrative writing.</w:t>
            </w:r>
          </w:p>
          <w:p w14:paraId="23032F8B" w14:textId="77777777" w:rsidR="00456190" w:rsidRPr="0061577C" w:rsidRDefault="0045619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-Emotionally charged. </w:t>
            </w:r>
          </w:p>
          <w:p w14:paraId="4C43A5C3" w14:textId="77777777" w:rsidR="00456190" w:rsidRPr="0061577C" w:rsidRDefault="00456190" w:rsidP="0008320D">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-Ad-hominem attacks.</w:t>
            </w:r>
          </w:p>
          <w:p w14:paraId="5A3B0181"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-Logic flaws.</w:t>
            </w:r>
          </w:p>
          <w:p w14:paraId="24B59FA3" w14:textId="77777777" w:rsidR="00456190" w:rsidRPr="0061577C" w:rsidRDefault="0045619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Headline</w:t>
            </w:r>
          </w:p>
          <w:p w14:paraId="66B9E7A9" w14:textId="77777777" w:rsidR="00456190" w:rsidRPr="0061577C" w:rsidRDefault="00456190" w:rsidP="0008320D">
            <w:pPr>
              <w:ind w:right="-9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-All CAPS and exclamations </w:t>
            </w:r>
          </w:p>
          <w:p w14:paraId="04F9281F" w14:textId="77777777" w:rsidR="00456190" w:rsidRPr="0061577C" w:rsidRDefault="00456190" w:rsidP="0008320D">
            <w:pPr>
              <w:ind w:right="-9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-Misleading and clickbait headlines</w:t>
            </w:r>
          </w:p>
          <w:p w14:paraId="6584EC0D" w14:textId="77777777" w:rsidR="00456190" w:rsidRPr="0061577C" w:rsidRDefault="00456190" w:rsidP="0008320D">
            <w:pPr>
              <w:ind w:right="-9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Sound bites:</w:t>
            </w:r>
          </w:p>
          <w:p w14:paraId="376090CE" w14:textId="77777777" w:rsidR="00456190" w:rsidRPr="0061577C" w:rsidRDefault="00456190" w:rsidP="0008320D">
            <w:pPr>
              <w:ind w:right="-9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-Editing soundbites to create sensationalism.</w:t>
            </w:r>
          </w:p>
          <w:p w14:paraId="0E9FFFC3" w14:textId="77777777" w:rsidR="00456190" w:rsidRPr="0061577C" w:rsidRDefault="00456190" w:rsidP="0008320D">
            <w:pPr>
              <w:ind w:right="-9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Visuals:</w:t>
            </w:r>
          </w:p>
          <w:p w14:paraId="2B2395E9" w14:textId="77777777" w:rsidR="00456190" w:rsidRPr="0061577C" w:rsidRDefault="00456190" w:rsidP="0008320D">
            <w:pPr>
              <w:ind w:right="-90"/>
              <w:rPr>
                <w:rFonts w:ascii="Times New Roman" w:hAnsi="Times New Roman" w:cs="Times New Roman"/>
                <w:b/>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-Extreme use of static and moving visuals</w:t>
            </w:r>
          </w:p>
          <w:p w14:paraId="0F3ADCB8" w14:textId="77777777" w:rsidR="00456190" w:rsidRPr="0061577C" w:rsidRDefault="00456190" w:rsidP="0008320D">
            <w:pPr>
              <w:rPr>
                <w:rFonts w:ascii="Times New Roman" w:hAnsi="Times New Roman" w:cs="Times New Roman"/>
                <w:color w:val="000000"/>
                <w:sz w:val="24"/>
                <w:szCs w:val="24"/>
                <w:shd w:val="clear" w:color="auto" w:fill="FFFFFF"/>
              </w:rPr>
            </w:pPr>
          </w:p>
        </w:tc>
        <w:tc>
          <w:tcPr>
            <w:tcW w:w="1154" w:type="pct"/>
            <w:tcBorders>
              <w:left w:val="nil"/>
              <w:bottom w:val="single" w:sz="4" w:space="0" w:color="auto"/>
              <w:right w:val="nil"/>
            </w:tcBorders>
          </w:tcPr>
          <w:p w14:paraId="603246D9" w14:textId="77777777" w:rsidR="00456190" w:rsidRPr="0061577C" w:rsidRDefault="0045619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lastRenderedPageBreak/>
              <w:t>Sources of the message</w:t>
            </w:r>
            <w:r w:rsidRPr="0061577C">
              <w:rPr>
                <w:rFonts w:ascii="Times New Roman" w:hAnsi="Times New Roman" w:cs="Times New Roman"/>
                <w:b/>
                <w:color w:val="000000"/>
                <w:sz w:val="24"/>
                <w:szCs w:val="24"/>
                <w:shd w:val="clear" w:color="auto" w:fill="FFFFFF"/>
              </w:rPr>
              <w:t>:</w:t>
            </w:r>
          </w:p>
          <w:p w14:paraId="03D4E208" w14:textId="77777777" w:rsidR="00456190" w:rsidRPr="0061577C" w:rsidRDefault="00456190" w:rsidP="0008320D">
            <w:pPr>
              <w:ind w:left="-60" w:right="25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 xml:space="preserve">-One-side sources. </w:t>
            </w:r>
          </w:p>
          <w:p w14:paraId="18EFEF4D" w14:textId="77777777" w:rsidR="00456190" w:rsidRPr="0061577C" w:rsidRDefault="0045619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Independence:</w:t>
            </w:r>
          </w:p>
          <w:p w14:paraId="47BC1EC2"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Source of origin is not reputable.</w:t>
            </w:r>
          </w:p>
          <w:p w14:paraId="16F4E4C0" w14:textId="77777777" w:rsidR="00456190" w:rsidRPr="0061577C" w:rsidRDefault="00456190" w:rsidP="0008320D">
            <w:pP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lastRenderedPageBreak/>
              <w:t>Pedigree:</w:t>
            </w:r>
          </w:p>
          <w:p w14:paraId="4BF85F48" w14:textId="77777777" w:rsidR="00456190" w:rsidRPr="0061577C" w:rsidRDefault="00456190" w:rsidP="0008320D">
            <w:pPr>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t>- Polarized source of origin.</w:t>
            </w:r>
          </w:p>
          <w:p w14:paraId="126C3C94" w14:textId="77777777" w:rsidR="00456190" w:rsidRPr="0061577C" w:rsidRDefault="00456190" w:rsidP="0008320D">
            <w:pPr>
              <w:rPr>
                <w:rFonts w:ascii="Times New Roman" w:hAnsi="Times New Roman" w:cs="Times New Roman"/>
                <w:color w:val="000000"/>
                <w:sz w:val="24"/>
                <w:szCs w:val="24"/>
                <w:shd w:val="clear" w:color="auto" w:fill="FFFFFF"/>
              </w:rPr>
            </w:pPr>
          </w:p>
        </w:tc>
        <w:tc>
          <w:tcPr>
            <w:tcW w:w="1202" w:type="pct"/>
            <w:tcBorders>
              <w:left w:val="nil"/>
              <w:bottom w:val="single" w:sz="4" w:space="0" w:color="auto"/>
              <w:right w:val="nil"/>
            </w:tcBorders>
          </w:tcPr>
          <w:p w14:paraId="5D5CB110" w14:textId="77777777" w:rsidR="00456190" w:rsidRPr="0061577C" w:rsidRDefault="00456190" w:rsidP="0008320D">
            <w:pPr>
              <w:pBdr>
                <w:left w:val="single" w:sz="4" w:space="4" w:color="auto"/>
              </w:pBd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lastRenderedPageBreak/>
              <w:t>About Us section:</w:t>
            </w:r>
          </w:p>
          <w:p w14:paraId="48018E99" w14:textId="77777777" w:rsidR="00456190" w:rsidRPr="0061577C" w:rsidRDefault="00456190" w:rsidP="0008320D">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-Speaks ill of media.</w:t>
            </w:r>
          </w:p>
          <w:p w14:paraId="7EC870F9" w14:textId="77777777" w:rsidR="00456190" w:rsidRPr="0061577C" w:rsidRDefault="00456190" w:rsidP="0008320D">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Describes itself as leaning toward a political side.</w:t>
            </w:r>
          </w:p>
          <w:p w14:paraId="6AA30826" w14:textId="77777777" w:rsidR="00456190" w:rsidRPr="0061577C" w:rsidRDefault="00456190" w:rsidP="0008320D">
            <w:pPr>
              <w:ind w:right="270"/>
              <w:contextualSpacing/>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 </w:t>
            </w:r>
          </w:p>
          <w:p w14:paraId="0B7C9836" w14:textId="77777777" w:rsidR="00456190" w:rsidRPr="0061577C" w:rsidRDefault="00456190" w:rsidP="0008320D">
            <w:pPr>
              <w:pBdr>
                <w:left w:val="single" w:sz="4" w:space="4" w:color="auto"/>
              </w:pBdr>
              <w:rPr>
                <w:rFonts w:ascii="Times New Roman" w:hAnsi="Times New Roman" w:cs="Times New Roman"/>
                <w:color w:val="000000"/>
                <w:sz w:val="24"/>
                <w:szCs w:val="24"/>
                <w:shd w:val="clear" w:color="auto" w:fill="FFFFFF"/>
              </w:rPr>
            </w:pPr>
          </w:p>
          <w:p w14:paraId="45E81381" w14:textId="77777777" w:rsidR="00456190" w:rsidRPr="0061577C" w:rsidRDefault="00456190" w:rsidP="0008320D">
            <w:pPr>
              <w:pBdr>
                <w:left w:val="single" w:sz="4" w:space="4" w:color="auto"/>
              </w:pBdr>
              <w:rPr>
                <w:rFonts w:ascii="Times New Roman" w:hAnsi="Times New Roman" w:cs="Times New Roman"/>
                <w:color w:val="000000"/>
                <w:sz w:val="24"/>
                <w:szCs w:val="24"/>
                <w:shd w:val="clear" w:color="auto" w:fill="FFFFFF"/>
              </w:rPr>
            </w:pPr>
          </w:p>
        </w:tc>
        <w:tc>
          <w:tcPr>
            <w:tcW w:w="1154" w:type="pct"/>
            <w:gridSpan w:val="2"/>
            <w:tcBorders>
              <w:left w:val="nil"/>
              <w:bottom w:val="single" w:sz="4" w:space="0" w:color="auto"/>
              <w:right w:val="nil"/>
            </w:tcBorders>
          </w:tcPr>
          <w:p w14:paraId="73410511" w14:textId="77777777" w:rsidR="00456190" w:rsidRPr="0061577C" w:rsidRDefault="00456190" w:rsidP="0008320D">
            <w:pPr>
              <w:ind w:right="270"/>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lastRenderedPageBreak/>
              <w:t xml:space="preserve">Personalization and customization </w:t>
            </w:r>
          </w:p>
          <w:p w14:paraId="206C48C6" w14:textId="77777777" w:rsidR="00456190" w:rsidRPr="0061577C" w:rsidRDefault="00456190" w:rsidP="0008320D">
            <w:pPr>
              <w:pBdr>
                <w:left w:val="single" w:sz="4" w:space="4" w:color="auto"/>
              </w:pBdr>
              <w:rPr>
                <w:rFonts w:ascii="Times New Roman" w:hAnsi="Times New Roman" w:cs="Times New Roman"/>
                <w:bCs/>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bCs/>
                <w:color w:val="000000"/>
                <w:sz w:val="24"/>
                <w:szCs w:val="24"/>
                <w:shd w:val="clear" w:color="auto" w:fill="FFFFFF"/>
              </w:rPr>
              <w:t xml:space="preserve">Can reaches individuals due to </w:t>
            </w:r>
            <w:r w:rsidRPr="0061577C">
              <w:rPr>
                <w:rFonts w:ascii="Times New Roman" w:hAnsi="Times New Roman" w:cs="Times New Roman"/>
                <w:bCs/>
                <w:color w:val="000000"/>
                <w:sz w:val="24"/>
                <w:szCs w:val="24"/>
                <w:shd w:val="clear" w:color="auto" w:fill="FFFFFF"/>
              </w:rPr>
              <w:lastRenderedPageBreak/>
              <w:t>structure of social media.</w:t>
            </w:r>
          </w:p>
          <w:p w14:paraId="7530A779" w14:textId="77777777" w:rsidR="00456190" w:rsidRPr="0061577C" w:rsidRDefault="00456190" w:rsidP="0008320D">
            <w:pPr>
              <w:pBdr>
                <w:left w:val="single" w:sz="4" w:space="4" w:color="auto"/>
              </w:pBdr>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FB sources/shares:</w:t>
            </w:r>
          </w:p>
          <w:p w14:paraId="6695BB19" w14:textId="77777777" w:rsidR="00456190" w:rsidRPr="0061577C" w:rsidRDefault="00456190" w:rsidP="0008320D">
            <w:pPr>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-Often shared by mutual friends or preidentified accounts.</w:t>
            </w:r>
          </w:p>
          <w:p w14:paraId="1937AEE3" w14:textId="77777777" w:rsidR="00456190" w:rsidRPr="0061577C" w:rsidRDefault="00456190" w:rsidP="0008320D">
            <w:pPr>
              <w:rPr>
                <w:rFonts w:ascii="Times New Roman" w:hAnsi="Times New Roman" w:cs="Times New Roman"/>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Metadata:</w:t>
            </w:r>
          </w:p>
          <w:p w14:paraId="083CF729" w14:textId="77777777" w:rsidR="00456190" w:rsidRPr="0061577C" w:rsidRDefault="00456190" w:rsidP="0008320D">
            <w:pPr>
              <w:rPr>
                <w:rFonts w:ascii="Times New Roman" w:hAnsi="Times New Roman" w:cs="Times New Roman"/>
                <w:sz w:val="24"/>
                <w:szCs w:val="24"/>
                <w:shd w:val="clear" w:color="auto" w:fill="FFFFFF"/>
              </w:rPr>
            </w:pPr>
            <w:r w:rsidRPr="0061577C">
              <w:rPr>
                <w:rFonts w:ascii="Times New Roman" w:hAnsi="Times New Roman" w:cs="Times New Roman"/>
                <w:bCs/>
                <w:color w:val="000000"/>
                <w:sz w:val="24"/>
                <w:szCs w:val="24"/>
                <w:shd w:val="clear" w:color="auto" w:fill="FFFFFF"/>
              </w:rPr>
              <w:t>-Metadata indicators that determine deception: Queries to provide cumulative deception measures.</w:t>
            </w:r>
          </w:p>
        </w:tc>
      </w:tr>
    </w:tbl>
    <w:p w14:paraId="7F694CE6" w14:textId="77777777" w:rsidR="005C467C" w:rsidRPr="0061577C" w:rsidRDefault="005C467C" w:rsidP="00986DBF">
      <w:pPr>
        <w:spacing w:line="480" w:lineRule="auto"/>
        <w:ind w:firstLine="720"/>
        <w:contextualSpacing/>
        <w:rPr>
          <w:rFonts w:ascii="Times New Roman" w:hAnsi="Times New Roman" w:cs="Times New Roman"/>
          <w:sz w:val="24"/>
          <w:szCs w:val="24"/>
        </w:rPr>
      </w:pPr>
    </w:p>
    <w:p w14:paraId="0E6C47AC" w14:textId="2CFDAC72" w:rsidR="0052091F" w:rsidRPr="0061577C" w:rsidRDefault="008D759A" w:rsidP="003A6554">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Another strategy to determine goodness of fit are</w:t>
      </w:r>
      <w:r w:rsidR="00310A1E" w:rsidRPr="0061577C">
        <w:rPr>
          <w:rFonts w:ascii="Times New Roman" w:hAnsi="Times New Roman" w:cs="Times New Roman"/>
          <w:sz w:val="24"/>
          <w:szCs w:val="24"/>
        </w:rPr>
        <w:t xml:space="preserve"> features of the sources/intent. For example, sensationalist content typically includes only one-sided sources </w:t>
      </w:r>
      <w:r w:rsidR="00F064A3" w:rsidRPr="0061577C">
        <w:rPr>
          <w:rFonts w:ascii="Times New Roman" w:hAnsi="Times New Roman" w:cs="Times New Roman"/>
          <w:sz w:val="24"/>
          <w:szCs w:val="24"/>
        </w:rPr>
        <w:t>that</w:t>
      </w:r>
      <w:r w:rsidR="00EC0739" w:rsidRPr="0061577C">
        <w:rPr>
          <w:rFonts w:ascii="Times New Roman" w:hAnsi="Times New Roman" w:cs="Times New Roman"/>
          <w:sz w:val="24"/>
          <w:szCs w:val="24"/>
        </w:rPr>
        <w:t xml:space="preserve"> are often intended to provoke (</w:t>
      </w:r>
      <w:proofErr w:type="spellStart"/>
      <w:r w:rsidR="00EC0739" w:rsidRPr="0061577C">
        <w:rPr>
          <w:rFonts w:ascii="Times New Roman" w:hAnsi="Times New Roman" w:cs="Times New Roman"/>
          <w:sz w:val="24"/>
          <w:szCs w:val="24"/>
        </w:rPr>
        <w:t>Potthast</w:t>
      </w:r>
      <w:proofErr w:type="spellEnd"/>
      <w:r w:rsidR="00EC0739" w:rsidRPr="0061577C">
        <w:rPr>
          <w:rFonts w:ascii="Times New Roman" w:hAnsi="Times New Roman" w:cs="Times New Roman"/>
          <w:sz w:val="24"/>
          <w:szCs w:val="24"/>
        </w:rPr>
        <w:t xml:space="preserve"> et al., 2017; Wardle, 2017). </w:t>
      </w:r>
      <w:r w:rsidR="00310A1E" w:rsidRPr="0061577C">
        <w:rPr>
          <w:rFonts w:ascii="Times New Roman" w:hAnsi="Times New Roman" w:cs="Times New Roman"/>
          <w:sz w:val="24"/>
          <w:szCs w:val="24"/>
        </w:rPr>
        <w:t>Structural features can also be giveaways of their polarized nature. For example, often in the “about us” section these sites will speak ill of mainstream media. F</w:t>
      </w:r>
      <w:r w:rsidR="00C870AC" w:rsidRPr="0061577C">
        <w:rPr>
          <w:rFonts w:ascii="Times New Roman" w:hAnsi="Times New Roman" w:cs="Times New Roman"/>
          <w:sz w:val="24"/>
          <w:szCs w:val="24"/>
        </w:rPr>
        <w:t>inally</w:t>
      </w:r>
      <w:r w:rsidR="00310A1E" w:rsidRPr="0061577C">
        <w:rPr>
          <w:rFonts w:ascii="Times New Roman" w:hAnsi="Times New Roman" w:cs="Times New Roman"/>
          <w:sz w:val="24"/>
          <w:szCs w:val="24"/>
        </w:rPr>
        <w:t xml:space="preserve">, network features can shed light on whether the content was personalized to be received by certain individuals or networks of individuals with particular partisan affiliations or views. As such, features of the network are essential when identifying polarizing content (See Table 5).   </w:t>
      </w:r>
      <w:r w:rsidR="0052091F" w:rsidRPr="0061577C">
        <w:rPr>
          <w:rFonts w:ascii="Times New Roman" w:hAnsi="Times New Roman" w:cs="Times New Roman"/>
          <w:sz w:val="24"/>
          <w:szCs w:val="24"/>
        </w:rPr>
        <w:tab/>
        <w:t xml:space="preserve"> </w:t>
      </w:r>
    </w:p>
    <w:p w14:paraId="70A457A2" w14:textId="1B214938" w:rsidR="003E5CD5" w:rsidRPr="0061577C" w:rsidRDefault="003E5CD5" w:rsidP="003A6554">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An example of polarized content is an article</w:t>
      </w:r>
      <w:r w:rsidR="0035244B" w:rsidRPr="0061577C">
        <w:rPr>
          <w:rStyle w:val="FootnoteReference"/>
          <w:rFonts w:ascii="Times New Roman" w:hAnsi="Times New Roman" w:cs="Times New Roman"/>
          <w:sz w:val="24"/>
          <w:szCs w:val="24"/>
        </w:rPr>
        <w:footnoteReference w:id="6"/>
      </w:r>
      <w:r w:rsidRPr="0061577C">
        <w:rPr>
          <w:rFonts w:ascii="Times New Roman" w:hAnsi="Times New Roman" w:cs="Times New Roman"/>
          <w:sz w:val="24"/>
          <w:szCs w:val="24"/>
        </w:rPr>
        <w:t xml:space="preserve"> written by the site deepleftfield.</w:t>
      </w:r>
      <w:r w:rsidR="007E4E30" w:rsidRPr="00F70C85">
        <w:rPr>
          <w:rFonts w:ascii="Times New Roman" w:hAnsi="Times New Roman" w:cs="Times New Roman"/>
          <w:sz w:val="24"/>
          <w:szCs w:val="24"/>
        </w:rPr>
        <w:t>info</w:t>
      </w:r>
      <w:r w:rsidRPr="0061577C">
        <w:rPr>
          <w:rFonts w:ascii="Times New Roman" w:hAnsi="Times New Roman" w:cs="Times New Roman"/>
          <w:sz w:val="24"/>
          <w:szCs w:val="24"/>
        </w:rPr>
        <w:t xml:space="preserve"> about Trump’s alleged criminal charges. The article has a mix of facts and opinions (message </w:t>
      </w:r>
      <w:r w:rsidRPr="0061577C">
        <w:rPr>
          <w:rFonts w:ascii="Times New Roman" w:hAnsi="Times New Roman" w:cs="Times New Roman"/>
          <w:sz w:val="24"/>
          <w:szCs w:val="24"/>
        </w:rPr>
        <w:lastRenderedPageBreak/>
        <w:t>characteristic), the source is a polarized source of origin</w:t>
      </w:r>
      <w:r w:rsidR="00996298" w:rsidRPr="0061577C">
        <w:rPr>
          <w:rFonts w:ascii="Times New Roman" w:hAnsi="Times New Roman" w:cs="Times New Roman"/>
          <w:sz w:val="24"/>
          <w:szCs w:val="24"/>
        </w:rPr>
        <w:t xml:space="preserve"> as classified by fact</w:t>
      </w:r>
      <w:r w:rsidR="0079080A" w:rsidRPr="0061577C">
        <w:rPr>
          <w:rFonts w:ascii="Times New Roman" w:hAnsi="Times New Roman" w:cs="Times New Roman"/>
          <w:sz w:val="24"/>
          <w:szCs w:val="24"/>
        </w:rPr>
        <w:t xml:space="preserve"> </w:t>
      </w:r>
      <w:r w:rsidR="00996298" w:rsidRPr="0061577C">
        <w:rPr>
          <w:rFonts w:ascii="Times New Roman" w:hAnsi="Times New Roman" w:cs="Times New Roman"/>
          <w:sz w:val="24"/>
          <w:szCs w:val="24"/>
        </w:rPr>
        <w:t>checkers such as mediabiasfactcheck.com</w:t>
      </w:r>
      <w:r w:rsidRPr="0061577C">
        <w:rPr>
          <w:rFonts w:ascii="Times New Roman" w:hAnsi="Times New Roman" w:cs="Times New Roman"/>
          <w:sz w:val="24"/>
          <w:szCs w:val="24"/>
        </w:rPr>
        <w:t xml:space="preserve"> (characteristics of sources and intentions), and has a clear political ideology as expressed in their byline “the place </w:t>
      </w:r>
      <w:r w:rsidR="007E4E30" w:rsidRPr="0061577C">
        <w:rPr>
          <w:rFonts w:ascii="Times New Roman" w:hAnsi="Times New Roman" w:cs="Times New Roman"/>
          <w:sz w:val="24"/>
          <w:szCs w:val="24"/>
        </w:rPr>
        <w:t>for</w:t>
      </w:r>
      <w:r w:rsidRPr="0061577C">
        <w:rPr>
          <w:rFonts w:ascii="Times New Roman" w:hAnsi="Times New Roman" w:cs="Times New Roman"/>
          <w:sz w:val="24"/>
          <w:szCs w:val="24"/>
        </w:rPr>
        <w:t xml:space="preserve"> progressive political debate” </w:t>
      </w:r>
      <w:r w:rsidR="006552F2" w:rsidRPr="0061577C">
        <w:rPr>
          <w:rFonts w:ascii="Times New Roman" w:hAnsi="Times New Roman" w:cs="Times New Roman"/>
          <w:sz w:val="24"/>
          <w:szCs w:val="24"/>
        </w:rPr>
        <w:t xml:space="preserve">and URL </w:t>
      </w:r>
      <w:r w:rsidRPr="0061577C">
        <w:rPr>
          <w:rFonts w:ascii="Times New Roman" w:hAnsi="Times New Roman" w:cs="Times New Roman"/>
          <w:sz w:val="24"/>
          <w:szCs w:val="24"/>
        </w:rPr>
        <w:t>(structural characteristic).</w:t>
      </w:r>
    </w:p>
    <w:p w14:paraId="440BE15C" w14:textId="59916067" w:rsidR="0005748C" w:rsidRPr="0061577C" w:rsidRDefault="0005748C" w:rsidP="0076196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b/>
          <w:sz w:val="24"/>
          <w:szCs w:val="24"/>
        </w:rPr>
        <w:t xml:space="preserve">Citizen </w:t>
      </w:r>
      <w:r w:rsidR="008204EA" w:rsidRPr="0061577C">
        <w:rPr>
          <w:rFonts w:ascii="Times New Roman" w:hAnsi="Times New Roman" w:cs="Times New Roman"/>
          <w:b/>
          <w:sz w:val="24"/>
          <w:szCs w:val="24"/>
        </w:rPr>
        <w:t>j</w:t>
      </w:r>
      <w:r w:rsidRPr="0061577C">
        <w:rPr>
          <w:rFonts w:ascii="Times New Roman" w:hAnsi="Times New Roman" w:cs="Times New Roman"/>
          <w:b/>
          <w:sz w:val="24"/>
          <w:szCs w:val="24"/>
        </w:rPr>
        <w:t>ournalism</w:t>
      </w:r>
      <w:r w:rsidR="008204EA" w:rsidRPr="0061577C">
        <w:rPr>
          <w:rFonts w:ascii="Times New Roman" w:hAnsi="Times New Roman" w:cs="Times New Roman"/>
          <w:sz w:val="24"/>
          <w:szCs w:val="24"/>
        </w:rPr>
        <w:t xml:space="preserve">. </w:t>
      </w:r>
      <w:r w:rsidR="002C3EB6" w:rsidRPr="0061577C">
        <w:rPr>
          <w:rFonts w:ascii="Times New Roman" w:hAnsi="Times New Roman" w:cs="Times New Roman"/>
          <w:sz w:val="24"/>
          <w:szCs w:val="24"/>
        </w:rPr>
        <w:t xml:space="preserve">In the digital world, reporting </w:t>
      </w:r>
      <w:r w:rsidR="00C61CFF" w:rsidRPr="0061577C">
        <w:rPr>
          <w:rFonts w:ascii="Times New Roman" w:hAnsi="Times New Roman" w:cs="Times New Roman"/>
          <w:sz w:val="24"/>
          <w:szCs w:val="24"/>
        </w:rPr>
        <w:t>has become</w:t>
      </w:r>
      <w:r w:rsidR="002C3EB6" w:rsidRPr="0061577C">
        <w:rPr>
          <w:rFonts w:ascii="Times New Roman" w:hAnsi="Times New Roman" w:cs="Times New Roman"/>
          <w:sz w:val="24"/>
          <w:szCs w:val="24"/>
        </w:rPr>
        <w:t xml:space="preserve"> </w:t>
      </w:r>
      <w:r w:rsidR="007A62F6" w:rsidRPr="0061577C">
        <w:rPr>
          <w:rFonts w:ascii="Times New Roman" w:hAnsi="Times New Roman" w:cs="Times New Roman"/>
          <w:sz w:val="24"/>
          <w:szCs w:val="24"/>
        </w:rPr>
        <w:t xml:space="preserve">a </w:t>
      </w:r>
      <w:r w:rsidR="002C3EB6" w:rsidRPr="0061577C">
        <w:rPr>
          <w:rFonts w:ascii="Times New Roman" w:hAnsi="Times New Roman" w:cs="Times New Roman"/>
          <w:sz w:val="24"/>
          <w:szCs w:val="24"/>
        </w:rPr>
        <w:t xml:space="preserve">collaborative and participatory </w:t>
      </w:r>
      <w:r w:rsidR="007A62F6" w:rsidRPr="0061577C">
        <w:rPr>
          <w:rFonts w:ascii="Times New Roman" w:hAnsi="Times New Roman" w:cs="Times New Roman"/>
          <w:sz w:val="24"/>
          <w:szCs w:val="24"/>
        </w:rPr>
        <w:t>practice.</w:t>
      </w:r>
      <w:r w:rsidR="002C3EB6" w:rsidRPr="0061577C">
        <w:rPr>
          <w:rFonts w:ascii="Times New Roman" w:hAnsi="Times New Roman" w:cs="Times New Roman"/>
          <w:sz w:val="24"/>
          <w:szCs w:val="24"/>
        </w:rPr>
        <w:t xml:space="preserve"> As </w:t>
      </w:r>
      <w:proofErr w:type="spellStart"/>
      <w:r w:rsidR="002C3EB6" w:rsidRPr="0061577C">
        <w:rPr>
          <w:rFonts w:ascii="Times New Roman" w:hAnsi="Times New Roman" w:cs="Times New Roman"/>
          <w:sz w:val="24"/>
          <w:szCs w:val="24"/>
        </w:rPr>
        <w:t>Downie</w:t>
      </w:r>
      <w:proofErr w:type="spellEnd"/>
      <w:r w:rsidR="002C3EB6" w:rsidRPr="0061577C">
        <w:rPr>
          <w:rFonts w:ascii="Times New Roman" w:hAnsi="Times New Roman" w:cs="Times New Roman"/>
          <w:sz w:val="24"/>
          <w:szCs w:val="24"/>
        </w:rPr>
        <w:t xml:space="preserve"> and </w:t>
      </w:r>
      <w:proofErr w:type="spellStart"/>
      <w:r w:rsidR="002C3EB6" w:rsidRPr="0061577C">
        <w:rPr>
          <w:rFonts w:ascii="Times New Roman" w:hAnsi="Times New Roman" w:cs="Times New Roman"/>
          <w:sz w:val="24"/>
          <w:szCs w:val="24"/>
        </w:rPr>
        <w:t>Sch</w:t>
      </w:r>
      <w:r w:rsidR="0008320D" w:rsidRPr="0061577C">
        <w:rPr>
          <w:rFonts w:ascii="Times New Roman" w:hAnsi="Times New Roman" w:cs="Times New Roman"/>
          <w:sz w:val="24"/>
          <w:szCs w:val="24"/>
        </w:rPr>
        <w:t>u</w:t>
      </w:r>
      <w:r w:rsidR="002C3EB6" w:rsidRPr="0061577C">
        <w:rPr>
          <w:rFonts w:ascii="Times New Roman" w:hAnsi="Times New Roman" w:cs="Times New Roman"/>
          <w:sz w:val="24"/>
          <w:szCs w:val="24"/>
        </w:rPr>
        <w:t>dson</w:t>
      </w:r>
      <w:proofErr w:type="spellEnd"/>
      <w:r w:rsidR="002C3EB6" w:rsidRPr="0061577C">
        <w:rPr>
          <w:rFonts w:ascii="Times New Roman" w:hAnsi="Times New Roman" w:cs="Times New Roman"/>
          <w:sz w:val="24"/>
          <w:szCs w:val="24"/>
        </w:rPr>
        <w:t xml:space="preserve"> (2009) explain, news gathering is not only </w:t>
      </w:r>
      <w:r w:rsidR="00C61CFF" w:rsidRPr="0061577C">
        <w:rPr>
          <w:rFonts w:ascii="Times New Roman" w:hAnsi="Times New Roman" w:cs="Times New Roman"/>
          <w:sz w:val="24"/>
          <w:szCs w:val="24"/>
        </w:rPr>
        <w:t>conducted</w:t>
      </w:r>
      <w:r w:rsidR="002C3EB6" w:rsidRPr="0061577C">
        <w:rPr>
          <w:rFonts w:ascii="Times New Roman" w:hAnsi="Times New Roman" w:cs="Times New Roman"/>
          <w:sz w:val="24"/>
          <w:szCs w:val="24"/>
        </w:rPr>
        <w:t xml:space="preserve"> by the traditional newsroom, but also </w:t>
      </w:r>
      <w:r w:rsidR="00C61CFF" w:rsidRPr="0061577C">
        <w:rPr>
          <w:rFonts w:ascii="Times New Roman" w:hAnsi="Times New Roman" w:cs="Times New Roman"/>
          <w:sz w:val="24"/>
          <w:szCs w:val="24"/>
        </w:rPr>
        <w:t xml:space="preserve">by </w:t>
      </w:r>
      <w:r w:rsidR="002C3EB6" w:rsidRPr="0061577C">
        <w:rPr>
          <w:rFonts w:ascii="Times New Roman" w:hAnsi="Times New Roman" w:cs="Times New Roman"/>
          <w:sz w:val="24"/>
          <w:szCs w:val="24"/>
        </w:rPr>
        <w:t>freelancers</w:t>
      </w:r>
      <w:r w:rsidR="00D25665" w:rsidRPr="0061577C">
        <w:rPr>
          <w:rFonts w:ascii="Times New Roman" w:hAnsi="Times New Roman" w:cs="Times New Roman"/>
          <w:sz w:val="24"/>
          <w:szCs w:val="24"/>
        </w:rPr>
        <w:t xml:space="preserve"> </w:t>
      </w:r>
      <w:r w:rsidR="00C61CFF" w:rsidRPr="0061577C">
        <w:rPr>
          <w:rFonts w:ascii="Times New Roman" w:hAnsi="Times New Roman" w:cs="Times New Roman"/>
          <w:sz w:val="24"/>
          <w:szCs w:val="24"/>
        </w:rPr>
        <w:t>and</w:t>
      </w:r>
      <w:r w:rsidR="002C3EB6" w:rsidRPr="0061577C">
        <w:rPr>
          <w:rFonts w:ascii="Times New Roman" w:hAnsi="Times New Roman" w:cs="Times New Roman"/>
          <w:sz w:val="24"/>
          <w:szCs w:val="24"/>
        </w:rPr>
        <w:t xml:space="preserve"> citizens at large. Although these non-traditional sources can provide</w:t>
      </w:r>
      <w:r w:rsidR="00C61CFF" w:rsidRPr="0061577C">
        <w:rPr>
          <w:rFonts w:ascii="Times New Roman" w:hAnsi="Times New Roman" w:cs="Times New Roman"/>
          <w:sz w:val="24"/>
          <w:szCs w:val="24"/>
        </w:rPr>
        <w:t xml:space="preserve"> important information about breaking news and be eye-witnesses to events otherwise not covered, some of the</w:t>
      </w:r>
      <w:r w:rsidR="001E2261" w:rsidRPr="0061577C">
        <w:rPr>
          <w:rFonts w:ascii="Times New Roman" w:hAnsi="Times New Roman" w:cs="Times New Roman"/>
          <w:sz w:val="24"/>
          <w:szCs w:val="24"/>
        </w:rPr>
        <w:t>ir</w:t>
      </w:r>
      <w:r w:rsidR="00C61CFF" w:rsidRPr="0061577C">
        <w:rPr>
          <w:rFonts w:ascii="Times New Roman" w:hAnsi="Times New Roman" w:cs="Times New Roman"/>
          <w:sz w:val="24"/>
          <w:szCs w:val="24"/>
        </w:rPr>
        <w:t xml:space="preserve"> </w:t>
      </w:r>
      <w:r w:rsidR="001E2261" w:rsidRPr="0061577C">
        <w:rPr>
          <w:rFonts w:ascii="Times New Roman" w:hAnsi="Times New Roman" w:cs="Times New Roman"/>
          <w:sz w:val="24"/>
          <w:szCs w:val="24"/>
        </w:rPr>
        <w:t>reports</w:t>
      </w:r>
      <w:r w:rsidR="00C61CFF" w:rsidRPr="0061577C">
        <w:rPr>
          <w:rFonts w:ascii="Times New Roman" w:hAnsi="Times New Roman" w:cs="Times New Roman"/>
          <w:sz w:val="24"/>
          <w:szCs w:val="24"/>
        </w:rPr>
        <w:t xml:space="preserve"> </w:t>
      </w:r>
      <w:r w:rsidR="00F96E3E" w:rsidRPr="0061577C">
        <w:rPr>
          <w:rFonts w:ascii="Times New Roman" w:hAnsi="Times New Roman" w:cs="Times New Roman"/>
          <w:sz w:val="24"/>
          <w:szCs w:val="24"/>
        </w:rPr>
        <w:t>can be</w:t>
      </w:r>
      <w:r w:rsidR="00C61CFF" w:rsidRPr="0061577C">
        <w:rPr>
          <w:rFonts w:ascii="Times New Roman" w:hAnsi="Times New Roman" w:cs="Times New Roman"/>
          <w:sz w:val="24"/>
          <w:szCs w:val="24"/>
        </w:rPr>
        <w:t xml:space="preserve"> unverified </w:t>
      </w:r>
      <w:r w:rsidR="0038710F" w:rsidRPr="0061577C">
        <w:rPr>
          <w:rFonts w:ascii="Times New Roman" w:hAnsi="Times New Roman" w:cs="Times New Roman"/>
          <w:sz w:val="24"/>
          <w:szCs w:val="24"/>
        </w:rPr>
        <w:t xml:space="preserve">and </w:t>
      </w:r>
      <w:r w:rsidR="00256743" w:rsidRPr="0061577C">
        <w:rPr>
          <w:rFonts w:ascii="Times New Roman" w:hAnsi="Times New Roman" w:cs="Times New Roman"/>
          <w:sz w:val="24"/>
          <w:szCs w:val="24"/>
        </w:rPr>
        <w:t>inaccurate</w:t>
      </w:r>
      <w:r w:rsidR="0038710F" w:rsidRPr="0061577C">
        <w:rPr>
          <w:rFonts w:ascii="Times New Roman" w:hAnsi="Times New Roman" w:cs="Times New Roman"/>
          <w:sz w:val="24"/>
          <w:szCs w:val="24"/>
        </w:rPr>
        <w:t xml:space="preserve"> </w:t>
      </w:r>
      <w:r w:rsidR="00C61CFF" w:rsidRPr="0061577C">
        <w:rPr>
          <w:rFonts w:ascii="Times New Roman" w:hAnsi="Times New Roman" w:cs="Times New Roman"/>
          <w:sz w:val="24"/>
          <w:szCs w:val="24"/>
        </w:rPr>
        <w:t>(Conroy</w:t>
      </w:r>
      <w:r w:rsidR="001E2261" w:rsidRPr="0061577C">
        <w:rPr>
          <w:rFonts w:ascii="Times New Roman" w:hAnsi="Times New Roman" w:cs="Times New Roman"/>
          <w:sz w:val="24"/>
          <w:szCs w:val="24"/>
        </w:rPr>
        <w:t xml:space="preserve"> </w:t>
      </w:r>
      <w:r w:rsidR="00236CC3" w:rsidRPr="0061577C">
        <w:rPr>
          <w:rFonts w:ascii="Times New Roman" w:hAnsi="Times New Roman" w:cs="Times New Roman"/>
          <w:sz w:val="24"/>
          <w:szCs w:val="24"/>
        </w:rPr>
        <w:t>&amp;</w:t>
      </w:r>
      <w:r w:rsidR="00C61CFF" w:rsidRPr="0061577C">
        <w:rPr>
          <w:rFonts w:ascii="Times New Roman" w:hAnsi="Times New Roman" w:cs="Times New Roman"/>
          <w:sz w:val="24"/>
          <w:szCs w:val="24"/>
        </w:rPr>
        <w:t xml:space="preserve"> Rubin</w:t>
      </w:r>
      <w:r w:rsidR="00236CC3" w:rsidRPr="0061577C">
        <w:rPr>
          <w:rFonts w:ascii="Times New Roman" w:hAnsi="Times New Roman" w:cs="Times New Roman"/>
          <w:sz w:val="24"/>
          <w:szCs w:val="24"/>
        </w:rPr>
        <w:t xml:space="preserve">, </w:t>
      </w:r>
      <w:r w:rsidR="00C61CFF" w:rsidRPr="0061577C">
        <w:rPr>
          <w:rFonts w:ascii="Times New Roman" w:hAnsi="Times New Roman" w:cs="Times New Roman"/>
          <w:sz w:val="24"/>
          <w:szCs w:val="24"/>
        </w:rPr>
        <w:t>2015), or</w:t>
      </w:r>
      <w:r w:rsidR="007740EF" w:rsidRPr="0061577C">
        <w:rPr>
          <w:rFonts w:ascii="Times New Roman" w:hAnsi="Times New Roman" w:cs="Times New Roman"/>
          <w:sz w:val="24"/>
          <w:szCs w:val="24"/>
        </w:rPr>
        <w:t xml:space="preserve"> </w:t>
      </w:r>
      <w:r w:rsidR="00C61CFF" w:rsidRPr="0061577C">
        <w:rPr>
          <w:rFonts w:ascii="Times New Roman" w:hAnsi="Times New Roman" w:cs="Times New Roman"/>
          <w:sz w:val="24"/>
          <w:szCs w:val="24"/>
        </w:rPr>
        <w:t xml:space="preserve">simply personal </w:t>
      </w:r>
      <w:r w:rsidR="001E2261" w:rsidRPr="0061577C">
        <w:rPr>
          <w:rFonts w:ascii="Times New Roman" w:hAnsi="Times New Roman" w:cs="Times New Roman"/>
          <w:sz w:val="24"/>
          <w:szCs w:val="24"/>
        </w:rPr>
        <w:t>commentary</w:t>
      </w:r>
      <w:r w:rsidR="00C61CFF" w:rsidRPr="0061577C">
        <w:rPr>
          <w:rFonts w:ascii="Times New Roman" w:hAnsi="Times New Roman" w:cs="Times New Roman"/>
          <w:sz w:val="24"/>
          <w:szCs w:val="24"/>
        </w:rPr>
        <w:t xml:space="preserve"> for sharing opinions, </w:t>
      </w:r>
      <w:r w:rsidR="004F0872" w:rsidRPr="0061577C">
        <w:rPr>
          <w:rFonts w:ascii="Times New Roman" w:hAnsi="Times New Roman" w:cs="Times New Roman"/>
          <w:sz w:val="24"/>
          <w:szCs w:val="24"/>
        </w:rPr>
        <w:t xml:space="preserve">photos, </w:t>
      </w:r>
      <w:r w:rsidR="00C61CFF" w:rsidRPr="0061577C">
        <w:rPr>
          <w:rFonts w:ascii="Times New Roman" w:hAnsi="Times New Roman" w:cs="Times New Roman"/>
          <w:sz w:val="24"/>
          <w:szCs w:val="24"/>
        </w:rPr>
        <w:t xml:space="preserve">observations, </w:t>
      </w:r>
      <w:r w:rsidR="001E2261" w:rsidRPr="0061577C">
        <w:rPr>
          <w:rFonts w:ascii="Times New Roman" w:hAnsi="Times New Roman" w:cs="Times New Roman"/>
          <w:sz w:val="24"/>
          <w:szCs w:val="24"/>
        </w:rPr>
        <w:t xml:space="preserve">and </w:t>
      </w:r>
      <w:r w:rsidR="00C61CFF" w:rsidRPr="0061577C">
        <w:rPr>
          <w:rFonts w:ascii="Times New Roman" w:hAnsi="Times New Roman" w:cs="Times New Roman"/>
          <w:sz w:val="24"/>
          <w:szCs w:val="24"/>
        </w:rPr>
        <w:t>activities</w:t>
      </w:r>
      <w:r w:rsidR="001E2261" w:rsidRPr="0061577C">
        <w:rPr>
          <w:rFonts w:ascii="Times New Roman" w:hAnsi="Times New Roman" w:cs="Times New Roman"/>
          <w:sz w:val="24"/>
          <w:szCs w:val="24"/>
        </w:rPr>
        <w:t xml:space="preserve"> </w:t>
      </w:r>
      <w:r w:rsidR="00C61CFF" w:rsidRPr="0061577C">
        <w:rPr>
          <w:rFonts w:ascii="Times New Roman" w:hAnsi="Times New Roman" w:cs="Times New Roman"/>
          <w:sz w:val="24"/>
          <w:szCs w:val="24"/>
        </w:rPr>
        <w:t>(</w:t>
      </w:r>
      <w:proofErr w:type="spellStart"/>
      <w:r w:rsidR="00C61CFF" w:rsidRPr="0061577C">
        <w:rPr>
          <w:rFonts w:ascii="Times New Roman" w:hAnsi="Times New Roman" w:cs="Times New Roman"/>
          <w:sz w:val="24"/>
          <w:szCs w:val="24"/>
        </w:rPr>
        <w:t>Downie</w:t>
      </w:r>
      <w:proofErr w:type="spellEnd"/>
      <w:r w:rsidR="00C61CFF" w:rsidRPr="0061577C">
        <w:rPr>
          <w:rFonts w:ascii="Times New Roman" w:hAnsi="Times New Roman" w:cs="Times New Roman"/>
          <w:sz w:val="24"/>
          <w:szCs w:val="24"/>
        </w:rPr>
        <w:t xml:space="preserve"> </w:t>
      </w:r>
      <w:r w:rsidR="00D46441" w:rsidRPr="0061577C">
        <w:rPr>
          <w:rFonts w:ascii="Times New Roman" w:hAnsi="Times New Roman" w:cs="Times New Roman"/>
          <w:sz w:val="24"/>
          <w:szCs w:val="24"/>
        </w:rPr>
        <w:t xml:space="preserve">&amp; </w:t>
      </w:r>
      <w:proofErr w:type="spellStart"/>
      <w:r w:rsidR="00C61CFF" w:rsidRPr="0061577C">
        <w:rPr>
          <w:rFonts w:ascii="Times New Roman" w:hAnsi="Times New Roman" w:cs="Times New Roman"/>
          <w:sz w:val="24"/>
          <w:szCs w:val="24"/>
        </w:rPr>
        <w:t>Sch</w:t>
      </w:r>
      <w:r w:rsidR="001E2261" w:rsidRPr="0061577C">
        <w:rPr>
          <w:rFonts w:ascii="Times New Roman" w:hAnsi="Times New Roman" w:cs="Times New Roman"/>
          <w:sz w:val="24"/>
          <w:szCs w:val="24"/>
        </w:rPr>
        <w:t>u</w:t>
      </w:r>
      <w:r w:rsidR="00C61CFF" w:rsidRPr="0061577C">
        <w:rPr>
          <w:rFonts w:ascii="Times New Roman" w:hAnsi="Times New Roman" w:cs="Times New Roman"/>
          <w:sz w:val="24"/>
          <w:szCs w:val="24"/>
        </w:rPr>
        <w:t>dson</w:t>
      </w:r>
      <w:proofErr w:type="spellEnd"/>
      <w:r w:rsidR="001E2261" w:rsidRPr="0061577C">
        <w:rPr>
          <w:rFonts w:ascii="Times New Roman" w:hAnsi="Times New Roman" w:cs="Times New Roman"/>
          <w:sz w:val="24"/>
          <w:szCs w:val="24"/>
        </w:rPr>
        <w:t xml:space="preserve">, </w:t>
      </w:r>
      <w:r w:rsidR="00C61CFF" w:rsidRPr="0061577C">
        <w:rPr>
          <w:rFonts w:ascii="Times New Roman" w:hAnsi="Times New Roman" w:cs="Times New Roman"/>
          <w:sz w:val="24"/>
          <w:szCs w:val="24"/>
        </w:rPr>
        <w:t>2009).</w:t>
      </w:r>
      <w:r w:rsidR="002C3EB6" w:rsidRPr="0061577C">
        <w:rPr>
          <w:rFonts w:ascii="Times New Roman" w:hAnsi="Times New Roman" w:cs="Times New Roman"/>
          <w:sz w:val="24"/>
          <w:szCs w:val="24"/>
        </w:rPr>
        <w:t xml:space="preserve"> </w:t>
      </w:r>
      <w:r w:rsidRPr="0061577C">
        <w:rPr>
          <w:rFonts w:ascii="Times New Roman" w:hAnsi="Times New Roman" w:cs="Times New Roman"/>
          <w:sz w:val="24"/>
          <w:szCs w:val="24"/>
        </w:rPr>
        <w:t>There are two different categories of citizen journalism. The first includes blogs and websites from citizens, civil societies, and organizations with content originally created by such users</w:t>
      </w:r>
      <w:r w:rsidR="00D63E52" w:rsidRPr="0061577C">
        <w:rPr>
          <w:rFonts w:ascii="Times New Roman" w:hAnsi="Times New Roman" w:cs="Times New Roman"/>
          <w:sz w:val="24"/>
          <w:szCs w:val="24"/>
        </w:rPr>
        <w:t xml:space="preserve"> (Howard et a., 2017)</w:t>
      </w:r>
      <w:r w:rsidRPr="0061577C">
        <w:rPr>
          <w:rFonts w:ascii="Times New Roman" w:hAnsi="Times New Roman" w:cs="Times New Roman"/>
          <w:sz w:val="24"/>
          <w:szCs w:val="24"/>
        </w:rPr>
        <w:t xml:space="preserve">. Features to distinguish </w:t>
      </w:r>
      <w:r w:rsidR="0047615F" w:rsidRPr="0061577C">
        <w:rPr>
          <w:rFonts w:ascii="Times New Roman" w:hAnsi="Times New Roman" w:cs="Times New Roman"/>
          <w:sz w:val="24"/>
          <w:szCs w:val="24"/>
        </w:rPr>
        <w:t>this content</w:t>
      </w:r>
      <w:r w:rsidR="00E558F0"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from other online information include message features such as not adhering to </w:t>
      </w:r>
      <w:r w:rsidR="00E00F59" w:rsidRPr="0061577C">
        <w:rPr>
          <w:rFonts w:ascii="Times New Roman" w:hAnsi="Times New Roman" w:cs="Times New Roman"/>
          <w:sz w:val="24"/>
          <w:szCs w:val="24"/>
        </w:rPr>
        <w:t>journalistic</w:t>
      </w:r>
      <w:r w:rsidRPr="0061577C">
        <w:rPr>
          <w:rFonts w:ascii="Times New Roman" w:hAnsi="Times New Roman" w:cs="Times New Roman"/>
          <w:sz w:val="24"/>
          <w:szCs w:val="24"/>
        </w:rPr>
        <w:t xml:space="preserve"> style of reporting and verification. Additionally, its contents are more emotionally-driven and subjectively reported. Lastly, there are essential structural components. For instance, the URL and about us section are giveaways of the site being a blog, personal site, or a site specific</w:t>
      </w:r>
      <w:r w:rsidR="00182E26" w:rsidRPr="0061577C">
        <w:rPr>
          <w:rFonts w:ascii="Times New Roman" w:hAnsi="Times New Roman" w:cs="Times New Roman"/>
          <w:sz w:val="24"/>
          <w:szCs w:val="24"/>
        </w:rPr>
        <w:t>ally meant</w:t>
      </w:r>
      <w:r w:rsidRPr="0061577C">
        <w:rPr>
          <w:rFonts w:ascii="Times New Roman" w:hAnsi="Times New Roman" w:cs="Times New Roman"/>
          <w:sz w:val="24"/>
          <w:szCs w:val="24"/>
        </w:rPr>
        <w:t xml:space="preserve"> for citizen reporting.</w:t>
      </w:r>
    </w:p>
    <w:p w14:paraId="1BF43DC1" w14:textId="694C5976" w:rsidR="006939A5" w:rsidRPr="0061577C" w:rsidRDefault="0005748C">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The second category of citizen journalism refers to subsites of professional journalism sites providing a forum for citizen reporting (ex: </w:t>
      </w:r>
      <w:r w:rsidRPr="0061577C">
        <w:rPr>
          <w:rFonts w:ascii="Times New Roman" w:hAnsi="Times New Roman" w:cs="Times New Roman"/>
          <w:i/>
          <w:sz w:val="24"/>
          <w:szCs w:val="24"/>
        </w:rPr>
        <w:t>CNN’s</w:t>
      </w:r>
      <w:r w:rsidRPr="0061577C">
        <w:rPr>
          <w:rFonts w:ascii="Times New Roman" w:hAnsi="Times New Roman" w:cs="Times New Roman"/>
          <w:sz w:val="24"/>
          <w:szCs w:val="24"/>
        </w:rPr>
        <w:t xml:space="preserve"> </w:t>
      </w:r>
      <w:proofErr w:type="spellStart"/>
      <w:r w:rsidRPr="0061577C">
        <w:rPr>
          <w:rFonts w:ascii="Times New Roman" w:hAnsi="Times New Roman" w:cs="Times New Roman"/>
          <w:sz w:val="24"/>
          <w:szCs w:val="24"/>
        </w:rPr>
        <w:t>iReport</w:t>
      </w:r>
      <w:proofErr w:type="spellEnd"/>
      <w:r w:rsidRPr="0061577C">
        <w:rPr>
          <w:rFonts w:ascii="Times New Roman" w:hAnsi="Times New Roman" w:cs="Times New Roman"/>
          <w:sz w:val="24"/>
          <w:szCs w:val="24"/>
        </w:rPr>
        <w:t>). These sites are often focused on first-</w:t>
      </w:r>
      <w:r w:rsidR="00182E26" w:rsidRPr="0061577C">
        <w:rPr>
          <w:rFonts w:ascii="Times New Roman" w:hAnsi="Times New Roman" w:cs="Times New Roman"/>
          <w:sz w:val="24"/>
          <w:szCs w:val="24"/>
        </w:rPr>
        <w:t xml:space="preserve">hand </w:t>
      </w:r>
      <w:r w:rsidRPr="0061577C">
        <w:rPr>
          <w:rFonts w:ascii="Times New Roman" w:hAnsi="Times New Roman" w:cs="Times New Roman"/>
          <w:sz w:val="24"/>
          <w:szCs w:val="24"/>
        </w:rPr>
        <w:t>eye</w:t>
      </w:r>
      <w:r w:rsidR="00182E26" w:rsidRPr="0061577C">
        <w:rPr>
          <w:rFonts w:ascii="Times New Roman" w:hAnsi="Times New Roman" w:cs="Times New Roman"/>
          <w:sz w:val="24"/>
          <w:szCs w:val="24"/>
        </w:rPr>
        <w:t>-</w:t>
      </w:r>
      <w:r w:rsidRPr="0061577C">
        <w:rPr>
          <w:rFonts w:ascii="Times New Roman" w:hAnsi="Times New Roman" w:cs="Times New Roman"/>
          <w:sz w:val="24"/>
          <w:szCs w:val="24"/>
        </w:rPr>
        <w:t xml:space="preserve">witness </w:t>
      </w:r>
      <w:r w:rsidR="00182E26" w:rsidRPr="0061577C">
        <w:rPr>
          <w:rFonts w:ascii="Times New Roman" w:hAnsi="Times New Roman" w:cs="Times New Roman"/>
          <w:sz w:val="24"/>
          <w:szCs w:val="24"/>
        </w:rPr>
        <w:t>accounts of</w:t>
      </w:r>
      <w:r w:rsidRPr="0061577C">
        <w:rPr>
          <w:rFonts w:ascii="Times New Roman" w:hAnsi="Times New Roman" w:cs="Times New Roman"/>
          <w:sz w:val="24"/>
          <w:szCs w:val="24"/>
        </w:rPr>
        <w:t xml:space="preserve"> breaking news. Message features to identify this type of content is similar to that of personal sites and blogs. For example, the content is typically a video recording, and when written, it lacks journalistic style of reporting. </w:t>
      </w:r>
      <w:r w:rsidR="00E558F0" w:rsidRPr="0061577C">
        <w:rPr>
          <w:rFonts w:ascii="Times New Roman" w:hAnsi="Times New Roman" w:cs="Times New Roman"/>
          <w:sz w:val="24"/>
          <w:szCs w:val="24"/>
        </w:rPr>
        <w:t>This</w:t>
      </w:r>
      <w:r w:rsidRPr="0061577C">
        <w:rPr>
          <w:rFonts w:ascii="Times New Roman" w:hAnsi="Times New Roman" w:cs="Times New Roman"/>
          <w:sz w:val="24"/>
          <w:szCs w:val="24"/>
        </w:rPr>
        <w:t xml:space="preserve"> content can also be </w:t>
      </w:r>
      <w:r w:rsidRPr="0061577C">
        <w:rPr>
          <w:rFonts w:ascii="Times New Roman" w:hAnsi="Times New Roman" w:cs="Times New Roman"/>
          <w:sz w:val="24"/>
          <w:szCs w:val="24"/>
        </w:rPr>
        <w:lastRenderedPageBreak/>
        <w:t>identified through structural features. Even though this content is technically a subsection of a professional media site, this subsection is identified as content developed by users</w:t>
      </w:r>
      <w:r w:rsidR="002D1466" w:rsidRPr="0061577C">
        <w:rPr>
          <w:rFonts w:ascii="Times New Roman" w:hAnsi="Times New Roman" w:cs="Times New Roman"/>
          <w:sz w:val="24"/>
          <w:szCs w:val="24"/>
        </w:rPr>
        <w:t xml:space="preserve"> (See </w:t>
      </w:r>
      <w:r w:rsidR="00143E30" w:rsidRPr="0061577C">
        <w:rPr>
          <w:rFonts w:ascii="Times New Roman" w:hAnsi="Times New Roman" w:cs="Times New Roman"/>
          <w:sz w:val="24"/>
          <w:szCs w:val="24"/>
        </w:rPr>
        <w:t>T</w:t>
      </w:r>
      <w:r w:rsidR="002D1466" w:rsidRPr="0061577C">
        <w:rPr>
          <w:rFonts w:ascii="Times New Roman" w:hAnsi="Times New Roman" w:cs="Times New Roman"/>
          <w:sz w:val="24"/>
          <w:szCs w:val="24"/>
        </w:rPr>
        <w:t>able 6)</w:t>
      </w:r>
      <w:r w:rsidRPr="0061577C">
        <w:rPr>
          <w:rFonts w:ascii="Times New Roman" w:hAnsi="Times New Roman" w:cs="Times New Roman"/>
          <w:sz w:val="24"/>
          <w:szCs w:val="24"/>
        </w:rPr>
        <w:t xml:space="preserve">. </w:t>
      </w:r>
    </w:p>
    <w:p w14:paraId="3110E414" w14:textId="5FB72652" w:rsidR="00C91178" w:rsidRPr="0061577C" w:rsidRDefault="002256CC">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Although the cleare</w:t>
      </w:r>
      <w:r w:rsidR="00807D91" w:rsidRPr="0061577C">
        <w:rPr>
          <w:rFonts w:ascii="Times New Roman" w:hAnsi="Times New Roman" w:cs="Times New Roman"/>
          <w:sz w:val="24"/>
          <w:szCs w:val="24"/>
        </w:rPr>
        <w:t>st</w:t>
      </w:r>
      <w:r w:rsidRPr="0061577C">
        <w:rPr>
          <w:rFonts w:ascii="Times New Roman" w:hAnsi="Times New Roman" w:cs="Times New Roman"/>
          <w:sz w:val="24"/>
          <w:szCs w:val="24"/>
        </w:rPr>
        <w:t xml:space="preserve"> example of citizen journalism is </w:t>
      </w:r>
      <w:r w:rsidRPr="0061577C">
        <w:rPr>
          <w:rFonts w:ascii="Times New Roman" w:hAnsi="Times New Roman" w:cs="Times New Roman"/>
          <w:i/>
          <w:sz w:val="24"/>
          <w:szCs w:val="24"/>
        </w:rPr>
        <w:t>CNN</w:t>
      </w:r>
      <w:r w:rsidRPr="0061577C">
        <w:rPr>
          <w:rFonts w:ascii="Times New Roman" w:hAnsi="Times New Roman" w:cs="Times New Roman"/>
          <w:sz w:val="24"/>
          <w:szCs w:val="24"/>
        </w:rPr>
        <w:t xml:space="preserve">’s </w:t>
      </w:r>
      <w:proofErr w:type="spellStart"/>
      <w:r w:rsidRPr="0061577C">
        <w:rPr>
          <w:rFonts w:ascii="Times New Roman" w:hAnsi="Times New Roman" w:cs="Times New Roman"/>
          <w:sz w:val="24"/>
          <w:szCs w:val="24"/>
        </w:rPr>
        <w:t>iReport</w:t>
      </w:r>
      <w:proofErr w:type="spellEnd"/>
      <w:r w:rsidRPr="0061577C">
        <w:rPr>
          <w:rFonts w:ascii="Times New Roman" w:hAnsi="Times New Roman" w:cs="Times New Roman"/>
          <w:sz w:val="24"/>
          <w:szCs w:val="24"/>
        </w:rPr>
        <w:t xml:space="preserve">, there are several occasions worldwide were citizens have documented news events. </w:t>
      </w:r>
      <w:r w:rsidR="00277A74" w:rsidRPr="0061577C">
        <w:rPr>
          <w:rFonts w:ascii="Times New Roman" w:hAnsi="Times New Roman" w:cs="Times New Roman"/>
          <w:sz w:val="24"/>
          <w:szCs w:val="24"/>
        </w:rPr>
        <w:t>For example, in 2004, blogs and social network groups provide</w:t>
      </w:r>
      <w:r w:rsidR="007E4E30" w:rsidRPr="0061577C">
        <w:rPr>
          <w:rFonts w:ascii="Times New Roman" w:hAnsi="Times New Roman" w:cs="Times New Roman"/>
          <w:sz w:val="24"/>
          <w:szCs w:val="24"/>
        </w:rPr>
        <w:t>d</w:t>
      </w:r>
      <w:r w:rsidR="00277A74" w:rsidRPr="0061577C">
        <w:rPr>
          <w:rFonts w:ascii="Times New Roman" w:hAnsi="Times New Roman" w:cs="Times New Roman"/>
          <w:sz w:val="24"/>
          <w:szCs w:val="24"/>
        </w:rPr>
        <w:t xml:space="preserve"> information about the tsunami that hit Southeast Asia (Adweek, 2009).</w:t>
      </w:r>
      <w:r w:rsidR="009202A8" w:rsidRPr="0061577C">
        <w:rPr>
          <w:rFonts w:ascii="Times New Roman" w:hAnsi="Times New Roman" w:cs="Times New Roman"/>
          <w:sz w:val="24"/>
          <w:szCs w:val="24"/>
        </w:rPr>
        <w:t xml:space="preserve"> </w:t>
      </w:r>
      <w:r w:rsidR="00531614" w:rsidRPr="0061577C">
        <w:rPr>
          <w:rFonts w:ascii="Times New Roman" w:hAnsi="Times New Roman" w:cs="Times New Roman"/>
          <w:sz w:val="24"/>
          <w:szCs w:val="24"/>
        </w:rPr>
        <w:t>P</w:t>
      </w:r>
      <w:r w:rsidR="00277A74" w:rsidRPr="0061577C">
        <w:rPr>
          <w:rFonts w:ascii="Times New Roman" w:hAnsi="Times New Roman" w:cs="Times New Roman"/>
          <w:sz w:val="24"/>
          <w:szCs w:val="24"/>
        </w:rPr>
        <w:t xml:space="preserve">osts were typically in video format (message characteristics), originated from audience members (characteristics of sources and intentions) and the online sites were blogs or social media posts (structural characteristics). </w:t>
      </w:r>
    </w:p>
    <w:tbl>
      <w:tblPr>
        <w:tblStyle w:val="TableGrid"/>
        <w:tblW w:w="5000" w:type="pct"/>
        <w:tblCellMar>
          <w:left w:w="72" w:type="dxa"/>
          <w:right w:w="72" w:type="dxa"/>
        </w:tblCellMar>
        <w:tblLook w:val="04A0" w:firstRow="1" w:lastRow="0" w:firstColumn="1" w:lastColumn="0" w:noHBand="0" w:noVBand="1"/>
      </w:tblPr>
      <w:tblGrid>
        <w:gridCol w:w="3274"/>
        <w:gridCol w:w="3096"/>
        <w:gridCol w:w="2990"/>
      </w:tblGrid>
      <w:tr w:rsidR="00B01B87" w:rsidRPr="0061577C" w14:paraId="38EDB6F9" w14:textId="77777777" w:rsidTr="00666C9A">
        <w:tc>
          <w:tcPr>
            <w:tcW w:w="1749" w:type="pct"/>
            <w:tcBorders>
              <w:top w:val="nil"/>
              <w:left w:val="nil"/>
              <w:bottom w:val="single" w:sz="4" w:space="0" w:color="auto"/>
              <w:right w:val="nil"/>
            </w:tcBorders>
          </w:tcPr>
          <w:p w14:paraId="4B0A147C" w14:textId="77777777" w:rsidR="00B01B87" w:rsidRPr="0061577C" w:rsidRDefault="00B01B87" w:rsidP="00957F6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Table 6. </w:t>
            </w:r>
          </w:p>
          <w:p w14:paraId="15D5E6D7" w14:textId="7FF78EFE" w:rsidR="00B01B87" w:rsidRPr="0061577C" w:rsidRDefault="00B01B87" w:rsidP="00957F6D">
            <w:pPr>
              <w:contextualSpacing/>
              <w:rPr>
                <w:rFonts w:ascii="Times New Roman" w:hAnsi="Times New Roman" w:cs="Times New Roman"/>
                <w:i/>
                <w:color w:val="000000"/>
                <w:sz w:val="24"/>
                <w:szCs w:val="24"/>
                <w:shd w:val="clear" w:color="auto" w:fill="FFFFFF"/>
              </w:rPr>
            </w:pPr>
            <w:r w:rsidRPr="0061577C">
              <w:rPr>
                <w:rFonts w:ascii="Times New Roman" w:hAnsi="Times New Roman" w:cs="Times New Roman"/>
                <w:i/>
                <w:color w:val="000000"/>
                <w:sz w:val="24"/>
                <w:szCs w:val="24"/>
                <w:shd w:val="clear" w:color="auto" w:fill="FFFFFF"/>
              </w:rPr>
              <w:t xml:space="preserve">Features of Citizen Journalism </w:t>
            </w:r>
          </w:p>
        </w:tc>
        <w:tc>
          <w:tcPr>
            <w:tcW w:w="1654" w:type="pct"/>
            <w:tcBorders>
              <w:top w:val="nil"/>
              <w:left w:val="nil"/>
              <w:bottom w:val="single" w:sz="4" w:space="0" w:color="auto"/>
              <w:right w:val="nil"/>
            </w:tcBorders>
          </w:tcPr>
          <w:p w14:paraId="4A05959B" w14:textId="77777777" w:rsidR="00B01B87" w:rsidRPr="0061577C" w:rsidRDefault="00B01B87" w:rsidP="00957F6D">
            <w:pPr>
              <w:contextualSpacing/>
              <w:rPr>
                <w:rFonts w:ascii="Times New Roman" w:hAnsi="Times New Roman" w:cs="Times New Roman"/>
                <w:color w:val="000000"/>
                <w:sz w:val="24"/>
                <w:szCs w:val="24"/>
                <w:shd w:val="clear" w:color="auto" w:fill="FFFFFF"/>
              </w:rPr>
            </w:pPr>
          </w:p>
        </w:tc>
        <w:tc>
          <w:tcPr>
            <w:tcW w:w="1597" w:type="pct"/>
            <w:tcBorders>
              <w:top w:val="nil"/>
              <w:left w:val="nil"/>
              <w:bottom w:val="single" w:sz="4" w:space="0" w:color="auto"/>
              <w:right w:val="nil"/>
            </w:tcBorders>
          </w:tcPr>
          <w:p w14:paraId="53492A6F" w14:textId="77777777" w:rsidR="00B01B87" w:rsidRPr="0061577C" w:rsidRDefault="00B01B87" w:rsidP="00957F6D">
            <w:pPr>
              <w:contextualSpacing/>
              <w:rPr>
                <w:rFonts w:ascii="Times New Roman" w:hAnsi="Times New Roman" w:cs="Times New Roman"/>
                <w:color w:val="000000"/>
                <w:sz w:val="24"/>
                <w:szCs w:val="24"/>
                <w:shd w:val="clear" w:color="auto" w:fill="FFFFFF"/>
              </w:rPr>
            </w:pPr>
          </w:p>
        </w:tc>
      </w:tr>
      <w:tr w:rsidR="00B01B87" w:rsidRPr="0061577C" w14:paraId="3744DF45" w14:textId="77777777" w:rsidTr="00666C9A">
        <w:tc>
          <w:tcPr>
            <w:tcW w:w="1749" w:type="pct"/>
            <w:tcBorders>
              <w:left w:val="nil"/>
              <w:bottom w:val="single" w:sz="4" w:space="0" w:color="auto"/>
              <w:right w:val="nil"/>
            </w:tcBorders>
          </w:tcPr>
          <w:p w14:paraId="673E29F3" w14:textId="77777777" w:rsidR="00B01B87" w:rsidRPr="0061577C" w:rsidRDefault="00B01B87" w:rsidP="00957F6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654" w:type="pct"/>
            <w:tcBorders>
              <w:left w:val="nil"/>
              <w:bottom w:val="single" w:sz="4" w:space="0" w:color="auto"/>
              <w:right w:val="nil"/>
            </w:tcBorders>
          </w:tcPr>
          <w:p w14:paraId="56DC2B5D" w14:textId="77777777" w:rsidR="00B01B87" w:rsidRPr="0061577C" w:rsidRDefault="00B01B87" w:rsidP="00957F6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Sources and Intentions</w:t>
            </w:r>
          </w:p>
        </w:tc>
        <w:tc>
          <w:tcPr>
            <w:tcW w:w="1597" w:type="pct"/>
            <w:tcBorders>
              <w:left w:val="nil"/>
              <w:bottom w:val="single" w:sz="4" w:space="0" w:color="auto"/>
              <w:right w:val="nil"/>
            </w:tcBorders>
          </w:tcPr>
          <w:p w14:paraId="577871B0" w14:textId="77777777" w:rsidR="00B01B87" w:rsidRPr="0061577C" w:rsidRDefault="00B01B87" w:rsidP="00957F6D">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r>
      <w:tr w:rsidR="00B01B87" w:rsidRPr="0061577C" w14:paraId="3A0A0BCE" w14:textId="77777777" w:rsidTr="00666C9A">
        <w:tc>
          <w:tcPr>
            <w:tcW w:w="1749" w:type="pct"/>
            <w:tcBorders>
              <w:left w:val="nil"/>
              <w:bottom w:val="single" w:sz="4" w:space="0" w:color="auto"/>
              <w:right w:val="nil"/>
            </w:tcBorders>
          </w:tcPr>
          <w:p w14:paraId="13861291" w14:textId="77777777" w:rsidR="00B01B87" w:rsidRPr="0061577C" w:rsidRDefault="00B01B87" w:rsidP="00957F6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1982F53B" w14:textId="4A0B6EBF" w:rsidR="00B01B87" w:rsidRPr="0061577C" w:rsidRDefault="00B01B87" w:rsidP="00957F6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-Does not adhere to </w:t>
            </w:r>
            <w:r w:rsidR="0042233D" w:rsidRPr="0061577C">
              <w:rPr>
                <w:rFonts w:ascii="Times New Roman" w:hAnsi="Times New Roman" w:cs="Times New Roman"/>
                <w:color w:val="000000"/>
                <w:sz w:val="24"/>
                <w:szCs w:val="24"/>
                <w:shd w:val="clear" w:color="auto" w:fill="FFFFFF"/>
              </w:rPr>
              <w:t>journalistic</w:t>
            </w:r>
            <w:r w:rsidRPr="0061577C">
              <w:rPr>
                <w:rFonts w:ascii="Times New Roman" w:hAnsi="Times New Roman" w:cs="Times New Roman"/>
                <w:color w:val="000000"/>
                <w:sz w:val="24"/>
                <w:szCs w:val="24"/>
                <w:shd w:val="clear" w:color="auto" w:fill="FFFFFF"/>
              </w:rPr>
              <w:t xml:space="preserve"> style</w:t>
            </w:r>
          </w:p>
          <w:p w14:paraId="2A3D0CC3" w14:textId="77777777" w:rsidR="00B01B87" w:rsidRPr="0061577C" w:rsidRDefault="00B01B87" w:rsidP="00957F6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Lexical and Syntactic:</w:t>
            </w:r>
          </w:p>
          <w:p w14:paraId="031F5475" w14:textId="4FDA277D" w:rsidR="00B01B87" w:rsidRPr="0061577C" w:rsidRDefault="00B01B87" w:rsidP="00957F6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-Past tense.</w:t>
            </w:r>
          </w:p>
          <w:p w14:paraId="70E3DEBA" w14:textId="0DC49463" w:rsidR="00B01B87" w:rsidRPr="0061577C" w:rsidRDefault="00B01B87" w:rsidP="00957F6D">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Modality:</w:t>
            </w:r>
          </w:p>
          <w:p w14:paraId="2D94FF8A" w14:textId="6A86B9CE" w:rsidR="00B01B87" w:rsidRPr="0061577C" w:rsidRDefault="00B01B87" w:rsidP="00B01B87">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-Often in video format.</w:t>
            </w:r>
          </w:p>
          <w:p w14:paraId="63F7C825" w14:textId="715754E9" w:rsidR="00D90B99" w:rsidRPr="0061577C" w:rsidRDefault="00D90B99">
            <w:pPr>
              <w:rPr>
                <w:rFonts w:ascii="Times New Roman" w:hAnsi="Times New Roman" w:cs="Times New Roman"/>
                <w:b/>
                <w:color w:val="000000"/>
                <w:sz w:val="24"/>
                <w:szCs w:val="24"/>
                <w:shd w:val="clear" w:color="auto" w:fill="FFFFFF"/>
              </w:rPr>
            </w:pPr>
          </w:p>
        </w:tc>
        <w:tc>
          <w:tcPr>
            <w:tcW w:w="1654" w:type="pct"/>
            <w:tcBorders>
              <w:left w:val="nil"/>
              <w:bottom w:val="single" w:sz="4" w:space="0" w:color="auto"/>
              <w:right w:val="nil"/>
            </w:tcBorders>
          </w:tcPr>
          <w:p w14:paraId="33C623C3" w14:textId="77777777" w:rsidR="00B01B87" w:rsidRPr="0061577C" w:rsidRDefault="00B01B87" w:rsidP="00957F6D">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Sources of the content</w:t>
            </w:r>
            <w:r w:rsidRPr="0061577C">
              <w:rPr>
                <w:rFonts w:ascii="Times New Roman" w:hAnsi="Times New Roman" w:cs="Times New Roman"/>
                <w:b/>
                <w:color w:val="000000"/>
                <w:sz w:val="24"/>
                <w:szCs w:val="24"/>
                <w:shd w:val="clear" w:color="auto" w:fill="FFFFFF"/>
              </w:rPr>
              <w:t>:</w:t>
            </w:r>
          </w:p>
          <w:p w14:paraId="5356C508" w14:textId="1497A8E3" w:rsidR="00B01B87" w:rsidRPr="0061577C" w:rsidRDefault="00B01B87" w:rsidP="00957F6D">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-Unverified sources.</w:t>
            </w:r>
          </w:p>
          <w:p w14:paraId="42D1B1E7" w14:textId="77777777" w:rsidR="00B01B87" w:rsidRPr="0061577C" w:rsidRDefault="00B01B87" w:rsidP="00957F6D">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Pedigree:</w:t>
            </w:r>
          </w:p>
          <w:p w14:paraId="5A5DAF6D" w14:textId="536367A0" w:rsidR="00B01B87" w:rsidRPr="0061577C" w:rsidRDefault="00B01B87" w:rsidP="00666C9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Originated from audience member.</w:t>
            </w:r>
          </w:p>
          <w:p w14:paraId="571FCEE0" w14:textId="77777777" w:rsidR="00B01B87" w:rsidRPr="0061577C" w:rsidRDefault="00B01B87" w:rsidP="00957F6D">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Independence:</w:t>
            </w:r>
          </w:p>
          <w:p w14:paraId="7A504A5A" w14:textId="406098FA" w:rsidR="00B01B87" w:rsidRPr="0061577C" w:rsidRDefault="00B01B87" w:rsidP="00957F6D">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-May reflect creator’s political and organizational affiliations.</w:t>
            </w:r>
          </w:p>
        </w:tc>
        <w:tc>
          <w:tcPr>
            <w:tcW w:w="1597" w:type="pct"/>
            <w:tcBorders>
              <w:left w:val="nil"/>
              <w:bottom w:val="single" w:sz="4" w:space="0" w:color="auto"/>
              <w:right w:val="nil"/>
            </w:tcBorders>
          </w:tcPr>
          <w:p w14:paraId="75415CDF" w14:textId="77777777" w:rsidR="00B01B87" w:rsidRPr="0061577C" w:rsidRDefault="00B01B87" w:rsidP="00957F6D">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URL:</w:t>
            </w:r>
          </w:p>
          <w:p w14:paraId="5364B27C" w14:textId="0610A9D8" w:rsidR="00B01B87" w:rsidRPr="0061577C" w:rsidRDefault="00B01B87" w:rsidP="00B01B87">
            <w:pPr>
              <w:ind w:right="27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-Site is a blog or personal site.</w:t>
            </w:r>
          </w:p>
          <w:p w14:paraId="296E4A89" w14:textId="44D5212A" w:rsidR="00B01B87" w:rsidRPr="0061577C" w:rsidRDefault="00B01B87" w:rsidP="00666C9A">
            <w:pPr>
              <w:ind w:right="270"/>
              <w:rPr>
                <w:rFonts w:ascii="Times New Roman" w:hAnsi="Times New Roman" w:cs="Times New Roman"/>
                <w:bCs/>
                <w:color w:val="000000"/>
                <w:sz w:val="24"/>
                <w:szCs w:val="24"/>
                <w:shd w:val="clear" w:color="auto" w:fill="FFFFFF"/>
              </w:rPr>
            </w:pPr>
            <w:r w:rsidRPr="0061577C">
              <w:rPr>
                <w:rFonts w:ascii="Times New Roman" w:hAnsi="Times New Roman" w:cs="Times New Roman"/>
                <w:bCs/>
                <w:color w:val="000000"/>
                <w:sz w:val="24"/>
                <w:szCs w:val="24"/>
                <w:shd w:val="clear" w:color="auto" w:fill="FFFFFF"/>
              </w:rPr>
              <w:t>-Subsite of news organization labeled as audience created.</w:t>
            </w:r>
          </w:p>
          <w:p w14:paraId="5D3EBFE7" w14:textId="77777777" w:rsidR="00B01B87" w:rsidRPr="0061577C" w:rsidRDefault="00B01B87" w:rsidP="00957F6D">
            <w:pPr>
              <w:ind w:right="27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Contact us section</w:t>
            </w:r>
          </w:p>
          <w:p w14:paraId="4B54F641" w14:textId="483407BC" w:rsidR="00B01B87" w:rsidRPr="0061577C" w:rsidRDefault="00B01B87" w:rsidP="00957F6D">
            <w:pPr>
              <w:ind w:right="270"/>
              <w:rPr>
                <w:rFonts w:ascii="Times New Roman" w:hAnsi="Times New Roman" w:cs="Times New Roman"/>
                <w:b/>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-Personal emails from bloggers. </w:t>
            </w:r>
          </w:p>
        </w:tc>
      </w:tr>
    </w:tbl>
    <w:p w14:paraId="189E91DD" w14:textId="77777777" w:rsidR="00F33DE3" w:rsidRPr="0061577C" w:rsidRDefault="00F33DE3">
      <w:pPr>
        <w:spacing w:line="480" w:lineRule="auto"/>
        <w:ind w:firstLine="720"/>
        <w:contextualSpacing/>
        <w:rPr>
          <w:rFonts w:ascii="Times New Roman" w:hAnsi="Times New Roman" w:cs="Times New Roman"/>
          <w:b/>
          <w:color w:val="000000"/>
          <w:sz w:val="24"/>
          <w:szCs w:val="24"/>
          <w:shd w:val="clear" w:color="auto" w:fill="FFFFFF"/>
        </w:rPr>
      </w:pPr>
    </w:p>
    <w:p w14:paraId="5F62E2EC" w14:textId="4C159B0B" w:rsidR="0005748C" w:rsidRPr="0061577C" w:rsidRDefault="0005748C" w:rsidP="0076196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b/>
          <w:color w:val="000000"/>
          <w:sz w:val="24"/>
          <w:szCs w:val="24"/>
          <w:shd w:val="clear" w:color="auto" w:fill="FFFFFF"/>
        </w:rPr>
        <w:t>Satire</w:t>
      </w:r>
      <w:r w:rsidR="008204EA" w:rsidRPr="0061577C">
        <w:rPr>
          <w:rFonts w:ascii="Times New Roman" w:hAnsi="Times New Roman" w:cs="Times New Roman"/>
          <w:color w:val="000000"/>
          <w:sz w:val="24"/>
          <w:szCs w:val="24"/>
          <w:shd w:val="clear" w:color="auto" w:fill="FFFFFF"/>
        </w:rPr>
        <w:t xml:space="preserve">. </w:t>
      </w:r>
      <w:r w:rsidR="006939A5" w:rsidRPr="0061577C">
        <w:rPr>
          <w:rFonts w:ascii="Times New Roman" w:hAnsi="Times New Roman" w:cs="Times New Roman"/>
          <w:color w:val="000000"/>
          <w:sz w:val="24"/>
          <w:szCs w:val="24"/>
          <w:shd w:val="clear" w:color="auto" w:fill="FFFFFF"/>
        </w:rPr>
        <w:t>Another source of content that can be found online</w:t>
      </w:r>
      <w:r w:rsidRPr="0061577C">
        <w:rPr>
          <w:rFonts w:ascii="Times New Roman" w:hAnsi="Times New Roman" w:cs="Times New Roman"/>
          <w:color w:val="000000"/>
          <w:sz w:val="24"/>
          <w:szCs w:val="24"/>
          <w:shd w:val="clear" w:color="auto" w:fill="FFFFFF"/>
        </w:rPr>
        <w:t xml:space="preserve"> is satir</w:t>
      </w:r>
      <w:r w:rsidR="00940B24" w:rsidRPr="0061577C">
        <w:rPr>
          <w:rFonts w:ascii="Times New Roman" w:hAnsi="Times New Roman" w:cs="Times New Roman"/>
          <w:color w:val="000000"/>
          <w:sz w:val="24"/>
          <w:szCs w:val="24"/>
          <w:shd w:val="clear" w:color="auto" w:fill="FFFFFF"/>
        </w:rPr>
        <w:t>ical</w:t>
      </w:r>
      <w:r w:rsidRPr="0061577C">
        <w:rPr>
          <w:rFonts w:ascii="Times New Roman" w:hAnsi="Times New Roman" w:cs="Times New Roman"/>
          <w:color w:val="000000"/>
          <w:sz w:val="24"/>
          <w:szCs w:val="24"/>
          <w:shd w:val="clear" w:color="auto" w:fill="FFFFFF"/>
        </w:rPr>
        <w:t xml:space="preserve"> news</w:t>
      </w:r>
      <w:r w:rsidR="00940B24" w:rsidRPr="0061577C">
        <w:rPr>
          <w:rFonts w:ascii="Times New Roman" w:hAnsi="Times New Roman" w:cs="Times New Roman"/>
          <w:color w:val="000000"/>
          <w:sz w:val="24"/>
          <w:szCs w:val="24"/>
          <w:shd w:val="clear" w:color="auto" w:fill="FFFFFF"/>
        </w:rPr>
        <w:t>,</w:t>
      </w:r>
      <w:r w:rsidR="00A13A8E" w:rsidRPr="0061577C">
        <w:rPr>
          <w:rFonts w:ascii="Times New Roman" w:hAnsi="Times New Roman" w:cs="Times New Roman"/>
          <w:color w:val="000000"/>
          <w:sz w:val="24"/>
          <w:szCs w:val="24"/>
          <w:shd w:val="clear" w:color="auto" w:fill="FFFFFF"/>
        </w:rPr>
        <w:t xml:space="preserve"> </w:t>
      </w:r>
      <w:r w:rsidR="00A13A8E" w:rsidRPr="0061577C">
        <w:rPr>
          <w:rFonts w:ascii="Times New Roman" w:hAnsi="Times New Roman" w:cs="Times New Roman"/>
          <w:sz w:val="24"/>
          <w:szCs w:val="24"/>
        </w:rPr>
        <w:t>defined as an intentionally false story meant to be perceived as unrealistic, that uses journalistic style as a parody of the style, to mock issues and individuals in the news, or to disseminate a prank (Frank, 2015; Reilly, 2013)</w:t>
      </w:r>
      <w:r w:rsidRPr="0061577C">
        <w:rPr>
          <w:rFonts w:ascii="Times New Roman" w:hAnsi="Times New Roman" w:cs="Times New Roman"/>
          <w:color w:val="000000"/>
          <w:sz w:val="24"/>
          <w:szCs w:val="24"/>
          <w:shd w:val="clear" w:color="auto" w:fill="FFFFFF"/>
        </w:rPr>
        <w:t xml:space="preserve">. </w:t>
      </w:r>
      <w:r w:rsidR="00A13A8E" w:rsidRPr="0061577C">
        <w:rPr>
          <w:rFonts w:ascii="Times New Roman" w:hAnsi="Times New Roman" w:cs="Times New Roman"/>
          <w:sz w:val="24"/>
          <w:szCs w:val="24"/>
        </w:rPr>
        <w:t xml:space="preserve">As </w:t>
      </w:r>
      <w:proofErr w:type="spellStart"/>
      <w:r w:rsidR="00A13A8E" w:rsidRPr="0061577C">
        <w:rPr>
          <w:rFonts w:ascii="Times New Roman" w:hAnsi="Times New Roman" w:cs="Times New Roman"/>
          <w:sz w:val="24"/>
          <w:szCs w:val="24"/>
        </w:rPr>
        <w:t>Balmas</w:t>
      </w:r>
      <w:proofErr w:type="spellEnd"/>
      <w:r w:rsidR="00A13A8E" w:rsidRPr="0061577C">
        <w:rPr>
          <w:rFonts w:ascii="Times New Roman" w:hAnsi="Times New Roman" w:cs="Times New Roman"/>
          <w:sz w:val="24"/>
          <w:szCs w:val="24"/>
        </w:rPr>
        <w:t xml:space="preserve"> (2012) explains, satire derives from hard news and not from reality</w:t>
      </w:r>
      <w:r w:rsidR="00780E9B" w:rsidRPr="0061577C">
        <w:rPr>
          <w:rFonts w:ascii="Times New Roman" w:hAnsi="Times New Roman" w:cs="Times New Roman"/>
          <w:sz w:val="24"/>
          <w:szCs w:val="24"/>
        </w:rPr>
        <w:t>; and it</w:t>
      </w:r>
      <w:r w:rsidR="00A13A8E" w:rsidRPr="0061577C">
        <w:rPr>
          <w:rFonts w:ascii="Times New Roman" w:hAnsi="Times New Roman" w:cs="Times New Roman"/>
          <w:sz w:val="24"/>
          <w:szCs w:val="24"/>
        </w:rPr>
        <w:t xml:space="preserve"> is intended to be perceived as unreal. </w:t>
      </w:r>
      <w:r w:rsidRPr="0061577C">
        <w:rPr>
          <w:rFonts w:ascii="Times New Roman" w:hAnsi="Times New Roman" w:cs="Times New Roman"/>
          <w:color w:val="000000"/>
          <w:sz w:val="24"/>
          <w:szCs w:val="24"/>
          <w:shd w:val="clear" w:color="auto" w:fill="FFFFFF"/>
        </w:rPr>
        <w:t>Even though some scholars argue</w:t>
      </w:r>
      <w:r w:rsidR="00182E26" w:rsidRPr="0061577C">
        <w:rPr>
          <w:rFonts w:ascii="Times New Roman" w:hAnsi="Times New Roman" w:cs="Times New Roman"/>
          <w:color w:val="000000"/>
          <w:sz w:val="24"/>
          <w:szCs w:val="24"/>
          <w:shd w:val="clear" w:color="auto" w:fill="FFFFFF"/>
        </w:rPr>
        <w:t xml:space="preserve"> that</w:t>
      </w:r>
      <w:r w:rsidRPr="0061577C">
        <w:rPr>
          <w:rFonts w:ascii="Times New Roman" w:hAnsi="Times New Roman" w:cs="Times New Roman"/>
          <w:color w:val="000000"/>
          <w:sz w:val="24"/>
          <w:szCs w:val="24"/>
          <w:shd w:val="clear" w:color="auto" w:fill="FFFFFF"/>
        </w:rPr>
        <w:t xml:space="preserve"> it should not be included in the description of </w:t>
      </w:r>
      <w:r w:rsidR="005F3FD1" w:rsidRPr="0061577C">
        <w:rPr>
          <w:rFonts w:ascii="Times New Roman" w:hAnsi="Times New Roman" w:cs="Times New Roman"/>
          <w:color w:val="000000"/>
          <w:sz w:val="24"/>
          <w:szCs w:val="24"/>
          <w:shd w:val="clear" w:color="auto" w:fill="FFFFFF"/>
        </w:rPr>
        <w:t>“</w:t>
      </w:r>
      <w:r w:rsidRPr="0061577C">
        <w:rPr>
          <w:rFonts w:ascii="Times New Roman" w:hAnsi="Times New Roman" w:cs="Times New Roman"/>
          <w:color w:val="000000"/>
          <w:sz w:val="24"/>
          <w:szCs w:val="24"/>
          <w:shd w:val="clear" w:color="auto" w:fill="FFFFFF"/>
        </w:rPr>
        <w:t>fake news</w:t>
      </w:r>
      <w:r w:rsidR="005F3FD1" w:rsidRPr="0061577C">
        <w:rPr>
          <w:rFonts w:ascii="Times New Roman" w:hAnsi="Times New Roman" w:cs="Times New Roman"/>
          <w:color w:val="000000"/>
          <w:sz w:val="24"/>
          <w:szCs w:val="24"/>
          <w:shd w:val="clear" w:color="auto" w:fill="FFFFFF"/>
        </w:rPr>
        <w:t>”</w:t>
      </w:r>
      <w:r w:rsidRPr="0061577C">
        <w:rPr>
          <w:rFonts w:ascii="Times New Roman" w:hAnsi="Times New Roman" w:cs="Times New Roman"/>
          <w:color w:val="000000"/>
          <w:sz w:val="24"/>
          <w:szCs w:val="24"/>
          <w:shd w:val="clear" w:color="auto" w:fill="FFFFFF"/>
        </w:rPr>
        <w:t xml:space="preserve"> as its contents are expected to be humorous (</w:t>
      </w:r>
      <w:r w:rsidRPr="0061577C">
        <w:rPr>
          <w:rFonts w:ascii="Times New Roman" w:hAnsi="Times New Roman" w:cs="Times New Roman"/>
          <w:sz w:val="24"/>
          <w:szCs w:val="24"/>
        </w:rPr>
        <w:t xml:space="preserve">Alcott &amp; Gentzkow, 2017; Borden &amp; </w:t>
      </w:r>
      <w:proofErr w:type="spellStart"/>
      <w:r w:rsidRPr="0061577C">
        <w:rPr>
          <w:rFonts w:ascii="Times New Roman" w:hAnsi="Times New Roman" w:cs="Times New Roman"/>
          <w:sz w:val="24"/>
          <w:szCs w:val="24"/>
        </w:rPr>
        <w:t>Tew</w:t>
      </w:r>
      <w:proofErr w:type="spellEnd"/>
      <w:r w:rsidRPr="0061577C">
        <w:rPr>
          <w:rFonts w:ascii="Times New Roman" w:hAnsi="Times New Roman" w:cs="Times New Roman"/>
          <w:sz w:val="24"/>
          <w:szCs w:val="24"/>
        </w:rPr>
        <w:t xml:space="preserve">, 2007), it is important to categorize it explicitly so that automated detection of </w:t>
      </w:r>
      <w:r w:rsidR="00542D55" w:rsidRPr="0061577C">
        <w:rPr>
          <w:rFonts w:ascii="Times New Roman" w:hAnsi="Times New Roman" w:cs="Times New Roman"/>
          <w:sz w:val="24"/>
          <w:szCs w:val="24"/>
        </w:rPr>
        <w:t>f</w:t>
      </w:r>
      <w:r w:rsidR="00B27B6D" w:rsidRPr="0061577C">
        <w:rPr>
          <w:rFonts w:ascii="Times New Roman" w:hAnsi="Times New Roman" w:cs="Times New Roman"/>
          <w:sz w:val="24"/>
          <w:szCs w:val="24"/>
        </w:rPr>
        <w:t>alse</w:t>
      </w:r>
      <w:r w:rsidR="00542D55" w:rsidRPr="0061577C">
        <w:rPr>
          <w:rFonts w:ascii="Times New Roman" w:hAnsi="Times New Roman" w:cs="Times New Roman"/>
          <w:sz w:val="24"/>
          <w:szCs w:val="24"/>
        </w:rPr>
        <w:t xml:space="preserve"> </w:t>
      </w:r>
      <w:r w:rsidRPr="0061577C">
        <w:rPr>
          <w:rFonts w:ascii="Times New Roman" w:hAnsi="Times New Roman" w:cs="Times New Roman"/>
          <w:sz w:val="24"/>
          <w:szCs w:val="24"/>
        </w:rPr>
        <w:t>news can identify it for what it is</w:t>
      </w:r>
      <w:r w:rsidR="00780E9B" w:rsidRPr="0061577C">
        <w:rPr>
          <w:rFonts w:ascii="Times New Roman" w:hAnsi="Times New Roman" w:cs="Times New Roman"/>
          <w:sz w:val="24"/>
          <w:szCs w:val="24"/>
        </w:rPr>
        <w:t xml:space="preserve">, avoiding </w:t>
      </w:r>
      <w:r w:rsidRPr="0061577C">
        <w:rPr>
          <w:rFonts w:ascii="Times New Roman" w:hAnsi="Times New Roman" w:cs="Times New Roman"/>
          <w:sz w:val="24"/>
          <w:szCs w:val="24"/>
        </w:rPr>
        <w:lastRenderedPageBreak/>
        <w:t>misclassifying it as either real or fa</w:t>
      </w:r>
      <w:r w:rsidR="00CF3A3C" w:rsidRPr="0061577C">
        <w:rPr>
          <w:rFonts w:ascii="Times New Roman" w:hAnsi="Times New Roman" w:cs="Times New Roman"/>
          <w:sz w:val="24"/>
          <w:szCs w:val="24"/>
        </w:rPr>
        <w:t>lse</w:t>
      </w:r>
      <w:r w:rsidRPr="0061577C">
        <w:rPr>
          <w:rFonts w:ascii="Times New Roman" w:hAnsi="Times New Roman" w:cs="Times New Roman"/>
          <w:sz w:val="24"/>
          <w:szCs w:val="24"/>
        </w:rPr>
        <w:t xml:space="preserve">. This is especially important because news consumers are not always aware of its satirical nature, especially when they are forwarded such “news” via informal social media and messaging channels. </w:t>
      </w:r>
    </w:p>
    <w:p w14:paraId="012C9898" w14:textId="06BE1CCF" w:rsidR="00F97F58" w:rsidRPr="0061577C" w:rsidRDefault="0005748C">
      <w:pPr>
        <w:spacing w:line="480" w:lineRule="auto"/>
        <w:contextualSpacing/>
        <w:rPr>
          <w:rFonts w:ascii="Times New Roman" w:hAnsi="Times New Roman" w:cs="Times New Roman"/>
          <w:sz w:val="24"/>
          <w:szCs w:val="24"/>
        </w:rPr>
      </w:pPr>
      <w:r w:rsidRPr="0061577C">
        <w:rPr>
          <w:rFonts w:ascii="Times New Roman" w:hAnsi="Times New Roman" w:cs="Times New Roman"/>
          <w:sz w:val="24"/>
          <w:szCs w:val="24"/>
        </w:rPr>
        <w:tab/>
        <w:t>There are three basic set of characteristics of satirical content</w:t>
      </w:r>
      <w:r w:rsidR="00143E30" w:rsidRPr="0061577C">
        <w:rPr>
          <w:rFonts w:ascii="Times New Roman" w:hAnsi="Times New Roman" w:cs="Times New Roman"/>
          <w:sz w:val="24"/>
          <w:szCs w:val="24"/>
        </w:rPr>
        <w:t xml:space="preserve"> (See table 7)</w:t>
      </w:r>
      <w:r w:rsidRPr="0061577C">
        <w:rPr>
          <w:rFonts w:ascii="Times New Roman" w:hAnsi="Times New Roman" w:cs="Times New Roman"/>
          <w:sz w:val="24"/>
          <w:szCs w:val="24"/>
        </w:rPr>
        <w:t>. First, it needs the understanding of what it means to be an authentic and legitimate news practice (</w:t>
      </w:r>
      <w:proofErr w:type="spellStart"/>
      <w:r w:rsidRPr="0061577C">
        <w:rPr>
          <w:rFonts w:ascii="Times New Roman" w:hAnsi="Times New Roman" w:cs="Times New Roman"/>
          <w:sz w:val="24"/>
          <w:szCs w:val="24"/>
        </w:rPr>
        <w:t>Baym</w:t>
      </w:r>
      <w:proofErr w:type="spellEnd"/>
      <w:r w:rsidRPr="0061577C">
        <w:rPr>
          <w:rFonts w:ascii="Times New Roman" w:hAnsi="Times New Roman" w:cs="Times New Roman"/>
          <w:sz w:val="24"/>
          <w:szCs w:val="24"/>
        </w:rPr>
        <w:t>, 2005). In other words, although satirical news</w:t>
      </w:r>
      <w:r w:rsidR="00980EFA" w:rsidRPr="0061577C">
        <w:rPr>
          <w:rFonts w:ascii="Times New Roman" w:hAnsi="Times New Roman" w:cs="Times New Roman"/>
          <w:sz w:val="24"/>
          <w:szCs w:val="24"/>
        </w:rPr>
        <w:t xml:space="preserve"> may</w:t>
      </w:r>
      <w:r w:rsidRPr="0061577C">
        <w:rPr>
          <w:rFonts w:ascii="Times New Roman" w:hAnsi="Times New Roman" w:cs="Times New Roman"/>
          <w:sz w:val="24"/>
          <w:szCs w:val="24"/>
        </w:rPr>
        <w:t xml:space="preserve"> adhere to journalistic style of reporting, it does so in a humorous way rather than abiding by principles of truthfulness and verification required for journalistic practices. This satirical style of writing can be assessed through message and linguistic features such as its adherence to journalistic style of writing. However, it differs from real news in that it is not fact-checked (message feature); it often has amateur mistakes such as spelling mistakes, grammar mistakes, and the overuse of vague expressions such as “more and more” (message feature); and it either includes fake sources, or made-up quotes (feature of the source and intention). </w:t>
      </w:r>
      <w:r w:rsidR="0040562D" w:rsidRPr="0061577C">
        <w:rPr>
          <w:rFonts w:ascii="Times New Roman" w:hAnsi="Times New Roman" w:cs="Times New Roman"/>
          <w:sz w:val="24"/>
          <w:szCs w:val="24"/>
        </w:rPr>
        <w:t xml:space="preserve">Previous research suggests </w:t>
      </w:r>
      <w:r w:rsidR="00827A79">
        <w:rPr>
          <w:rFonts w:ascii="Times New Roman" w:hAnsi="Times New Roman" w:cs="Times New Roman"/>
          <w:sz w:val="24"/>
          <w:szCs w:val="24"/>
        </w:rPr>
        <w:t xml:space="preserve">that </w:t>
      </w:r>
      <w:r w:rsidR="0040562D" w:rsidRPr="0061577C">
        <w:rPr>
          <w:rFonts w:ascii="Times New Roman" w:hAnsi="Times New Roman" w:cs="Times New Roman"/>
          <w:sz w:val="24"/>
          <w:szCs w:val="24"/>
        </w:rPr>
        <w:t>stylistic features can be employed to differentiate satire from false news and real news.</w:t>
      </w:r>
      <w:r w:rsidR="00BA5849" w:rsidRPr="0061577C">
        <w:rPr>
          <w:rFonts w:ascii="Times New Roman" w:hAnsi="Times New Roman" w:cs="Times New Roman"/>
          <w:sz w:val="24"/>
          <w:szCs w:val="24"/>
        </w:rPr>
        <w:t xml:space="preserve"> For example, </w:t>
      </w:r>
      <w:proofErr w:type="spellStart"/>
      <w:r w:rsidR="00080717" w:rsidRPr="0061577C">
        <w:rPr>
          <w:rFonts w:ascii="Times New Roman" w:hAnsi="Times New Roman" w:cs="Times New Roman"/>
          <w:sz w:val="24"/>
          <w:szCs w:val="24"/>
        </w:rPr>
        <w:t>P</w:t>
      </w:r>
      <w:r w:rsidR="0040562D" w:rsidRPr="0061577C">
        <w:rPr>
          <w:rFonts w:ascii="Times New Roman" w:hAnsi="Times New Roman" w:cs="Times New Roman"/>
          <w:sz w:val="24"/>
          <w:szCs w:val="24"/>
        </w:rPr>
        <w:t>otthast</w:t>
      </w:r>
      <w:proofErr w:type="spellEnd"/>
      <w:r w:rsidR="0040562D" w:rsidRPr="0061577C">
        <w:rPr>
          <w:rFonts w:ascii="Times New Roman" w:hAnsi="Times New Roman" w:cs="Times New Roman"/>
          <w:sz w:val="24"/>
          <w:szCs w:val="24"/>
        </w:rPr>
        <w:t xml:space="preserve"> et al. (2017)</w:t>
      </w:r>
      <w:r w:rsidR="00BA5849" w:rsidRPr="0061577C">
        <w:rPr>
          <w:rFonts w:ascii="Times New Roman" w:hAnsi="Times New Roman" w:cs="Times New Roman"/>
          <w:sz w:val="24"/>
          <w:szCs w:val="24"/>
        </w:rPr>
        <w:t xml:space="preserve"> </w:t>
      </w:r>
      <w:r w:rsidR="00827A79">
        <w:rPr>
          <w:rFonts w:ascii="Times New Roman" w:hAnsi="Times New Roman" w:cs="Times New Roman"/>
          <w:sz w:val="24"/>
          <w:szCs w:val="24"/>
        </w:rPr>
        <w:t>used</w:t>
      </w:r>
      <w:r w:rsidR="0040562D" w:rsidRPr="0061577C">
        <w:rPr>
          <w:rFonts w:ascii="Times New Roman" w:hAnsi="Times New Roman" w:cs="Times New Roman"/>
          <w:sz w:val="24"/>
          <w:szCs w:val="24"/>
        </w:rPr>
        <w:t xml:space="preserve"> unmasking categorization</w:t>
      </w:r>
      <w:r w:rsidR="00BA5849" w:rsidRPr="0061577C">
        <w:rPr>
          <w:rFonts w:ascii="Times New Roman" w:hAnsi="Times New Roman" w:cs="Times New Roman"/>
          <w:sz w:val="24"/>
          <w:szCs w:val="24"/>
        </w:rPr>
        <w:t xml:space="preserve"> techniques</w:t>
      </w:r>
      <w:r w:rsidR="0040562D" w:rsidRPr="0061577C">
        <w:rPr>
          <w:rFonts w:ascii="Times New Roman" w:hAnsi="Times New Roman" w:cs="Times New Roman"/>
          <w:sz w:val="24"/>
          <w:szCs w:val="24"/>
        </w:rPr>
        <w:t xml:space="preserve"> based on stylistic features</w:t>
      </w:r>
      <w:r w:rsidR="00CA0DB8">
        <w:rPr>
          <w:rFonts w:ascii="Times New Roman" w:hAnsi="Times New Roman" w:cs="Times New Roman"/>
          <w:sz w:val="24"/>
          <w:szCs w:val="24"/>
        </w:rPr>
        <w:t>,</w:t>
      </w:r>
      <w:r w:rsidR="0040562D" w:rsidRPr="0061577C">
        <w:rPr>
          <w:rFonts w:ascii="Times New Roman" w:hAnsi="Times New Roman" w:cs="Times New Roman"/>
          <w:sz w:val="24"/>
          <w:szCs w:val="24"/>
        </w:rPr>
        <w:t xml:space="preserve"> including dictionary features of frequency of words, readability scores, ratio of quoted words, among others, </w:t>
      </w:r>
      <w:r w:rsidR="00CA0DB8">
        <w:rPr>
          <w:rFonts w:ascii="Times New Roman" w:hAnsi="Times New Roman" w:cs="Times New Roman"/>
          <w:sz w:val="24"/>
          <w:szCs w:val="24"/>
        </w:rPr>
        <w:t>to discover</w:t>
      </w:r>
      <w:r w:rsidR="00BA5849" w:rsidRPr="0061577C">
        <w:rPr>
          <w:rFonts w:ascii="Times New Roman" w:hAnsi="Times New Roman" w:cs="Times New Roman"/>
          <w:sz w:val="24"/>
          <w:szCs w:val="24"/>
        </w:rPr>
        <w:t xml:space="preserve"> that “the style </w:t>
      </w:r>
      <w:r w:rsidR="00624690" w:rsidRPr="0061577C">
        <w:rPr>
          <w:rFonts w:ascii="Times New Roman" w:hAnsi="Times New Roman" w:cs="Times New Roman"/>
          <w:sz w:val="24"/>
          <w:szCs w:val="24"/>
        </w:rPr>
        <w:t>of fake news</w:t>
      </w:r>
      <w:r w:rsidR="00BA5849" w:rsidRPr="0061577C">
        <w:rPr>
          <w:rFonts w:ascii="Times New Roman" w:hAnsi="Times New Roman" w:cs="Times New Roman"/>
          <w:sz w:val="24"/>
          <w:szCs w:val="24"/>
        </w:rPr>
        <w:t xml:space="preserve"> has much more in common with that of real news than either of the two has with satire” meaning that “it should be fairly easy to discriminate between the t</w:t>
      </w:r>
      <w:r w:rsidR="00511B0C" w:rsidRPr="0061577C">
        <w:rPr>
          <w:rFonts w:ascii="Times New Roman" w:hAnsi="Times New Roman" w:cs="Times New Roman"/>
          <w:sz w:val="24"/>
          <w:szCs w:val="24"/>
        </w:rPr>
        <w:t>wo</w:t>
      </w:r>
      <w:r w:rsidR="00E007EF" w:rsidRPr="0061577C">
        <w:rPr>
          <w:rFonts w:ascii="Times New Roman" w:hAnsi="Times New Roman" w:cs="Times New Roman"/>
          <w:sz w:val="24"/>
          <w:szCs w:val="24"/>
        </w:rPr>
        <w:t xml:space="preserve"> [satire</w:t>
      </w:r>
      <w:r w:rsidR="005C3181" w:rsidRPr="0061577C">
        <w:rPr>
          <w:rFonts w:ascii="Times New Roman" w:hAnsi="Times New Roman" w:cs="Times New Roman"/>
          <w:sz w:val="24"/>
          <w:szCs w:val="24"/>
        </w:rPr>
        <w:t xml:space="preserve"> and real news]</w:t>
      </w:r>
      <w:r w:rsidR="005A1B4A" w:rsidRPr="0061577C">
        <w:rPr>
          <w:rFonts w:ascii="Times New Roman" w:hAnsi="Times New Roman" w:cs="Times New Roman"/>
          <w:sz w:val="24"/>
          <w:szCs w:val="24"/>
        </w:rPr>
        <w:t>”</w:t>
      </w:r>
      <w:r w:rsidR="00511B0C" w:rsidRPr="0061577C">
        <w:rPr>
          <w:rFonts w:ascii="Times New Roman" w:hAnsi="Times New Roman" w:cs="Times New Roman"/>
          <w:sz w:val="24"/>
          <w:szCs w:val="24"/>
        </w:rPr>
        <w:t xml:space="preserve"> (p. 8). </w:t>
      </w:r>
      <w:r w:rsidR="0040562D" w:rsidRPr="0061577C">
        <w:rPr>
          <w:rFonts w:ascii="Times New Roman" w:hAnsi="Times New Roman" w:cs="Times New Roman"/>
          <w:sz w:val="24"/>
          <w:szCs w:val="24"/>
        </w:rPr>
        <w:t xml:space="preserve"> </w:t>
      </w:r>
    </w:p>
    <w:p w14:paraId="5AAB532E" w14:textId="5A9AC740" w:rsidR="009B5F92" w:rsidRPr="0061577C" w:rsidRDefault="00F97F58" w:rsidP="00E376A7">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The second characteristic of satire is the type of website that is created for th</w:t>
      </w:r>
      <w:r w:rsidR="00184C05" w:rsidRPr="0061577C">
        <w:rPr>
          <w:rFonts w:ascii="Times New Roman" w:hAnsi="Times New Roman" w:cs="Times New Roman"/>
          <w:sz w:val="24"/>
          <w:szCs w:val="24"/>
        </w:rPr>
        <w:t>is</w:t>
      </w:r>
      <w:r w:rsidRPr="0061577C">
        <w:rPr>
          <w:rFonts w:ascii="Times New Roman" w:hAnsi="Times New Roman" w:cs="Times New Roman"/>
          <w:sz w:val="24"/>
          <w:szCs w:val="24"/>
        </w:rPr>
        <w:t xml:space="preserve"> purpose. Frank (2015) identifies five types of satirical websites that can be identified based on message quality, amateur mistakes, and clickbait headlines illustrated by excessive capitalizations and use of hyperboles (message features). Finally, a third feature of satire is that it uses real news as its </w:t>
      </w:r>
      <w:r w:rsidRPr="0061577C">
        <w:rPr>
          <w:rFonts w:ascii="Times New Roman" w:hAnsi="Times New Roman" w:cs="Times New Roman"/>
          <w:sz w:val="24"/>
          <w:szCs w:val="24"/>
        </w:rPr>
        <w:lastRenderedPageBreak/>
        <w:t>reference point (</w:t>
      </w:r>
      <w:proofErr w:type="spellStart"/>
      <w:r w:rsidRPr="0061577C">
        <w:rPr>
          <w:rFonts w:ascii="Times New Roman" w:hAnsi="Times New Roman" w:cs="Times New Roman"/>
          <w:sz w:val="24"/>
          <w:szCs w:val="24"/>
        </w:rPr>
        <w:t>Balmas</w:t>
      </w:r>
      <w:proofErr w:type="spellEnd"/>
      <w:r w:rsidRPr="0061577C">
        <w:rPr>
          <w:rFonts w:ascii="Times New Roman" w:hAnsi="Times New Roman" w:cs="Times New Roman"/>
          <w:sz w:val="24"/>
          <w:szCs w:val="24"/>
        </w:rPr>
        <w:t xml:space="preserve">, 2012). Structurally, satirical content is labeled as such in the “about us” page and is often satirical in itself as illustrated by self-proclamation. Additionally, the date of publication of these articles can have inconsistencies (Davis, 2016; </w:t>
      </w:r>
      <w:proofErr w:type="spellStart"/>
      <w:r w:rsidRPr="0061577C">
        <w:rPr>
          <w:rFonts w:ascii="Times New Roman" w:hAnsi="Times New Roman" w:cs="Times New Roman"/>
          <w:sz w:val="24"/>
          <w:szCs w:val="24"/>
        </w:rPr>
        <w:t>Ojala</w:t>
      </w:r>
      <w:proofErr w:type="spellEnd"/>
      <w:r w:rsidRPr="0061577C">
        <w:rPr>
          <w:rFonts w:ascii="Times New Roman" w:hAnsi="Times New Roman" w:cs="Times New Roman"/>
          <w:sz w:val="24"/>
          <w:szCs w:val="24"/>
        </w:rPr>
        <w:t xml:space="preserve">, 2017; Reilly, 2013). For example, a well-known prank by the ‘yes men’ group published a special edition of the </w:t>
      </w:r>
      <w:r w:rsidRPr="0061577C">
        <w:rPr>
          <w:rFonts w:ascii="Times New Roman" w:hAnsi="Times New Roman" w:cs="Times New Roman"/>
          <w:i/>
          <w:sz w:val="24"/>
          <w:szCs w:val="24"/>
        </w:rPr>
        <w:t>New York Times</w:t>
      </w:r>
      <w:r w:rsidRPr="0061577C">
        <w:rPr>
          <w:rFonts w:ascii="Times New Roman" w:hAnsi="Times New Roman" w:cs="Times New Roman"/>
          <w:sz w:val="24"/>
          <w:szCs w:val="24"/>
        </w:rPr>
        <w:t xml:space="preserve"> depicting a utopian United States (Reilly, 2013). Those who believed it did not realize it was post-dated, among many other indicators of satire.</w:t>
      </w:r>
    </w:p>
    <w:tbl>
      <w:tblPr>
        <w:tblStyle w:val="TableGrid"/>
        <w:tblW w:w="5000" w:type="pct"/>
        <w:tblLayout w:type="fixed"/>
        <w:tblCellMar>
          <w:left w:w="72" w:type="dxa"/>
          <w:right w:w="72" w:type="dxa"/>
        </w:tblCellMar>
        <w:tblLook w:val="04A0" w:firstRow="1" w:lastRow="0" w:firstColumn="1" w:lastColumn="0" w:noHBand="0" w:noVBand="1"/>
      </w:tblPr>
      <w:tblGrid>
        <w:gridCol w:w="3959"/>
        <w:gridCol w:w="2971"/>
        <w:gridCol w:w="2430"/>
      </w:tblGrid>
      <w:tr w:rsidR="00F97F58" w:rsidRPr="0061577C" w14:paraId="389D43E4" w14:textId="77777777" w:rsidTr="00546AEA">
        <w:tc>
          <w:tcPr>
            <w:tcW w:w="2115" w:type="pct"/>
            <w:tcBorders>
              <w:top w:val="nil"/>
              <w:left w:val="nil"/>
              <w:bottom w:val="single" w:sz="4" w:space="0" w:color="auto"/>
              <w:right w:val="nil"/>
            </w:tcBorders>
          </w:tcPr>
          <w:p w14:paraId="25D4A0D9" w14:textId="77777777" w:rsidR="00F97F58" w:rsidRPr="0061577C" w:rsidRDefault="00F97F58"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Table 7.</w:t>
            </w:r>
          </w:p>
          <w:p w14:paraId="692B6C89" w14:textId="77777777" w:rsidR="00F97F58" w:rsidRPr="0061577C" w:rsidRDefault="00F97F58" w:rsidP="00546AEA">
            <w:pPr>
              <w:contextualSpacing/>
              <w:rPr>
                <w:rFonts w:ascii="Times New Roman" w:hAnsi="Times New Roman" w:cs="Times New Roman"/>
                <w:i/>
                <w:color w:val="000000"/>
                <w:sz w:val="24"/>
                <w:szCs w:val="24"/>
                <w:shd w:val="clear" w:color="auto" w:fill="FFFFFF"/>
              </w:rPr>
            </w:pPr>
            <w:r w:rsidRPr="0061577C">
              <w:rPr>
                <w:rFonts w:ascii="Times New Roman" w:hAnsi="Times New Roman" w:cs="Times New Roman"/>
                <w:i/>
                <w:color w:val="000000"/>
                <w:sz w:val="24"/>
                <w:szCs w:val="24"/>
                <w:shd w:val="clear" w:color="auto" w:fill="FFFFFF"/>
              </w:rPr>
              <w:t>Features of Satire</w:t>
            </w:r>
          </w:p>
        </w:tc>
        <w:tc>
          <w:tcPr>
            <w:tcW w:w="1587" w:type="pct"/>
            <w:tcBorders>
              <w:top w:val="nil"/>
              <w:left w:val="nil"/>
              <w:bottom w:val="single" w:sz="4" w:space="0" w:color="auto"/>
              <w:right w:val="nil"/>
            </w:tcBorders>
          </w:tcPr>
          <w:p w14:paraId="41EFBD74" w14:textId="77777777" w:rsidR="00F97F58" w:rsidRPr="0061577C" w:rsidRDefault="00F97F58" w:rsidP="00546AEA">
            <w:pPr>
              <w:contextualSpacing/>
              <w:rPr>
                <w:rFonts w:ascii="Times New Roman" w:hAnsi="Times New Roman" w:cs="Times New Roman"/>
                <w:color w:val="000000"/>
                <w:sz w:val="24"/>
                <w:szCs w:val="24"/>
                <w:shd w:val="clear" w:color="auto" w:fill="FFFFFF"/>
              </w:rPr>
            </w:pPr>
          </w:p>
        </w:tc>
        <w:tc>
          <w:tcPr>
            <w:tcW w:w="1298" w:type="pct"/>
            <w:tcBorders>
              <w:top w:val="nil"/>
              <w:left w:val="nil"/>
              <w:bottom w:val="single" w:sz="4" w:space="0" w:color="auto"/>
              <w:right w:val="nil"/>
            </w:tcBorders>
          </w:tcPr>
          <w:p w14:paraId="2543E462" w14:textId="77777777" w:rsidR="00F97F58" w:rsidRPr="0061577C" w:rsidRDefault="00F97F58" w:rsidP="00546AEA">
            <w:pPr>
              <w:contextualSpacing/>
              <w:rPr>
                <w:rFonts w:ascii="Times New Roman" w:hAnsi="Times New Roman" w:cs="Times New Roman"/>
                <w:color w:val="000000"/>
                <w:sz w:val="24"/>
                <w:szCs w:val="24"/>
                <w:shd w:val="clear" w:color="auto" w:fill="FFFFFF"/>
              </w:rPr>
            </w:pPr>
          </w:p>
        </w:tc>
      </w:tr>
      <w:tr w:rsidR="00F97F58" w:rsidRPr="0061577C" w14:paraId="53C72E33" w14:textId="77777777" w:rsidTr="00546AEA">
        <w:tc>
          <w:tcPr>
            <w:tcW w:w="2115" w:type="pct"/>
            <w:tcBorders>
              <w:left w:val="nil"/>
              <w:bottom w:val="single" w:sz="4" w:space="0" w:color="auto"/>
              <w:right w:val="nil"/>
            </w:tcBorders>
          </w:tcPr>
          <w:p w14:paraId="044255D4" w14:textId="77777777" w:rsidR="00F97F58" w:rsidRPr="0061577C" w:rsidRDefault="00F97F58"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587" w:type="pct"/>
            <w:tcBorders>
              <w:left w:val="nil"/>
              <w:bottom w:val="single" w:sz="4" w:space="0" w:color="auto"/>
              <w:right w:val="nil"/>
            </w:tcBorders>
          </w:tcPr>
          <w:p w14:paraId="7FE34AE0" w14:textId="77777777" w:rsidR="00F97F58" w:rsidRPr="0061577C" w:rsidRDefault="00F97F58"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Sources and Intentions</w:t>
            </w:r>
          </w:p>
        </w:tc>
        <w:tc>
          <w:tcPr>
            <w:tcW w:w="1298" w:type="pct"/>
            <w:tcBorders>
              <w:left w:val="nil"/>
              <w:bottom w:val="single" w:sz="4" w:space="0" w:color="auto"/>
              <w:right w:val="nil"/>
            </w:tcBorders>
          </w:tcPr>
          <w:p w14:paraId="4DBC81AA" w14:textId="77777777" w:rsidR="00F97F58" w:rsidRPr="0061577C" w:rsidRDefault="00F97F58"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r>
      <w:tr w:rsidR="00F97F58" w:rsidRPr="0061577C" w14:paraId="6CC936A9" w14:textId="77777777" w:rsidTr="00546AEA">
        <w:tc>
          <w:tcPr>
            <w:tcW w:w="2115" w:type="pct"/>
            <w:tcBorders>
              <w:left w:val="nil"/>
              <w:bottom w:val="single" w:sz="4" w:space="0" w:color="auto"/>
              <w:right w:val="nil"/>
            </w:tcBorders>
          </w:tcPr>
          <w:p w14:paraId="1B443365"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Factuality: </w:t>
            </w:r>
          </w:p>
          <w:p w14:paraId="22746D81"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-Not-fact checked.</w:t>
            </w:r>
          </w:p>
          <w:p w14:paraId="6799B019" w14:textId="77777777" w:rsidR="00F97F58" w:rsidRPr="0061577C" w:rsidRDefault="00F97F58"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0E059ECE"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-Journalistic style of writing but may have amateur mistakes.</w:t>
            </w:r>
          </w:p>
          <w:p w14:paraId="08A9F1A6"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-Overuse of typical journalistic expressions</w:t>
            </w:r>
          </w:p>
          <w:p w14:paraId="7AA8123E"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-Grammar, spelling, and punctuation errors.</w:t>
            </w:r>
          </w:p>
          <w:p w14:paraId="1CD0C36B" w14:textId="77777777" w:rsidR="00F97F58" w:rsidRPr="0061577C" w:rsidRDefault="00F97F58"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Rhetorical Elements:</w:t>
            </w:r>
          </w:p>
          <w:p w14:paraId="0FE5B31F"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-Use of hyperboles</w:t>
            </w:r>
          </w:p>
          <w:p w14:paraId="7A15582B" w14:textId="77777777" w:rsidR="00F97F58" w:rsidRPr="0061577C" w:rsidRDefault="00F97F58"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Exaggerations</w:t>
            </w:r>
          </w:p>
          <w:p w14:paraId="1FE45465" w14:textId="77777777" w:rsidR="00F97F58" w:rsidRPr="0061577C" w:rsidRDefault="00F97F58"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Headline:</w:t>
            </w:r>
          </w:p>
          <w:p w14:paraId="15867A64"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-Clickbait headline </w:t>
            </w:r>
          </w:p>
          <w:p w14:paraId="6311FDAE" w14:textId="77777777" w:rsidR="00F97F58" w:rsidRPr="0061577C" w:rsidRDefault="00F97F58"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Context:</w:t>
            </w:r>
          </w:p>
          <w:p w14:paraId="443DF49F"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-Humorous content</w:t>
            </w:r>
          </w:p>
        </w:tc>
        <w:tc>
          <w:tcPr>
            <w:tcW w:w="1587" w:type="pct"/>
            <w:tcBorders>
              <w:left w:val="nil"/>
              <w:bottom w:val="single" w:sz="4" w:space="0" w:color="auto"/>
              <w:right w:val="nil"/>
            </w:tcBorders>
          </w:tcPr>
          <w:p w14:paraId="17DE4DA2" w14:textId="77777777" w:rsidR="00F97F58" w:rsidRPr="0061577C" w:rsidRDefault="00F97F58" w:rsidP="00546AEA">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Sources of the content</w:t>
            </w:r>
            <w:r w:rsidRPr="0061577C">
              <w:rPr>
                <w:rFonts w:ascii="Times New Roman" w:hAnsi="Times New Roman" w:cs="Times New Roman"/>
                <w:b/>
                <w:color w:val="000000"/>
                <w:sz w:val="24"/>
                <w:szCs w:val="24"/>
                <w:shd w:val="clear" w:color="auto" w:fill="FFFFFF"/>
              </w:rPr>
              <w:t>:</w:t>
            </w:r>
          </w:p>
          <w:p w14:paraId="4654F979" w14:textId="77777777" w:rsidR="00F97F58" w:rsidRPr="0061577C" w:rsidRDefault="00F97F58"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-Fake sources</w:t>
            </w:r>
          </w:p>
          <w:p w14:paraId="44F36495" w14:textId="77777777" w:rsidR="00F97F58" w:rsidRPr="0061577C" w:rsidRDefault="00F97F58" w:rsidP="00546AEA">
            <w:pPr>
              <w:pBdr>
                <w:left w:val="single" w:sz="4" w:space="4" w:color="auto"/>
              </w:pBd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Pedigree:</w:t>
            </w:r>
          </w:p>
          <w:p w14:paraId="486688DC" w14:textId="77777777" w:rsidR="00F97F58" w:rsidRPr="0061577C" w:rsidRDefault="00F97F58"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b/>
                <w:color w:val="000000"/>
                <w:sz w:val="24"/>
                <w:szCs w:val="24"/>
                <w:shd w:val="clear" w:color="auto" w:fill="FFFFFF"/>
              </w:rPr>
              <w:t>-</w:t>
            </w:r>
            <w:r w:rsidRPr="0061577C">
              <w:rPr>
                <w:rFonts w:ascii="Times New Roman" w:hAnsi="Times New Roman" w:cs="Times New Roman"/>
                <w:color w:val="000000"/>
                <w:sz w:val="24"/>
                <w:szCs w:val="24"/>
                <w:shd w:val="clear" w:color="auto" w:fill="FFFFFF"/>
              </w:rPr>
              <w:t>Originated from a satire site</w:t>
            </w:r>
          </w:p>
          <w:p w14:paraId="209D4CDF" w14:textId="77777777" w:rsidR="00F97F58" w:rsidRPr="0061577C" w:rsidRDefault="00F97F58" w:rsidP="00546AEA">
            <w:pPr>
              <w:pBdr>
                <w:left w:val="single" w:sz="4" w:space="4" w:color="auto"/>
              </w:pBdr>
              <w:rPr>
                <w:rFonts w:ascii="Times New Roman" w:hAnsi="Times New Roman" w:cs="Times New Roman"/>
                <w:color w:val="000000"/>
                <w:sz w:val="24"/>
                <w:szCs w:val="24"/>
                <w:shd w:val="clear" w:color="auto" w:fill="FFFFFF"/>
              </w:rPr>
            </w:pPr>
          </w:p>
        </w:tc>
        <w:tc>
          <w:tcPr>
            <w:tcW w:w="1298" w:type="pct"/>
            <w:tcBorders>
              <w:left w:val="nil"/>
              <w:bottom w:val="single" w:sz="4" w:space="0" w:color="auto"/>
              <w:right w:val="nil"/>
            </w:tcBorders>
          </w:tcPr>
          <w:p w14:paraId="4D9ABE88" w14:textId="77777777" w:rsidR="00F97F58" w:rsidRPr="0061577C" w:rsidRDefault="00F97F58" w:rsidP="00546AEA">
            <w:pPr>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About Us section:</w:t>
            </w:r>
          </w:p>
          <w:p w14:paraId="448C5819" w14:textId="77777777" w:rsidR="00F97F58" w:rsidRPr="0061577C" w:rsidRDefault="00F97F58"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-Label as satire.</w:t>
            </w:r>
          </w:p>
          <w:p w14:paraId="571C981D" w14:textId="77777777" w:rsidR="00F97F58" w:rsidRPr="0061577C" w:rsidRDefault="00F97F58"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-Self proclamation</w:t>
            </w:r>
          </w:p>
          <w:p w14:paraId="7F0472FD" w14:textId="77777777" w:rsidR="00F97F58" w:rsidRPr="0061577C" w:rsidRDefault="00F97F58" w:rsidP="00546AEA">
            <w:pPr>
              <w:ind w:right="270"/>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Publication date:</w:t>
            </w:r>
          </w:p>
          <w:p w14:paraId="68BC47AC" w14:textId="77777777" w:rsidR="00F97F58" w:rsidRPr="0061577C" w:rsidRDefault="00F97F58"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-Post-dated</w:t>
            </w:r>
          </w:p>
          <w:p w14:paraId="1A1683C1" w14:textId="77777777" w:rsidR="00F97F58" w:rsidRPr="0061577C" w:rsidRDefault="00F97F58"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-Dated April 1</w:t>
            </w:r>
          </w:p>
        </w:tc>
      </w:tr>
    </w:tbl>
    <w:p w14:paraId="3B983DDB" w14:textId="77777777" w:rsidR="00F97F58" w:rsidRPr="0061577C" w:rsidRDefault="00F97F58" w:rsidP="009963D3">
      <w:pPr>
        <w:spacing w:line="480" w:lineRule="auto"/>
        <w:ind w:firstLine="720"/>
        <w:contextualSpacing/>
        <w:rPr>
          <w:rFonts w:ascii="Times New Roman" w:hAnsi="Times New Roman" w:cs="Times New Roman"/>
          <w:sz w:val="24"/>
          <w:szCs w:val="24"/>
        </w:rPr>
      </w:pPr>
    </w:p>
    <w:p w14:paraId="69B0FA15" w14:textId="04BD1712" w:rsidR="00047B31" w:rsidRPr="0061577C" w:rsidRDefault="00047B31" w:rsidP="009963D3">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The most popular example</w:t>
      </w:r>
      <w:r w:rsidR="009F3A29" w:rsidRPr="0061577C">
        <w:rPr>
          <w:rFonts w:ascii="Times New Roman" w:hAnsi="Times New Roman" w:cs="Times New Roman"/>
          <w:sz w:val="24"/>
          <w:szCs w:val="24"/>
        </w:rPr>
        <w:t>s</w:t>
      </w:r>
      <w:r w:rsidRPr="0061577C">
        <w:rPr>
          <w:rFonts w:ascii="Times New Roman" w:hAnsi="Times New Roman" w:cs="Times New Roman"/>
          <w:sz w:val="24"/>
          <w:szCs w:val="24"/>
        </w:rPr>
        <w:t xml:space="preserve"> of satire </w:t>
      </w:r>
      <w:r w:rsidR="009F3A29" w:rsidRPr="0061577C">
        <w:rPr>
          <w:rFonts w:ascii="Times New Roman" w:hAnsi="Times New Roman" w:cs="Times New Roman"/>
          <w:sz w:val="24"/>
          <w:szCs w:val="24"/>
        </w:rPr>
        <w:t>are</w:t>
      </w:r>
      <w:r w:rsidRPr="0061577C">
        <w:rPr>
          <w:rFonts w:ascii="Times New Roman" w:hAnsi="Times New Roman" w:cs="Times New Roman"/>
          <w:sz w:val="24"/>
          <w:szCs w:val="24"/>
        </w:rPr>
        <w:t xml:space="preserve"> the articles written by the Onion. For example, the article about the 2019 shutdown</w:t>
      </w:r>
      <w:r w:rsidR="0078067B" w:rsidRPr="0061577C">
        <w:rPr>
          <w:rStyle w:val="FootnoteReference"/>
          <w:rFonts w:ascii="Times New Roman" w:hAnsi="Times New Roman" w:cs="Times New Roman"/>
          <w:sz w:val="24"/>
          <w:szCs w:val="24"/>
        </w:rPr>
        <w:footnoteReference w:customMarkFollows="1" w:id="7"/>
        <w:t>7</w:t>
      </w:r>
      <w:r w:rsidRPr="0061577C">
        <w:rPr>
          <w:rFonts w:ascii="Times New Roman" w:hAnsi="Times New Roman" w:cs="Times New Roman"/>
          <w:sz w:val="24"/>
          <w:szCs w:val="24"/>
        </w:rPr>
        <w:t xml:space="preserve"> is written in journalistic style, but with a humorous spi</w:t>
      </w:r>
      <w:r w:rsidR="001C2991" w:rsidRPr="0061577C">
        <w:rPr>
          <w:rFonts w:ascii="Times New Roman" w:hAnsi="Times New Roman" w:cs="Times New Roman"/>
          <w:sz w:val="24"/>
          <w:szCs w:val="24"/>
        </w:rPr>
        <w:t>n</w:t>
      </w:r>
      <w:r w:rsidRPr="0061577C">
        <w:rPr>
          <w:rFonts w:ascii="Times New Roman" w:hAnsi="Times New Roman" w:cs="Times New Roman"/>
          <w:sz w:val="24"/>
          <w:szCs w:val="24"/>
        </w:rPr>
        <w:t xml:space="preserve"> (message characteristics)</w:t>
      </w:r>
      <w:r w:rsidR="005342A1" w:rsidRPr="0061577C">
        <w:rPr>
          <w:rFonts w:ascii="Times New Roman" w:hAnsi="Times New Roman" w:cs="Times New Roman"/>
          <w:sz w:val="24"/>
          <w:szCs w:val="24"/>
        </w:rPr>
        <w:t>;</w:t>
      </w:r>
      <w:r w:rsidRPr="0061577C">
        <w:rPr>
          <w:rFonts w:ascii="Times New Roman" w:hAnsi="Times New Roman" w:cs="Times New Roman"/>
          <w:sz w:val="24"/>
          <w:szCs w:val="24"/>
        </w:rPr>
        <w:t xml:space="preserve"> the </w:t>
      </w:r>
      <w:r w:rsidR="007903CF" w:rsidRPr="0061577C">
        <w:rPr>
          <w:rFonts w:ascii="Times New Roman" w:hAnsi="Times New Roman" w:cs="Times New Roman"/>
          <w:sz w:val="24"/>
          <w:szCs w:val="24"/>
        </w:rPr>
        <w:t xml:space="preserve">lead </w:t>
      </w:r>
      <w:r w:rsidR="00192692" w:rsidRPr="0061577C">
        <w:rPr>
          <w:rFonts w:ascii="Times New Roman" w:hAnsi="Times New Roman" w:cs="Times New Roman"/>
          <w:sz w:val="24"/>
          <w:szCs w:val="24"/>
        </w:rPr>
        <w:t xml:space="preserve">researcher cited </w:t>
      </w:r>
      <w:r w:rsidRPr="0061577C">
        <w:rPr>
          <w:rFonts w:ascii="Times New Roman" w:hAnsi="Times New Roman" w:cs="Times New Roman"/>
          <w:sz w:val="24"/>
          <w:szCs w:val="24"/>
        </w:rPr>
        <w:t xml:space="preserve">in the article </w:t>
      </w:r>
      <w:r w:rsidR="007505B3" w:rsidRPr="0061577C">
        <w:rPr>
          <w:rFonts w:ascii="Times New Roman" w:hAnsi="Times New Roman" w:cs="Times New Roman"/>
          <w:sz w:val="24"/>
          <w:szCs w:val="24"/>
        </w:rPr>
        <w:t>is made up</w:t>
      </w:r>
      <w:r w:rsidR="006F4B94" w:rsidRPr="0061577C">
        <w:rPr>
          <w:rFonts w:ascii="Times New Roman" w:hAnsi="Times New Roman" w:cs="Times New Roman"/>
          <w:sz w:val="24"/>
          <w:szCs w:val="24"/>
        </w:rPr>
        <w:t>,</w:t>
      </w:r>
      <w:r w:rsidR="00A4204D" w:rsidRPr="0061577C">
        <w:rPr>
          <w:rFonts w:ascii="Times New Roman" w:hAnsi="Times New Roman" w:cs="Times New Roman"/>
          <w:sz w:val="24"/>
          <w:szCs w:val="24"/>
        </w:rPr>
        <w:t xml:space="preserve"> a</w:t>
      </w:r>
      <w:r w:rsidR="00B77167" w:rsidRPr="0061577C">
        <w:rPr>
          <w:rFonts w:ascii="Times New Roman" w:hAnsi="Times New Roman" w:cs="Times New Roman"/>
          <w:sz w:val="24"/>
          <w:szCs w:val="24"/>
        </w:rPr>
        <w:t xml:space="preserve">s can be </w:t>
      </w:r>
      <w:r w:rsidR="00441BD0" w:rsidRPr="0061577C">
        <w:rPr>
          <w:rFonts w:ascii="Times New Roman" w:hAnsi="Times New Roman" w:cs="Times New Roman"/>
          <w:sz w:val="24"/>
          <w:szCs w:val="24"/>
        </w:rPr>
        <w:t>determined</w:t>
      </w:r>
      <w:r w:rsidR="00B77167" w:rsidRPr="0061577C">
        <w:rPr>
          <w:rFonts w:ascii="Times New Roman" w:hAnsi="Times New Roman" w:cs="Times New Roman"/>
          <w:sz w:val="24"/>
          <w:szCs w:val="24"/>
        </w:rPr>
        <w:t xml:space="preserve"> by a </w:t>
      </w:r>
      <w:r w:rsidR="00441BD0" w:rsidRPr="0061577C">
        <w:rPr>
          <w:rFonts w:ascii="Times New Roman" w:hAnsi="Times New Roman" w:cs="Times New Roman"/>
          <w:sz w:val="24"/>
          <w:szCs w:val="24"/>
        </w:rPr>
        <w:t>G</w:t>
      </w:r>
      <w:r w:rsidR="00B77167" w:rsidRPr="0061577C">
        <w:rPr>
          <w:rFonts w:ascii="Times New Roman" w:hAnsi="Times New Roman" w:cs="Times New Roman"/>
          <w:sz w:val="24"/>
          <w:szCs w:val="24"/>
        </w:rPr>
        <w:t>oogle search</w:t>
      </w:r>
      <w:r w:rsidR="005342A1" w:rsidRPr="0061577C">
        <w:rPr>
          <w:rFonts w:ascii="Times New Roman" w:hAnsi="Times New Roman" w:cs="Times New Roman"/>
          <w:sz w:val="24"/>
          <w:szCs w:val="24"/>
        </w:rPr>
        <w:t>;</w:t>
      </w:r>
      <w:r w:rsidRPr="0061577C">
        <w:rPr>
          <w:rFonts w:ascii="Times New Roman" w:hAnsi="Times New Roman" w:cs="Times New Roman"/>
          <w:sz w:val="24"/>
          <w:szCs w:val="24"/>
        </w:rPr>
        <w:t xml:space="preserve"> and the </w:t>
      </w:r>
      <w:r w:rsidR="00992470" w:rsidRPr="0061577C">
        <w:rPr>
          <w:rFonts w:ascii="Times New Roman" w:hAnsi="Times New Roman" w:cs="Times New Roman"/>
          <w:sz w:val="24"/>
          <w:szCs w:val="24"/>
        </w:rPr>
        <w:t>“</w:t>
      </w:r>
      <w:r w:rsidRPr="0061577C">
        <w:rPr>
          <w:rFonts w:ascii="Times New Roman" w:hAnsi="Times New Roman" w:cs="Times New Roman"/>
          <w:sz w:val="24"/>
          <w:szCs w:val="24"/>
        </w:rPr>
        <w:t>about us</w:t>
      </w:r>
      <w:r w:rsidR="00992470" w:rsidRPr="0061577C">
        <w:rPr>
          <w:rFonts w:ascii="Times New Roman" w:hAnsi="Times New Roman" w:cs="Times New Roman"/>
          <w:sz w:val="24"/>
          <w:szCs w:val="24"/>
        </w:rPr>
        <w:t>”</w:t>
      </w:r>
      <w:r w:rsidRPr="0061577C">
        <w:rPr>
          <w:rFonts w:ascii="Times New Roman" w:hAnsi="Times New Roman" w:cs="Times New Roman"/>
          <w:sz w:val="24"/>
          <w:szCs w:val="24"/>
        </w:rPr>
        <w:t xml:space="preserve"> section includes self-proclamation and is a satire in itself.</w:t>
      </w:r>
    </w:p>
    <w:p w14:paraId="1AC7B276" w14:textId="5732C0BD" w:rsidR="007070EB" w:rsidRPr="0061577C" w:rsidRDefault="00A60339" w:rsidP="0076196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b/>
          <w:sz w:val="24"/>
          <w:szCs w:val="24"/>
        </w:rPr>
        <w:lastRenderedPageBreak/>
        <w:t>Persuasive information</w:t>
      </w:r>
      <w:r w:rsidR="00232E4D" w:rsidRPr="0061577C">
        <w:rPr>
          <w:rFonts w:ascii="Times New Roman" w:hAnsi="Times New Roman" w:cs="Times New Roman"/>
          <w:sz w:val="24"/>
          <w:szCs w:val="24"/>
        </w:rPr>
        <w:t xml:space="preserve">. </w:t>
      </w:r>
      <w:r w:rsidR="00AD3442" w:rsidRPr="0061577C">
        <w:rPr>
          <w:rFonts w:ascii="Times New Roman" w:hAnsi="Times New Roman" w:cs="Times New Roman"/>
          <w:sz w:val="24"/>
          <w:szCs w:val="24"/>
        </w:rPr>
        <w:t>Another type of content to consider is</w:t>
      </w:r>
      <w:r w:rsidR="007070EB" w:rsidRPr="0061577C">
        <w:rPr>
          <w:rFonts w:ascii="Times New Roman" w:hAnsi="Times New Roman" w:cs="Times New Roman"/>
          <w:sz w:val="24"/>
          <w:szCs w:val="24"/>
        </w:rPr>
        <w:t xml:space="preserve"> persuasive information, which can be further decomposed as native advertisement and promotional content. Although conceptually both subsections are distinct, they share their persuasive intent (Jack, 2017). Thus, we combine them into one category for </w:t>
      </w:r>
      <w:r w:rsidR="00FC0396" w:rsidRPr="0061577C">
        <w:rPr>
          <w:rFonts w:ascii="Times New Roman" w:hAnsi="Times New Roman" w:cs="Times New Roman"/>
          <w:sz w:val="24"/>
          <w:szCs w:val="24"/>
        </w:rPr>
        <w:t xml:space="preserve">the sake of </w:t>
      </w:r>
      <w:r w:rsidR="007070EB" w:rsidRPr="0061577C">
        <w:rPr>
          <w:rFonts w:ascii="Times New Roman" w:hAnsi="Times New Roman" w:cs="Times New Roman"/>
          <w:sz w:val="24"/>
          <w:szCs w:val="24"/>
        </w:rPr>
        <w:t xml:space="preserve">parsimony. </w:t>
      </w:r>
    </w:p>
    <w:p w14:paraId="303C1953" w14:textId="45AB6B5C" w:rsidR="0005748C" w:rsidRPr="0061577C" w:rsidRDefault="007070EB" w:rsidP="0076196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The first type of persuasive information is n</w:t>
      </w:r>
      <w:r w:rsidR="0005748C" w:rsidRPr="0061577C">
        <w:rPr>
          <w:rFonts w:ascii="Times New Roman" w:hAnsi="Times New Roman" w:cs="Times New Roman"/>
          <w:sz w:val="24"/>
          <w:szCs w:val="24"/>
        </w:rPr>
        <w:t>ative advertisement,</w:t>
      </w:r>
      <w:r w:rsidR="00AD3442" w:rsidRPr="0061577C">
        <w:rPr>
          <w:rFonts w:ascii="Times New Roman" w:hAnsi="Times New Roman" w:cs="Times New Roman"/>
          <w:sz w:val="24"/>
          <w:szCs w:val="24"/>
        </w:rPr>
        <w:t xml:space="preserve"> </w:t>
      </w:r>
      <w:r w:rsidR="0005748C" w:rsidRPr="0061577C">
        <w:rPr>
          <w:rFonts w:ascii="Times New Roman" w:hAnsi="Times New Roman" w:cs="Times New Roman"/>
          <w:sz w:val="24"/>
          <w:szCs w:val="24"/>
        </w:rPr>
        <w:t xml:space="preserve">defined as promotional material of persuasive intent, often masked as a news article (Frank, 2015). </w:t>
      </w:r>
      <w:r w:rsidR="000A0E0F" w:rsidRPr="0061577C">
        <w:rPr>
          <w:rFonts w:ascii="Times New Roman" w:hAnsi="Times New Roman" w:cs="Times New Roman"/>
          <w:sz w:val="24"/>
          <w:szCs w:val="24"/>
        </w:rPr>
        <w:t>Because this type of content take</w:t>
      </w:r>
      <w:r w:rsidR="000734D8" w:rsidRPr="0061577C">
        <w:rPr>
          <w:rFonts w:ascii="Times New Roman" w:hAnsi="Times New Roman" w:cs="Times New Roman"/>
          <w:sz w:val="24"/>
          <w:szCs w:val="24"/>
        </w:rPr>
        <w:t>s</w:t>
      </w:r>
      <w:r w:rsidR="000A0E0F" w:rsidRPr="0061577C">
        <w:rPr>
          <w:rFonts w:ascii="Times New Roman" w:hAnsi="Times New Roman" w:cs="Times New Roman"/>
          <w:sz w:val="24"/>
          <w:szCs w:val="24"/>
        </w:rPr>
        <w:t xml:space="preserve"> the form of the platform it is distributed </w:t>
      </w:r>
      <w:r w:rsidR="000734D8" w:rsidRPr="0061577C">
        <w:rPr>
          <w:rFonts w:ascii="Times New Roman" w:hAnsi="Times New Roman" w:cs="Times New Roman"/>
          <w:sz w:val="24"/>
          <w:szCs w:val="24"/>
        </w:rPr>
        <w:t>on</w:t>
      </w:r>
      <w:r w:rsidR="000A0E0F" w:rsidRPr="0061577C">
        <w:rPr>
          <w:rFonts w:ascii="Times New Roman" w:hAnsi="Times New Roman" w:cs="Times New Roman"/>
          <w:sz w:val="24"/>
          <w:szCs w:val="24"/>
        </w:rPr>
        <w:t>, it is not surprising that users might confuse them as true, even when it is cl</w:t>
      </w:r>
      <w:r w:rsidR="000734D8" w:rsidRPr="0061577C">
        <w:rPr>
          <w:rFonts w:ascii="Times New Roman" w:hAnsi="Times New Roman" w:cs="Times New Roman"/>
          <w:sz w:val="24"/>
          <w:szCs w:val="24"/>
        </w:rPr>
        <w:t>earl</w:t>
      </w:r>
      <w:r w:rsidR="000A0E0F" w:rsidRPr="0061577C">
        <w:rPr>
          <w:rFonts w:ascii="Times New Roman" w:hAnsi="Times New Roman" w:cs="Times New Roman"/>
          <w:sz w:val="24"/>
          <w:szCs w:val="24"/>
        </w:rPr>
        <w:t xml:space="preserve">y labeled as promotional. </w:t>
      </w:r>
      <w:r w:rsidR="0005748C" w:rsidRPr="0061577C">
        <w:rPr>
          <w:rFonts w:ascii="Times New Roman" w:hAnsi="Times New Roman" w:cs="Times New Roman"/>
          <w:sz w:val="24"/>
          <w:szCs w:val="24"/>
        </w:rPr>
        <w:t>In a Stanford study</w:t>
      </w:r>
      <w:r w:rsidR="005970F6" w:rsidRPr="0061577C">
        <w:rPr>
          <w:rFonts w:ascii="Times New Roman" w:hAnsi="Times New Roman" w:cs="Times New Roman"/>
          <w:sz w:val="24"/>
          <w:szCs w:val="24"/>
        </w:rPr>
        <w:t xml:space="preserve">, </w:t>
      </w:r>
      <w:r w:rsidR="0005748C" w:rsidRPr="0061577C">
        <w:rPr>
          <w:rFonts w:ascii="Times New Roman" w:hAnsi="Times New Roman" w:cs="Times New Roman"/>
          <w:sz w:val="24"/>
          <w:szCs w:val="24"/>
        </w:rPr>
        <w:t>students were unable to discern between sponsored posts, real news, and biased news. According to the report, over 80% of students believed the native advertisement was real news, despite it being labeled as sponsored (Stanford H</w:t>
      </w:r>
      <w:r w:rsidR="008D2042" w:rsidRPr="0061577C">
        <w:rPr>
          <w:rFonts w:ascii="Times New Roman" w:hAnsi="Times New Roman" w:cs="Times New Roman"/>
          <w:sz w:val="24"/>
          <w:szCs w:val="24"/>
        </w:rPr>
        <w:t xml:space="preserve">istory Education Group, 2016). </w:t>
      </w:r>
    </w:p>
    <w:p w14:paraId="0CA44226" w14:textId="127D02F0" w:rsidR="0005748C" w:rsidRPr="0061577C" w:rsidRDefault="0005748C">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Specific message features to help answer these questions include the presence of a logo from the company indicating authorship or sponsorship</w:t>
      </w:r>
      <w:r w:rsidR="009D0DCB" w:rsidRPr="0061577C">
        <w:rPr>
          <w:rFonts w:ascii="Times New Roman" w:hAnsi="Times New Roman" w:cs="Times New Roman"/>
          <w:sz w:val="24"/>
          <w:szCs w:val="24"/>
        </w:rPr>
        <w:t xml:space="preserve"> and </w:t>
      </w:r>
      <w:r w:rsidRPr="0061577C">
        <w:rPr>
          <w:rFonts w:ascii="Times New Roman" w:hAnsi="Times New Roman" w:cs="Times New Roman"/>
          <w:sz w:val="24"/>
          <w:szCs w:val="24"/>
        </w:rPr>
        <w:t>verification of content through cross-checking</w:t>
      </w:r>
      <w:r w:rsidR="00AB3161" w:rsidRPr="0061577C">
        <w:rPr>
          <w:rFonts w:ascii="Times New Roman" w:hAnsi="Times New Roman" w:cs="Times New Roman"/>
          <w:sz w:val="24"/>
          <w:szCs w:val="24"/>
        </w:rPr>
        <w:t xml:space="preserve"> (See Table 8)</w:t>
      </w:r>
      <w:r w:rsidRPr="0061577C">
        <w:rPr>
          <w:rFonts w:ascii="Times New Roman" w:hAnsi="Times New Roman" w:cs="Times New Roman"/>
          <w:sz w:val="24"/>
          <w:szCs w:val="24"/>
        </w:rPr>
        <w:t>. Furthermore, features of the source include identifying the author of the content as well as the sources within the article and their relationship with the author or company of interest</w:t>
      </w:r>
      <w:r w:rsidR="002549D0" w:rsidRPr="0061577C">
        <w:rPr>
          <w:rFonts w:ascii="Times New Roman" w:hAnsi="Times New Roman" w:cs="Times New Roman"/>
          <w:sz w:val="24"/>
          <w:szCs w:val="24"/>
        </w:rPr>
        <w:t xml:space="preserve">. For instance, even if it is written as </w:t>
      </w:r>
      <w:r w:rsidR="00993F02" w:rsidRPr="0061577C">
        <w:rPr>
          <w:rFonts w:ascii="Times New Roman" w:hAnsi="Times New Roman" w:cs="Times New Roman"/>
          <w:sz w:val="24"/>
          <w:szCs w:val="24"/>
        </w:rPr>
        <w:t>a narrative</w:t>
      </w:r>
      <w:r w:rsidR="002549D0" w:rsidRPr="0061577C">
        <w:rPr>
          <w:rFonts w:ascii="Times New Roman" w:hAnsi="Times New Roman" w:cs="Times New Roman"/>
          <w:sz w:val="24"/>
          <w:szCs w:val="24"/>
        </w:rPr>
        <w:t xml:space="preserve">, the native ad will </w:t>
      </w:r>
      <w:r w:rsidR="00993F02" w:rsidRPr="0061577C">
        <w:rPr>
          <w:rFonts w:ascii="Times New Roman" w:hAnsi="Times New Roman" w:cs="Times New Roman"/>
          <w:sz w:val="24"/>
          <w:szCs w:val="24"/>
        </w:rPr>
        <w:t>promote their product through</w:t>
      </w:r>
      <w:r w:rsidR="00411F67" w:rsidRPr="0061577C">
        <w:rPr>
          <w:rFonts w:ascii="Times New Roman" w:hAnsi="Times New Roman" w:cs="Times New Roman"/>
          <w:sz w:val="24"/>
          <w:szCs w:val="24"/>
        </w:rPr>
        <w:t>o</w:t>
      </w:r>
      <w:r w:rsidR="00993F02" w:rsidRPr="0061577C">
        <w:rPr>
          <w:rFonts w:ascii="Times New Roman" w:hAnsi="Times New Roman" w:cs="Times New Roman"/>
          <w:sz w:val="24"/>
          <w:szCs w:val="24"/>
        </w:rPr>
        <w:t xml:space="preserve">ut </w:t>
      </w:r>
      <w:r w:rsidR="002549D0" w:rsidRPr="0061577C">
        <w:rPr>
          <w:rFonts w:ascii="Times New Roman" w:hAnsi="Times New Roman" w:cs="Times New Roman"/>
          <w:sz w:val="24"/>
          <w:szCs w:val="24"/>
        </w:rPr>
        <w:t>the story being told</w:t>
      </w:r>
      <w:r w:rsidR="00993F02" w:rsidRPr="0061577C">
        <w:rPr>
          <w:rFonts w:ascii="Times New Roman" w:hAnsi="Times New Roman" w:cs="Times New Roman"/>
          <w:sz w:val="24"/>
          <w:szCs w:val="24"/>
        </w:rPr>
        <w:t xml:space="preserve"> (Carlson, 2014)</w:t>
      </w:r>
      <w:r w:rsidR="002549D0" w:rsidRPr="0061577C">
        <w:rPr>
          <w:rFonts w:ascii="Times New Roman" w:hAnsi="Times New Roman" w:cs="Times New Roman"/>
          <w:sz w:val="24"/>
          <w:szCs w:val="24"/>
        </w:rPr>
        <w:t>.</w:t>
      </w:r>
      <w:r w:rsidR="007C3332" w:rsidRPr="0061577C">
        <w:rPr>
          <w:rFonts w:ascii="Times New Roman" w:hAnsi="Times New Roman" w:cs="Times New Roman"/>
          <w:sz w:val="24"/>
          <w:szCs w:val="24"/>
        </w:rPr>
        <w:t xml:space="preserve"> </w:t>
      </w:r>
      <w:r w:rsidRPr="0061577C">
        <w:rPr>
          <w:rFonts w:ascii="Times New Roman" w:hAnsi="Times New Roman" w:cs="Times New Roman"/>
          <w:sz w:val="24"/>
          <w:szCs w:val="24"/>
        </w:rPr>
        <w:t>Finally, structural elements include the labeling of the content as promotional</w:t>
      </w:r>
      <w:r w:rsidR="008012D2" w:rsidRPr="0061577C">
        <w:rPr>
          <w:rFonts w:ascii="Times New Roman" w:hAnsi="Times New Roman" w:cs="Times New Roman"/>
          <w:sz w:val="24"/>
          <w:szCs w:val="24"/>
        </w:rPr>
        <w:t>, sponsored,</w:t>
      </w:r>
      <w:r w:rsidRPr="0061577C">
        <w:rPr>
          <w:rFonts w:ascii="Times New Roman" w:hAnsi="Times New Roman" w:cs="Times New Roman"/>
          <w:sz w:val="24"/>
          <w:szCs w:val="24"/>
        </w:rPr>
        <w:t xml:space="preserve"> or paid content. </w:t>
      </w:r>
      <w:r w:rsidR="007C3332" w:rsidRPr="0061577C">
        <w:rPr>
          <w:rFonts w:ascii="Times New Roman" w:hAnsi="Times New Roman" w:cs="Times New Roman"/>
          <w:sz w:val="24"/>
          <w:szCs w:val="24"/>
        </w:rPr>
        <w:t>For example, a native advertisement in Facebook can be identified by a “sponsored” tag. Similarly, paid content in Instagram will be tagged as “paid partnership” or will include hashtags like #sponsored or #ad</w:t>
      </w:r>
      <w:r w:rsidR="00AB3161" w:rsidRPr="0061577C">
        <w:rPr>
          <w:rFonts w:ascii="Times New Roman" w:hAnsi="Times New Roman" w:cs="Times New Roman"/>
          <w:sz w:val="24"/>
          <w:szCs w:val="24"/>
        </w:rPr>
        <w:t>.</w:t>
      </w:r>
      <w:r w:rsidR="005C6A7F" w:rsidRPr="0061577C">
        <w:rPr>
          <w:rFonts w:ascii="Times New Roman" w:hAnsi="Times New Roman" w:cs="Times New Roman"/>
          <w:sz w:val="24"/>
          <w:szCs w:val="24"/>
        </w:rPr>
        <w:t xml:space="preserve"> </w:t>
      </w:r>
    </w:p>
    <w:p w14:paraId="3D2EE87F" w14:textId="59747C7F" w:rsidR="0005748C" w:rsidRPr="0061577C" w:rsidRDefault="0005748C">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Yet another type of </w:t>
      </w:r>
      <w:r w:rsidR="00312E22" w:rsidRPr="0061577C">
        <w:rPr>
          <w:rFonts w:ascii="Times New Roman" w:hAnsi="Times New Roman" w:cs="Times New Roman"/>
          <w:sz w:val="24"/>
          <w:szCs w:val="24"/>
        </w:rPr>
        <w:t xml:space="preserve">persuasive information </w:t>
      </w:r>
      <w:r w:rsidRPr="0061577C">
        <w:rPr>
          <w:rFonts w:ascii="Times New Roman" w:hAnsi="Times New Roman" w:cs="Times New Roman"/>
          <w:sz w:val="24"/>
          <w:szCs w:val="24"/>
        </w:rPr>
        <w:t xml:space="preserve">is </w:t>
      </w:r>
      <w:r w:rsidR="00BD77B6" w:rsidRPr="0061577C">
        <w:rPr>
          <w:rFonts w:ascii="Times New Roman" w:hAnsi="Times New Roman" w:cs="Times New Roman"/>
          <w:sz w:val="24"/>
          <w:szCs w:val="24"/>
        </w:rPr>
        <w:t xml:space="preserve">promotional content, </w:t>
      </w:r>
      <w:r w:rsidR="00007252" w:rsidRPr="0061577C">
        <w:rPr>
          <w:rFonts w:ascii="Times New Roman" w:hAnsi="Times New Roman" w:cs="Times New Roman"/>
          <w:sz w:val="24"/>
          <w:szCs w:val="24"/>
        </w:rPr>
        <w:t>both</w:t>
      </w:r>
      <w:r w:rsidR="00BD77B6" w:rsidRPr="0061577C">
        <w:rPr>
          <w:rFonts w:ascii="Times New Roman" w:hAnsi="Times New Roman" w:cs="Times New Roman"/>
          <w:sz w:val="24"/>
          <w:szCs w:val="24"/>
        </w:rPr>
        <w:t xml:space="preserve"> </w:t>
      </w:r>
      <w:r w:rsidR="00007252" w:rsidRPr="0061577C">
        <w:rPr>
          <w:rFonts w:ascii="Times New Roman" w:hAnsi="Times New Roman" w:cs="Times New Roman"/>
          <w:sz w:val="24"/>
          <w:szCs w:val="24"/>
        </w:rPr>
        <w:t xml:space="preserve">political and non-political. </w:t>
      </w:r>
      <w:r w:rsidR="009177AA" w:rsidRPr="0061577C">
        <w:rPr>
          <w:rFonts w:ascii="Times New Roman" w:hAnsi="Times New Roman" w:cs="Times New Roman"/>
          <w:sz w:val="24"/>
          <w:szCs w:val="24"/>
        </w:rPr>
        <w:t>P</w:t>
      </w:r>
      <w:r w:rsidRPr="0061577C">
        <w:rPr>
          <w:rFonts w:ascii="Times New Roman" w:hAnsi="Times New Roman" w:cs="Times New Roman"/>
          <w:sz w:val="24"/>
          <w:szCs w:val="24"/>
        </w:rPr>
        <w:t>rofessional political content includes information from government, political parties, or public agencies, as well as information from experts (</w:t>
      </w:r>
      <w:proofErr w:type="spellStart"/>
      <w:r w:rsidR="0008428F" w:rsidRPr="0061577C">
        <w:rPr>
          <w:rFonts w:ascii="Times New Roman" w:hAnsi="Times New Roman" w:cs="Times New Roman"/>
          <w:sz w:val="24"/>
          <w:szCs w:val="24"/>
        </w:rPr>
        <w:t>Do</w:t>
      </w:r>
      <w:r w:rsidR="00415D95" w:rsidRPr="0061577C">
        <w:rPr>
          <w:rFonts w:ascii="Times New Roman" w:hAnsi="Times New Roman" w:cs="Times New Roman"/>
          <w:sz w:val="24"/>
          <w:szCs w:val="24"/>
        </w:rPr>
        <w:t>w</w:t>
      </w:r>
      <w:r w:rsidR="0008428F" w:rsidRPr="0061577C">
        <w:rPr>
          <w:rFonts w:ascii="Times New Roman" w:hAnsi="Times New Roman" w:cs="Times New Roman"/>
          <w:sz w:val="24"/>
          <w:szCs w:val="24"/>
        </w:rPr>
        <w:t>n</w:t>
      </w:r>
      <w:r w:rsidR="00415D95" w:rsidRPr="0061577C">
        <w:rPr>
          <w:rFonts w:ascii="Times New Roman" w:hAnsi="Times New Roman" w:cs="Times New Roman"/>
          <w:sz w:val="24"/>
          <w:szCs w:val="24"/>
        </w:rPr>
        <w:t>i</w:t>
      </w:r>
      <w:r w:rsidR="0008428F" w:rsidRPr="0061577C">
        <w:rPr>
          <w:rFonts w:ascii="Times New Roman" w:hAnsi="Times New Roman" w:cs="Times New Roman"/>
          <w:sz w:val="24"/>
          <w:szCs w:val="24"/>
        </w:rPr>
        <w:t>e</w:t>
      </w:r>
      <w:proofErr w:type="spellEnd"/>
      <w:r w:rsidR="0008428F" w:rsidRPr="0061577C">
        <w:rPr>
          <w:rFonts w:ascii="Times New Roman" w:hAnsi="Times New Roman" w:cs="Times New Roman"/>
          <w:sz w:val="24"/>
          <w:szCs w:val="24"/>
        </w:rPr>
        <w:t xml:space="preserve"> &amp; </w:t>
      </w:r>
      <w:proofErr w:type="spellStart"/>
      <w:r w:rsidR="0008428F" w:rsidRPr="0061577C">
        <w:rPr>
          <w:rFonts w:ascii="Times New Roman" w:hAnsi="Times New Roman" w:cs="Times New Roman"/>
          <w:sz w:val="24"/>
          <w:szCs w:val="24"/>
        </w:rPr>
        <w:t>Schdson</w:t>
      </w:r>
      <w:proofErr w:type="spellEnd"/>
      <w:r w:rsidR="0008428F" w:rsidRPr="0061577C">
        <w:rPr>
          <w:rFonts w:ascii="Times New Roman" w:hAnsi="Times New Roman" w:cs="Times New Roman"/>
          <w:sz w:val="24"/>
          <w:szCs w:val="24"/>
        </w:rPr>
        <w:t xml:space="preserve">, 2009; </w:t>
      </w:r>
      <w:r w:rsidRPr="0061577C">
        <w:rPr>
          <w:rFonts w:ascii="Times New Roman" w:hAnsi="Times New Roman" w:cs="Times New Roman"/>
          <w:sz w:val="24"/>
          <w:szCs w:val="24"/>
        </w:rPr>
        <w:lastRenderedPageBreak/>
        <w:t>Howard et al. 2017). It is important to include this type of content because it reflects the agendas of particular political parties or organizations. Although not fa</w:t>
      </w:r>
      <w:r w:rsidR="00437C35" w:rsidRPr="0061577C">
        <w:rPr>
          <w:rFonts w:ascii="Times New Roman" w:hAnsi="Times New Roman" w:cs="Times New Roman"/>
          <w:sz w:val="24"/>
          <w:szCs w:val="24"/>
        </w:rPr>
        <w:t xml:space="preserve">lse </w:t>
      </w:r>
      <w:r w:rsidRPr="0061577C">
        <w:rPr>
          <w:rFonts w:ascii="Times New Roman" w:hAnsi="Times New Roman" w:cs="Times New Roman"/>
          <w:sz w:val="24"/>
          <w:szCs w:val="24"/>
        </w:rPr>
        <w:t xml:space="preserve">news </w:t>
      </w:r>
      <w:r w:rsidRPr="0061577C">
        <w:rPr>
          <w:rFonts w:ascii="Times New Roman" w:hAnsi="Times New Roman" w:cs="Times New Roman"/>
          <w:i/>
          <w:sz w:val="24"/>
          <w:szCs w:val="24"/>
        </w:rPr>
        <w:t>per se</w:t>
      </w:r>
      <w:r w:rsidRPr="0061577C">
        <w:rPr>
          <w:rFonts w:ascii="Times New Roman" w:hAnsi="Times New Roman" w:cs="Times New Roman"/>
          <w:sz w:val="24"/>
          <w:szCs w:val="24"/>
        </w:rPr>
        <w:t xml:space="preserve">, they do not abide by objective two-sided reporting, and thus should not be confused with real news. </w:t>
      </w:r>
      <w:r w:rsidR="00C30BE5" w:rsidRPr="0061577C">
        <w:rPr>
          <w:rFonts w:ascii="Times New Roman" w:hAnsi="Times New Roman" w:cs="Times New Roman"/>
          <w:sz w:val="24"/>
          <w:szCs w:val="24"/>
        </w:rPr>
        <w:t>Promotional content can take the form of</w:t>
      </w:r>
      <w:r w:rsidRPr="0061577C">
        <w:rPr>
          <w:rFonts w:ascii="Times New Roman" w:hAnsi="Times New Roman" w:cs="Times New Roman"/>
          <w:sz w:val="24"/>
          <w:szCs w:val="24"/>
        </w:rPr>
        <w:t xml:space="preserve"> </w:t>
      </w:r>
      <w:r w:rsidR="00037885" w:rsidRPr="0061577C">
        <w:rPr>
          <w:rFonts w:ascii="Times New Roman" w:hAnsi="Times New Roman" w:cs="Times New Roman"/>
          <w:sz w:val="24"/>
          <w:szCs w:val="24"/>
        </w:rPr>
        <w:t>o</w:t>
      </w:r>
      <w:r w:rsidRPr="0061577C">
        <w:rPr>
          <w:rFonts w:ascii="Times New Roman" w:hAnsi="Times New Roman" w:cs="Times New Roman"/>
          <w:sz w:val="24"/>
          <w:szCs w:val="24"/>
        </w:rPr>
        <w:t>fficial content produced by a political party, candidate’s campaign, government, or public agency; and white papers</w:t>
      </w:r>
      <w:r w:rsidR="009C6BDD" w:rsidRPr="0061577C">
        <w:rPr>
          <w:rFonts w:ascii="Times New Roman" w:hAnsi="Times New Roman" w:cs="Times New Roman"/>
          <w:sz w:val="24"/>
          <w:szCs w:val="24"/>
        </w:rPr>
        <w:t xml:space="preserve"> or policy</w:t>
      </w:r>
      <w:r w:rsidR="00BA14A3" w:rsidRPr="0061577C">
        <w:rPr>
          <w:rFonts w:ascii="Times New Roman" w:hAnsi="Times New Roman" w:cs="Times New Roman"/>
          <w:sz w:val="24"/>
          <w:szCs w:val="24"/>
        </w:rPr>
        <w:t xml:space="preserve"> papers from</w:t>
      </w:r>
      <w:r w:rsidRPr="0061577C">
        <w:rPr>
          <w:rFonts w:ascii="Times New Roman" w:hAnsi="Times New Roman" w:cs="Times New Roman"/>
          <w:sz w:val="24"/>
          <w:szCs w:val="24"/>
        </w:rPr>
        <w:t xml:space="preserve"> think tanks</w:t>
      </w:r>
      <w:r w:rsidR="00344A43" w:rsidRPr="0061577C">
        <w:rPr>
          <w:rFonts w:ascii="Times New Roman" w:hAnsi="Times New Roman" w:cs="Times New Roman"/>
          <w:sz w:val="24"/>
          <w:szCs w:val="24"/>
        </w:rPr>
        <w:t>.</w:t>
      </w:r>
    </w:p>
    <w:p w14:paraId="565DDF30" w14:textId="672C1ABF" w:rsidR="00CE278E" w:rsidRPr="0061577C" w:rsidRDefault="0058317B">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O</w:t>
      </w:r>
      <w:r w:rsidR="00C62AA6" w:rsidRPr="0061577C">
        <w:rPr>
          <w:rFonts w:ascii="Times New Roman" w:hAnsi="Times New Roman" w:cs="Times New Roman"/>
          <w:sz w:val="24"/>
          <w:szCs w:val="24"/>
        </w:rPr>
        <w:t xml:space="preserve">fficial content </w:t>
      </w:r>
      <w:r w:rsidR="0005748C" w:rsidRPr="0061577C">
        <w:rPr>
          <w:rFonts w:ascii="Times New Roman" w:hAnsi="Times New Roman" w:cs="Times New Roman"/>
          <w:sz w:val="24"/>
          <w:szCs w:val="24"/>
        </w:rPr>
        <w:t>can be identified though message features advancing the agenda of a candidate; for example, statements like “we will” or “the political party will” are typical to encounter. Furthermore, the content will typically lack sources, or feature only sources related to the specific group or agenda (</w:t>
      </w:r>
      <w:r w:rsidR="00475AB3" w:rsidRPr="0061577C">
        <w:rPr>
          <w:rFonts w:ascii="Times New Roman" w:hAnsi="Times New Roman" w:cs="Times New Roman"/>
          <w:sz w:val="24"/>
          <w:szCs w:val="24"/>
        </w:rPr>
        <w:t xml:space="preserve">See </w:t>
      </w:r>
      <w:r w:rsidR="0005748C" w:rsidRPr="0061577C">
        <w:rPr>
          <w:rFonts w:ascii="Times New Roman" w:hAnsi="Times New Roman" w:cs="Times New Roman"/>
          <w:sz w:val="24"/>
          <w:szCs w:val="24"/>
        </w:rPr>
        <w:t>sources and intentions features</w:t>
      </w:r>
      <w:r w:rsidR="00F7133E" w:rsidRPr="0061577C">
        <w:rPr>
          <w:rFonts w:ascii="Times New Roman" w:hAnsi="Times New Roman" w:cs="Times New Roman"/>
          <w:sz w:val="24"/>
          <w:szCs w:val="24"/>
        </w:rPr>
        <w:t xml:space="preserve"> in Table </w:t>
      </w:r>
      <w:r w:rsidR="00612362" w:rsidRPr="0061577C">
        <w:rPr>
          <w:rFonts w:ascii="Times New Roman" w:hAnsi="Times New Roman" w:cs="Times New Roman"/>
          <w:sz w:val="24"/>
          <w:szCs w:val="24"/>
        </w:rPr>
        <w:t>8</w:t>
      </w:r>
      <w:r w:rsidR="00C61E33" w:rsidRPr="0061577C">
        <w:rPr>
          <w:rFonts w:ascii="Times New Roman" w:hAnsi="Times New Roman" w:cs="Times New Roman"/>
          <w:sz w:val="24"/>
          <w:szCs w:val="24"/>
        </w:rPr>
        <w:t>) and</w:t>
      </w:r>
      <w:r w:rsidR="0005748C" w:rsidRPr="0061577C">
        <w:rPr>
          <w:rFonts w:ascii="Times New Roman" w:hAnsi="Times New Roman" w:cs="Times New Roman"/>
          <w:sz w:val="24"/>
          <w:szCs w:val="24"/>
        </w:rPr>
        <w:t xml:space="preserve"> will typically be published on a URL related to the organization (</w:t>
      </w:r>
      <w:r w:rsidR="00475AB3" w:rsidRPr="0061577C">
        <w:rPr>
          <w:rFonts w:ascii="Times New Roman" w:hAnsi="Times New Roman" w:cs="Times New Roman"/>
          <w:sz w:val="24"/>
          <w:szCs w:val="24"/>
        </w:rPr>
        <w:t xml:space="preserve">See </w:t>
      </w:r>
      <w:r w:rsidR="0005748C" w:rsidRPr="0061577C">
        <w:rPr>
          <w:rFonts w:ascii="Times New Roman" w:hAnsi="Times New Roman" w:cs="Times New Roman"/>
          <w:sz w:val="24"/>
          <w:szCs w:val="24"/>
        </w:rPr>
        <w:t>structural feature</w:t>
      </w:r>
      <w:r w:rsidR="00F7133E" w:rsidRPr="0061577C">
        <w:rPr>
          <w:rFonts w:ascii="Times New Roman" w:hAnsi="Times New Roman" w:cs="Times New Roman"/>
          <w:sz w:val="24"/>
          <w:szCs w:val="24"/>
        </w:rPr>
        <w:t xml:space="preserve"> in Table </w:t>
      </w:r>
      <w:r w:rsidR="00612362" w:rsidRPr="0061577C">
        <w:rPr>
          <w:rFonts w:ascii="Times New Roman" w:hAnsi="Times New Roman" w:cs="Times New Roman"/>
          <w:sz w:val="24"/>
          <w:szCs w:val="24"/>
        </w:rPr>
        <w:t>8</w:t>
      </w:r>
      <w:r w:rsidR="0005748C" w:rsidRPr="0061577C">
        <w:rPr>
          <w:rFonts w:ascii="Times New Roman" w:hAnsi="Times New Roman" w:cs="Times New Roman"/>
          <w:sz w:val="24"/>
          <w:szCs w:val="24"/>
        </w:rPr>
        <w:t xml:space="preserve">). </w:t>
      </w:r>
      <w:r w:rsidR="00C62AA6" w:rsidRPr="0061577C">
        <w:rPr>
          <w:rFonts w:ascii="Times New Roman" w:hAnsi="Times New Roman" w:cs="Times New Roman"/>
          <w:sz w:val="24"/>
          <w:szCs w:val="24"/>
        </w:rPr>
        <w:t>T</w:t>
      </w:r>
      <w:r w:rsidR="0005748C" w:rsidRPr="0061577C">
        <w:rPr>
          <w:rFonts w:ascii="Times New Roman" w:hAnsi="Times New Roman" w:cs="Times New Roman"/>
          <w:sz w:val="24"/>
          <w:szCs w:val="24"/>
        </w:rPr>
        <w:t>hink tank papers are similar to political party content</w:t>
      </w:r>
      <w:r w:rsidR="00E356A3" w:rsidRPr="0061577C">
        <w:rPr>
          <w:rFonts w:ascii="Times New Roman" w:hAnsi="Times New Roman" w:cs="Times New Roman"/>
          <w:sz w:val="24"/>
          <w:szCs w:val="24"/>
        </w:rPr>
        <w:t>. F</w:t>
      </w:r>
      <w:r w:rsidR="0005748C" w:rsidRPr="0061577C">
        <w:rPr>
          <w:rFonts w:ascii="Times New Roman" w:hAnsi="Times New Roman" w:cs="Times New Roman"/>
          <w:sz w:val="24"/>
          <w:szCs w:val="24"/>
        </w:rPr>
        <w:t>eatures of the message would differ in that</w:t>
      </w:r>
      <w:r w:rsidR="00C61E33" w:rsidRPr="0061577C">
        <w:rPr>
          <w:rFonts w:ascii="Times New Roman" w:hAnsi="Times New Roman" w:cs="Times New Roman"/>
          <w:sz w:val="24"/>
          <w:szCs w:val="24"/>
        </w:rPr>
        <w:t xml:space="preserve"> it</w:t>
      </w:r>
      <w:r w:rsidR="0005748C" w:rsidRPr="0061577C">
        <w:rPr>
          <w:rFonts w:ascii="Times New Roman" w:hAnsi="Times New Roman" w:cs="Times New Roman"/>
          <w:sz w:val="24"/>
          <w:szCs w:val="24"/>
        </w:rPr>
        <w:t xml:space="preserve"> will not necessarily advance an </w:t>
      </w:r>
      <w:r w:rsidR="008B474E" w:rsidRPr="0061577C">
        <w:rPr>
          <w:rFonts w:ascii="Times New Roman" w:hAnsi="Times New Roman" w:cs="Times New Roman"/>
          <w:sz w:val="24"/>
          <w:szCs w:val="24"/>
        </w:rPr>
        <w:t>agenda but</w:t>
      </w:r>
      <w:r w:rsidR="0005748C" w:rsidRPr="0061577C">
        <w:rPr>
          <w:rFonts w:ascii="Times New Roman" w:hAnsi="Times New Roman" w:cs="Times New Roman"/>
          <w:sz w:val="24"/>
          <w:szCs w:val="24"/>
        </w:rPr>
        <w:t xml:space="preserve"> might possess opinion linguistic markers (</w:t>
      </w:r>
      <w:r w:rsidR="00475AB3" w:rsidRPr="0061577C">
        <w:rPr>
          <w:rFonts w:ascii="Times New Roman" w:hAnsi="Times New Roman" w:cs="Times New Roman"/>
          <w:sz w:val="24"/>
          <w:szCs w:val="24"/>
        </w:rPr>
        <w:t xml:space="preserve">See </w:t>
      </w:r>
      <w:r w:rsidR="0005748C" w:rsidRPr="0061577C">
        <w:rPr>
          <w:rFonts w:ascii="Times New Roman" w:hAnsi="Times New Roman" w:cs="Times New Roman"/>
          <w:sz w:val="24"/>
          <w:szCs w:val="24"/>
        </w:rPr>
        <w:t>message features</w:t>
      </w:r>
      <w:r w:rsidR="00F7133E" w:rsidRPr="0061577C">
        <w:rPr>
          <w:rFonts w:ascii="Times New Roman" w:hAnsi="Times New Roman" w:cs="Times New Roman"/>
          <w:sz w:val="24"/>
          <w:szCs w:val="24"/>
        </w:rPr>
        <w:t xml:space="preserve"> in Table </w:t>
      </w:r>
      <w:r w:rsidR="00612362" w:rsidRPr="0061577C">
        <w:rPr>
          <w:rFonts w:ascii="Times New Roman" w:hAnsi="Times New Roman" w:cs="Times New Roman"/>
          <w:sz w:val="24"/>
          <w:szCs w:val="24"/>
        </w:rPr>
        <w:t>8</w:t>
      </w:r>
      <w:r w:rsidR="0005748C" w:rsidRPr="0061577C">
        <w:rPr>
          <w:rFonts w:ascii="Times New Roman" w:hAnsi="Times New Roman" w:cs="Times New Roman"/>
          <w:sz w:val="24"/>
          <w:szCs w:val="24"/>
        </w:rPr>
        <w:t xml:space="preserve">) and will often </w:t>
      </w:r>
      <w:r w:rsidR="008C3985" w:rsidRPr="0061577C">
        <w:rPr>
          <w:rFonts w:ascii="Times New Roman" w:hAnsi="Times New Roman" w:cs="Times New Roman"/>
          <w:sz w:val="24"/>
          <w:szCs w:val="24"/>
        </w:rPr>
        <w:t>c</w:t>
      </w:r>
      <w:r w:rsidR="0005748C" w:rsidRPr="0061577C">
        <w:rPr>
          <w:rFonts w:ascii="Times New Roman" w:hAnsi="Times New Roman" w:cs="Times New Roman"/>
          <w:sz w:val="24"/>
          <w:szCs w:val="24"/>
        </w:rPr>
        <w:t>ite academic and research sources rather than specific individuals (</w:t>
      </w:r>
      <w:r w:rsidR="00475AB3" w:rsidRPr="0061577C">
        <w:rPr>
          <w:rFonts w:ascii="Times New Roman" w:hAnsi="Times New Roman" w:cs="Times New Roman"/>
          <w:sz w:val="24"/>
          <w:szCs w:val="24"/>
        </w:rPr>
        <w:t xml:space="preserve">See </w:t>
      </w:r>
      <w:r w:rsidR="0005748C" w:rsidRPr="0061577C">
        <w:rPr>
          <w:rFonts w:ascii="Times New Roman" w:hAnsi="Times New Roman" w:cs="Times New Roman"/>
          <w:sz w:val="24"/>
          <w:szCs w:val="24"/>
        </w:rPr>
        <w:t>sources and intentions feature</w:t>
      </w:r>
      <w:r w:rsidR="00F7133E" w:rsidRPr="0061577C">
        <w:rPr>
          <w:rFonts w:ascii="Times New Roman" w:hAnsi="Times New Roman" w:cs="Times New Roman"/>
          <w:sz w:val="24"/>
          <w:szCs w:val="24"/>
        </w:rPr>
        <w:t xml:space="preserve"> in Table </w:t>
      </w:r>
      <w:r w:rsidR="00612362" w:rsidRPr="0061577C">
        <w:rPr>
          <w:rFonts w:ascii="Times New Roman" w:hAnsi="Times New Roman" w:cs="Times New Roman"/>
          <w:sz w:val="24"/>
          <w:szCs w:val="24"/>
        </w:rPr>
        <w:t>8</w:t>
      </w:r>
      <w:r w:rsidR="0005748C" w:rsidRPr="0061577C">
        <w:rPr>
          <w:rFonts w:ascii="Times New Roman" w:hAnsi="Times New Roman" w:cs="Times New Roman"/>
          <w:sz w:val="24"/>
          <w:szCs w:val="24"/>
        </w:rPr>
        <w:t>)</w:t>
      </w:r>
      <w:r w:rsidR="00F7133E" w:rsidRPr="0061577C">
        <w:rPr>
          <w:rFonts w:ascii="Times New Roman" w:hAnsi="Times New Roman" w:cs="Times New Roman"/>
          <w:sz w:val="24"/>
          <w:szCs w:val="24"/>
        </w:rPr>
        <w:t>.</w:t>
      </w:r>
    </w:p>
    <w:p w14:paraId="276859B8" w14:textId="30AD2403" w:rsidR="00A109A2" w:rsidRPr="0061577C" w:rsidRDefault="00007252" w:rsidP="00EF3355">
      <w:pPr>
        <w:spacing w:line="480" w:lineRule="auto"/>
        <w:ind w:firstLine="720"/>
        <w:contextualSpacing/>
        <w:rPr>
          <w:rFonts w:ascii="Times New Roman" w:hAnsi="Times New Roman" w:cs="Times New Roman"/>
          <w:sz w:val="24"/>
          <w:szCs w:val="24"/>
          <w:shd w:val="clear" w:color="auto" w:fill="FFFFFF"/>
        </w:rPr>
      </w:pPr>
      <w:r w:rsidRPr="0061577C">
        <w:rPr>
          <w:rFonts w:ascii="Times New Roman" w:hAnsi="Times New Roman" w:cs="Times New Roman"/>
          <w:sz w:val="24"/>
          <w:szCs w:val="24"/>
          <w:shd w:val="clear" w:color="auto" w:fill="FFFFFF"/>
        </w:rPr>
        <w:t xml:space="preserve">In the promotional content category, it is also important to recognize content outside of the political realm such as that </w:t>
      </w:r>
      <w:r w:rsidR="00550D6C" w:rsidRPr="0061577C">
        <w:rPr>
          <w:rFonts w:ascii="Times New Roman" w:hAnsi="Times New Roman" w:cs="Times New Roman"/>
          <w:sz w:val="24"/>
          <w:szCs w:val="24"/>
          <w:shd w:val="clear" w:color="auto" w:fill="FFFFFF"/>
        </w:rPr>
        <w:t>emerging</w:t>
      </w:r>
      <w:r w:rsidR="00D036EC" w:rsidRPr="0061577C">
        <w:rPr>
          <w:rFonts w:ascii="Times New Roman" w:hAnsi="Times New Roman" w:cs="Times New Roman"/>
          <w:sz w:val="24"/>
          <w:szCs w:val="24"/>
          <w:shd w:val="clear" w:color="auto" w:fill="FFFFFF"/>
        </w:rPr>
        <w:t xml:space="preserve"> from</w:t>
      </w:r>
      <w:r w:rsidRPr="0061577C">
        <w:rPr>
          <w:rFonts w:ascii="Times New Roman" w:hAnsi="Times New Roman" w:cs="Times New Roman"/>
          <w:sz w:val="24"/>
          <w:szCs w:val="24"/>
          <w:shd w:val="clear" w:color="auto" w:fill="FFFFFF"/>
        </w:rPr>
        <w:t xml:space="preserve"> organizations that promote an idea or </w:t>
      </w:r>
      <w:r w:rsidR="00422DE3" w:rsidRPr="0061577C">
        <w:rPr>
          <w:rFonts w:ascii="Times New Roman" w:hAnsi="Times New Roman" w:cs="Times New Roman"/>
          <w:sz w:val="24"/>
          <w:szCs w:val="24"/>
          <w:shd w:val="clear" w:color="auto" w:fill="FFFFFF"/>
        </w:rPr>
        <w:t>specific agenda</w:t>
      </w:r>
      <w:r w:rsidRPr="0061577C">
        <w:rPr>
          <w:rFonts w:ascii="Times New Roman" w:hAnsi="Times New Roman" w:cs="Times New Roman"/>
          <w:sz w:val="24"/>
          <w:szCs w:val="24"/>
          <w:shd w:val="clear" w:color="auto" w:fill="FFFFFF"/>
        </w:rPr>
        <w:t xml:space="preserve">. </w:t>
      </w:r>
      <w:r w:rsidR="00D53315" w:rsidRPr="0061577C">
        <w:rPr>
          <w:rFonts w:ascii="Times New Roman" w:hAnsi="Times New Roman" w:cs="Times New Roman"/>
          <w:sz w:val="24"/>
          <w:szCs w:val="24"/>
          <w:shd w:val="clear" w:color="auto" w:fill="FFFFFF"/>
        </w:rPr>
        <w:t xml:space="preserve">For example, science misinformation can spread through the publication of studies based on fabricated, false, or preliminary data. As </w:t>
      </w:r>
      <w:proofErr w:type="spellStart"/>
      <w:r w:rsidR="00D53315" w:rsidRPr="0061577C">
        <w:rPr>
          <w:rFonts w:ascii="Times New Roman" w:hAnsi="Times New Roman" w:cs="Times New Roman"/>
          <w:sz w:val="24"/>
          <w:szCs w:val="24"/>
          <w:shd w:val="clear" w:color="auto" w:fill="FFFFFF"/>
        </w:rPr>
        <w:t>Sheble</w:t>
      </w:r>
      <w:proofErr w:type="spellEnd"/>
      <w:r w:rsidR="00D53315" w:rsidRPr="0061577C">
        <w:rPr>
          <w:rFonts w:ascii="Times New Roman" w:hAnsi="Times New Roman" w:cs="Times New Roman"/>
          <w:sz w:val="24"/>
          <w:szCs w:val="24"/>
          <w:shd w:val="clear" w:color="auto" w:fill="FFFFFF"/>
        </w:rPr>
        <w:t xml:space="preserve"> (20</w:t>
      </w:r>
      <w:r w:rsidR="00E356A3" w:rsidRPr="0061577C">
        <w:rPr>
          <w:rFonts w:ascii="Times New Roman" w:hAnsi="Times New Roman" w:cs="Times New Roman"/>
          <w:sz w:val="24"/>
          <w:szCs w:val="24"/>
          <w:shd w:val="clear" w:color="auto" w:fill="FFFFFF"/>
        </w:rPr>
        <w:t>1</w:t>
      </w:r>
      <w:r w:rsidR="00EF3355" w:rsidRPr="0061577C">
        <w:rPr>
          <w:rFonts w:ascii="Times New Roman" w:hAnsi="Times New Roman" w:cs="Times New Roman"/>
          <w:sz w:val="24"/>
          <w:szCs w:val="24"/>
          <w:shd w:val="clear" w:color="auto" w:fill="FFFFFF"/>
        </w:rPr>
        <w:t xml:space="preserve">8) </w:t>
      </w:r>
      <w:r w:rsidR="00D53315" w:rsidRPr="0061577C">
        <w:rPr>
          <w:rFonts w:ascii="Times New Roman" w:hAnsi="Times New Roman" w:cs="Times New Roman"/>
          <w:sz w:val="24"/>
          <w:szCs w:val="24"/>
          <w:shd w:val="clear" w:color="auto" w:fill="FFFFFF"/>
        </w:rPr>
        <w:t xml:space="preserve">explains, when </w:t>
      </w:r>
      <w:r w:rsidR="00550D6C" w:rsidRPr="0061577C">
        <w:rPr>
          <w:rFonts w:ascii="Times New Roman" w:hAnsi="Times New Roman" w:cs="Times New Roman"/>
          <w:sz w:val="24"/>
          <w:szCs w:val="24"/>
          <w:shd w:val="clear" w:color="auto" w:fill="FFFFFF"/>
        </w:rPr>
        <w:t>such</w:t>
      </w:r>
      <w:r w:rsidR="00D53315" w:rsidRPr="0061577C">
        <w:rPr>
          <w:rFonts w:ascii="Times New Roman" w:hAnsi="Times New Roman" w:cs="Times New Roman"/>
          <w:sz w:val="24"/>
          <w:szCs w:val="24"/>
          <w:shd w:val="clear" w:color="auto" w:fill="FFFFFF"/>
        </w:rPr>
        <w:t xml:space="preserve"> findings</w:t>
      </w:r>
      <w:r w:rsidR="00550D6C" w:rsidRPr="0061577C">
        <w:rPr>
          <w:rFonts w:ascii="Times New Roman" w:hAnsi="Times New Roman" w:cs="Times New Roman"/>
          <w:sz w:val="24"/>
          <w:szCs w:val="24"/>
          <w:shd w:val="clear" w:color="auto" w:fill="FFFFFF"/>
        </w:rPr>
        <w:t xml:space="preserve"> align with powerful external interest</w:t>
      </w:r>
      <w:r w:rsidR="00D53315" w:rsidRPr="0061577C">
        <w:rPr>
          <w:rFonts w:ascii="Times New Roman" w:hAnsi="Times New Roman" w:cs="Times New Roman"/>
          <w:sz w:val="24"/>
          <w:szCs w:val="24"/>
          <w:shd w:val="clear" w:color="auto" w:fill="FFFFFF"/>
        </w:rPr>
        <w:t xml:space="preserve"> </w:t>
      </w:r>
      <w:r w:rsidR="00550D6C" w:rsidRPr="0061577C">
        <w:rPr>
          <w:rFonts w:ascii="Times New Roman" w:hAnsi="Times New Roman" w:cs="Times New Roman"/>
          <w:sz w:val="24"/>
          <w:szCs w:val="24"/>
          <w:shd w:val="clear" w:color="auto" w:fill="FFFFFF"/>
        </w:rPr>
        <w:t>(e.g.</w:t>
      </w:r>
      <w:r w:rsidR="00F064A3" w:rsidRPr="0061577C">
        <w:rPr>
          <w:rFonts w:ascii="Times New Roman" w:hAnsi="Times New Roman" w:cs="Times New Roman"/>
          <w:sz w:val="24"/>
          <w:szCs w:val="24"/>
          <w:shd w:val="clear" w:color="auto" w:fill="FFFFFF"/>
        </w:rPr>
        <w:t xml:space="preserve">, </w:t>
      </w:r>
      <w:r w:rsidR="00550D6C" w:rsidRPr="0061577C">
        <w:rPr>
          <w:rFonts w:ascii="Times New Roman" w:hAnsi="Times New Roman" w:cs="Times New Roman"/>
          <w:sz w:val="24"/>
          <w:szCs w:val="24"/>
          <w:shd w:val="clear" w:color="auto" w:fill="FFFFFF"/>
        </w:rPr>
        <w:t>climate change, pharmaceutics) they “may influence public perception and cast doubt on research findings even when there is broad consensus within science” (p. 157).</w:t>
      </w:r>
      <w:r w:rsidR="00B87C06" w:rsidRPr="0061577C">
        <w:rPr>
          <w:rFonts w:ascii="Times New Roman" w:hAnsi="Times New Roman" w:cs="Times New Roman"/>
          <w:sz w:val="24"/>
          <w:szCs w:val="24"/>
          <w:shd w:val="clear" w:color="auto" w:fill="FFFFFF"/>
        </w:rPr>
        <w:t xml:space="preserve"> </w:t>
      </w:r>
      <w:r w:rsidR="008A31B7" w:rsidRPr="0061577C">
        <w:rPr>
          <w:rFonts w:ascii="Times New Roman" w:hAnsi="Times New Roman" w:cs="Times New Roman"/>
          <w:sz w:val="24"/>
          <w:szCs w:val="24"/>
          <w:shd w:val="clear" w:color="auto" w:fill="FFFFFF"/>
        </w:rPr>
        <w:t xml:space="preserve">Another type of promotional content </w:t>
      </w:r>
      <w:r w:rsidR="00F064A3" w:rsidRPr="0061577C">
        <w:rPr>
          <w:rFonts w:ascii="Times New Roman" w:hAnsi="Times New Roman" w:cs="Times New Roman"/>
          <w:sz w:val="24"/>
          <w:szCs w:val="24"/>
          <w:shd w:val="clear" w:color="auto" w:fill="FFFFFF"/>
        </w:rPr>
        <w:t>is</w:t>
      </w:r>
      <w:r w:rsidR="00754739" w:rsidRPr="0061577C">
        <w:rPr>
          <w:rFonts w:ascii="Times New Roman" w:hAnsi="Times New Roman" w:cs="Times New Roman"/>
          <w:sz w:val="24"/>
          <w:szCs w:val="24"/>
          <w:shd w:val="clear" w:color="auto" w:fill="FFFFFF"/>
        </w:rPr>
        <w:t xml:space="preserve"> public</w:t>
      </w:r>
      <w:r w:rsidR="00F064A3" w:rsidRPr="0061577C">
        <w:rPr>
          <w:rFonts w:ascii="Times New Roman" w:hAnsi="Times New Roman" w:cs="Times New Roman"/>
          <w:sz w:val="24"/>
          <w:szCs w:val="24"/>
          <w:shd w:val="clear" w:color="auto" w:fill="FFFFFF"/>
        </w:rPr>
        <w:t>-</w:t>
      </w:r>
      <w:r w:rsidR="00754739" w:rsidRPr="0061577C">
        <w:rPr>
          <w:rFonts w:ascii="Times New Roman" w:hAnsi="Times New Roman" w:cs="Times New Roman"/>
          <w:sz w:val="24"/>
          <w:szCs w:val="24"/>
          <w:shd w:val="clear" w:color="auto" w:fill="FFFFFF"/>
        </w:rPr>
        <w:t>relation</w:t>
      </w:r>
      <w:r w:rsidR="00F064A3" w:rsidRPr="0061577C">
        <w:rPr>
          <w:rFonts w:ascii="Times New Roman" w:hAnsi="Times New Roman" w:cs="Times New Roman"/>
          <w:sz w:val="24"/>
          <w:szCs w:val="24"/>
          <w:shd w:val="clear" w:color="auto" w:fill="FFFFFF"/>
        </w:rPr>
        <w:t>s</w:t>
      </w:r>
      <w:r w:rsidR="00754739" w:rsidRPr="0061577C">
        <w:rPr>
          <w:rFonts w:ascii="Times New Roman" w:hAnsi="Times New Roman" w:cs="Times New Roman"/>
          <w:sz w:val="24"/>
          <w:szCs w:val="24"/>
          <w:shd w:val="clear" w:color="auto" w:fill="FFFFFF"/>
        </w:rPr>
        <w:t xml:space="preserve"> materials </w:t>
      </w:r>
      <w:r w:rsidR="00F064A3" w:rsidRPr="0061577C">
        <w:rPr>
          <w:rFonts w:ascii="Times New Roman" w:hAnsi="Times New Roman" w:cs="Times New Roman"/>
          <w:sz w:val="24"/>
          <w:szCs w:val="24"/>
          <w:shd w:val="clear" w:color="auto" w:fill="FFFFFF"/>
        </w:rPr>
        <w:t xml:space="preserve">that tend </w:t>
      </w:r>
      <w:r w:rsidR="00754739" w:rsidRPr="0061577C">
        <w:rPr>
          <w:rFonts w:ascii="Times New Roman" w:hAnsi="Times New Roman" w:cs="Times New Roman"/>
          <w:sz w:val="24"/>
          <w:szCs w:val="24"/>
          <w:shd w:val="clear" w:color="auto" w:fill="FFFFFF"/>
        </w:rPr>
        <w:t>to be published as news (</w:t>
      </w:r>
      <w:proofErr w:type="spellStart"/>
      <w:r w:rsidR="00754739" w:rsidRPr="0061577C">
        <w:rPr>
          <w:rFonts w:ascii="Times New Roman" w:hAnsi="Times New Roman" w:cs="Times New Roman"/>
          <w:sz w:val="24"/>
          <w:szCs w:val="24"/>
          <w:shd w:val="clear" w:color="auto" w:fill="FFFFFF"/>
        </w:rPr>
        <w:t>Tandoc</w:t>
      </w:r>
      <w:proofErr w:type="spellEnd"/>
      <w:r w:rsidR="008B35AB" w:rsidRPr="0061577C">
        <w:rPr>
          <w:rFonts w:ascii="Times New Roman" w:hAnsi="Times New Roman" w:cs="Times New Roman"/>
          <w:sz w:val="24"/>
          <w:szCs w:val="24"/>
          <w:shd w:val="clear" w:color="auto" w:fill="FFFFFF"/>
        </w:rPr>
        <w:t xml:space="preserve"> et al.,</w:t>
      </w:r>
      <w:r w:rsidR="008A31B7" w:rsidRPr="0061577C">
        <w:rPr>
          <w:rFonts w:ascii="Times New Roman" w:hAnsi="Times New Roman" w:cs="Times New Roman"/>
          <w:sz w:val="24"/>
          <w:szCs w:val="24"/>
          <w:shd w:val="clear" w:color="auto" w:fill="FFFFFF"/>
        </w:rPr>
        <w:t xml:space="preserve"> </w:t>
      </w:r>
      <w:r w:rsidR="00754739" w:rsidRPr="0061577C">
        <w:rPr>
          <w:rFonts w:ascii="Times New Roman" w:hAnsi="Times New Roman" w:cs="Times New Roman"/>
          <w:sz w:val="24"/>
          <w:szCs w:val="24"/>
          <w:shd w:val="clear" w:color="auto" w:fill="FFFFFF"/>
        </w:rPr>
        <w:t>2018). Although press releases are typically emailed to media contacts in hopes that they will incorporate it in their new</w:t>
      </w:r>
      <w:r w:rsidR="00EE4626" w:rsidRPr="0061577C">
        <w:rPr>
          <w:rFonts w:ascii="Times New Roman" w:hAnsi="Times New Roman" w:cs="Times New Roman"/>
          <w:sz w:val="24"/>
          <w:szCs w:val="24"/>
          <w:shd w:val="clear" w:color="auto" w:fill="FFFFFF"/>
        </w:rPr>
        <w:t>s</w:t>
      </w:r>
      <w:r w:rsidR="00754739" w:rsidRPr="0061577C">
        <w:rPr>
          <w:rFonts w:ascii="Times New Roman" w:hAnsi="Times New Roman" w:cs="Times New Roman"/>
          <w:sz w:val="24"/>
          <w:szCs w:val="24"/>
          <w:shd w:val="clear" w:color="auto" w:fill="FFFFFF"/>
        </w:rPr>
        <w:t xml:space="preserve"> report, it has become </w:t>
      </w:r>
      <w:r w:rsidR="00754739" w:rsidRPr="0061577C">
        <w:rPr>
          <w:rFonts w:ascii="Times New Roman" w:hAnsi="Times New Roman" w:cs="Times New Roman"/>
          <w:sz w:val="24"/>
          <w:szCs w:val="24"/>
          <w:shd w:val="clear" w:color="auto" w:fill="FFFFFF"/>
        </w:rPr>
        <w:lastRenderedPageBreak/>
        <w:t xml:space="preserve">increasingly </w:t>
      </w:r>
      <w:r w:rsidR="00657F7D" w:rsidRPr="0061577C">
        <w:rPr>
          <w:rFonts w:ascii="Times New Roman" w:hAnsi="Times New Roman" w:cs="Times New Roman"/>
          <w:sz w:val="24"/>
          <w:szCs w:val="24"/>
          <w:shd w:val="clear" w:color="auto" w:fill="FFFFFF"/>
        </w:rPr>
        <w:t xml:space="preserve">popular for newswire services to publish them </w:t>
      </w:r>
      <w:r w:rsidR="001324C0" w:rsidRPr="0061577C">
        <w:rPr>
          <w:rFonts w:ascii="Times New Roman" w:hAnsi="Times New Roman" w:cs="Times New Roman"/>
          <w:sz w:val="24"/>
          <w:szCs w:val="24"/>
          <w:shd w:val="clear" w:color="auto" w:fill="FFFFFF"/>
        </w:rPr>
        <w:t xml:space="preserve">directly </w:t>
      </w:r>
      <w:r w:rsidR="00657F7D" w:rsidRPr="0061577C">
        <w:rPr>
          <w:rFonts w:ascii="Times New Roman" w:hAnsi="Times New Roman" w:cs="Times New Roman"/>
          <w:sz w:val="24"/>
          <w:szCs w:val="24"/>
          <w:shd w:val="clear" w:color="auto" w:fill="FFFFFF"/>
        </w:rPr>
        <w:t>online so that they can be found by media organizations and the</w:t>
      </w:r>
      <w:r w:rsidR="002F7781" w:rsidRPr="0061577C">
        <w:rPr>
          <w:rFonts w:ascii="Times New Roman" w:hAnsi="Times New Roman" w:cs="Times New Roman"/>
          <w:sz w:val="24"/>
          <w:szCs w:val="24"/>
          <w:shd w:val="clear" w:color="auto" w:fill="FFFFFF"/>
        </w:rPr>
        <w:t xml:space="preserve"> general</w:t>
      </w:r>
      <w:r w:rsidR="00657F7D" w:rsidRPr="0061577C">
        <w:rPr>
          <w:rFonts w:ascii="Times New Roman" w:hAnsi="Times New Roman" w:cs="Times New Roman"/>
          <w:sz w:val="24"/>
          <w:szCs w:val="24"/>
          <w:shd w:val="clear" w:color="auto" w:fill="FFFFFF"/>
        </w:rPr>
        <w:t xml:space="preserve"> public alike (</w:t>
      </w:r>
      <w:proofErr w:type="spellStart"/>
      <w:r w:rsidR="00657F7D" w:rsidRPr="0061577C">
        <w:rPr>
          <w:rFonts w:ascii="Times New Roman" w:hAnsi="Times New Roman" w:cs="Times New Roman"/>
          <w:sz w:val="24"/>
          <w:szCs w:val="24"/>
          <w:shd w:val="clear" w:color="auto" w:fill="FFFFFF"/>
        </w:rPr>
        <w:t>iReach</w:t>
      </w:r>
      <w:proofErr w:type="spellEnd"/>
      <w:r w:rsidR="00657F7D" w:rsidRPr="0061577C">
        <w:rPr>
          <w:rFonts w:ascii="Times New Roman" w:hAnsi="Times New Roman" w:cs="Times New Roman"/>
          <w:sz w:val="24"/>
          <w:szCs w:val="24"/>
          <w:shd w:val="clear" w:color="auto" w:fill="FFFFFF"/>
        </w:rPr>
        <w:t xml:space="preserve">, 2018; </w:t>
      </w:r>
      <w:proofErr w:type="spellStart"/>
      <w:r w:rsidR="00657F7D" w:rsidRPr="0061577C">
        <w:rPr>
          <w:rFonts w:ascii="Times New Roman" w:hAnsi="Times New Roman" w:cs="Times New Roman"/>
          <w:sz w:val="24"/>
          <w:szCs w:val="24"/>
          <w:shd w:val="clear" w:color="auto" w:fill="FFFFFF"/>
        </w:rPr>
        <w:t>Tandoc</w:t>
      </w:r>
      <w:proofErr w:type="spellEnd"/>
      <w:r w:rsidR="006E368F" w:rsidRPr="0061577C">
        <w:rPr>
          <w:rFonts w:ascii="Times New Roman" w:hAnsi="Times New Roman" w:cs="Times New Roman"/>
          <w:sz w:val="24"/>
          <w:szCs w:val="24"/>
          <w:shd w:val="clear" w:color="auto" w:fill="FFFFFF"/>
        </w:rPr>
        <w:t xml:space="preserve"> et al.,</w:t>
      </w:r>
      <w:r w:rsidR="00657F7D" w:rsidRPr="0061577C">
        <w:rPr>
          <w:rFonts w:ascii="Times New Roman" w:hAnsi="Times New Roman" w:cs="Times New Roman"/>
          <w:sz w:val="24"/>
          <w:szCs w:val="24"/>
          <w:shd w:val="clear" w:color="auto" w:fill="FFFFFF"/>
        </w:rPr>
        <w:t xml:space="preserve"> 2018). </w:t>
      </w:r>
    </w:p>
    <w:tbl>
      <w:tblPr>
        <w:tblStyle w:val="TableGrid"/>
        <w:tblW w:w="5000" w:type="pct"/>
        <w:tblLayout w:type="fixed"/>
        <w:tblCellMar>
          <w:left w:w="72" w:type="dxa"/>
          <w:right w:w="72" w:type="dxa"/>
        </w:tblCellMar>
        <w:tblLook w:val="04A0" w:firstRow="1" w:lastRow="0" w:firstColumn="1" w:lastColumn="0" w:noHBand="0" w:noVBand="1"/>
      </w:tblPr>
      <w:tblGrid>
        <w:gridCol w:w="3420"/>
        <w:gridCol w:w="2821"/>
        <w:gridCol w:w="3119"/>
      </w:tblGrid>
      <w:tr w:rsidR="00477380" w:rsidRPr="0061577C" w14:paraId="5153B1E0" w14:textId="77777777" w:rsidTr="00546AEA">
        <w:tc>
          <w:tcPr>
            <w:tcW w:w="5000" w:type="pct"/>
            <w:gridSpan w:val="3"/>
            <w:tcBorders>
              <w:top w:val="nil"/>
              <w:left w:val="nil"/>
              <w:bottom w:val="single" w:sz="4" w:space="0" w:color="auto"/>
              <w:right w:val="nil"/>
            </w:tcBorders>
          </w:tcPr>
          <w:p w14:paraId="21896048" w14:textId="77777777" w:rsidR="00477380" w:rsidRPr="0061577C" w:rsidRDefault="00477380"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Table 8.</w:t>
            </w:r>
          </w:p>
          <w:p w14:paraId="2E3F66B3" w14:textId="77777777" w:rsidR="00477380" w:rsidRPr="0061577C" w:rsidRDefault="00477380"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i/>
                <w:color w:val="000000"/>
                <w:sz w:val="24"/>
                <w:szCs w:val="24"/>
                <w:shd w:val="clear" w:color="auto" w:fill="FFFFFF"/>
              </w:rPr>
              <w:t>Features of Persuasive Information</w:t>
            </w:r>
          </w:p>
        </w:tc>
      </w:tr>
      <w:tr w:rsidR="00477380" w:rsidRPr="0061577C" w14:paraId="353A3BA9" w14:textId="77777777" w:rsidTr="00546AEA">
        <w:tc>
          <w:tcPr>
            <w:tcW w:w="1827" w:type="pct"/>
            <w:tcBorders>
              <w:top w:val="single" w:sz="4" w:space="0" w:color="auto"/>
              <w:left w:val="nil"/>
              <w:bottom w:val="single" w:sz="4" w:space="0" w:color="auto"/>
              <w:right w:val="nil"/>
            </w:tcBorders>
          </w:tcPr>
          <w:p w14:paraId="12DBB7D8" w14:textId="77777777" w:rsidR="00477380" w:rsidRPr="0061577C" w:rsidRDefault="00477380"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Message and Linguistic</w:t>
            </w:r>
          </w:p>
        </w:tc>
        <w:tc>
          <w:tcPr>
            <w:tcW w:w="1507" w:type="pct"/>
            <w:tcBorders>
              <w:top w:val="single" w:sz="4" w:space="0" w:color="auto"/>
              <w:left w:val="nil"/>
              <w:bottom w:val="single" w:sz="4" w:space="0" w:color="auto"/>
              <w:right w:val="nil"/>
            </w:tcBorders>
          </w:tcPr>
          <w:p w14:paraId="1228884D" w14:textId="77777777" w:rsidR="00477380" w:rsidRPr="0061577C" w:rsidRDefault="00477380"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Sources and Intentions</w:t>
            </w:r>
          </w:p>
        </w:tc>
        <w:tc>
          <w:tcPr>
            <w:tcW w:w="1666" w:type="pct"/>
            <w:tcBorders>
              <w:top w:val="single" w:sz="4" w:space="0" w:color="auto"/>
              <w:left w:val="nil"/>
              <w:bottom w:val="single" w:sz="4" w:space="0" w:color="auto"/>
              <w:right w:val="nil"/>
            </w:tcBorders>
          </w:tcPr>
          <w:p w14:paraId="3801B99B" w14:textId="77777777" w:rsidR="00477380" w:rsidRPr="0061577C" w:rsidRDefault="00477380"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 xml:space="preserve">Structural </w:t>
            </w:r>
          </w:p>
        </w:tc>
      </w:tr>
      <w:tr w:rsidR="00477380" w:rsidRPr="0061577C" w14:paraId="04C33294" w14:textId="77777777" w:rsidTr="00546AEA">
        <w:tc>
          <w:tcPr>
            <w:tcW w:w="1827" w:type="pct"/>
            <w:tcBorders>
              <w:top w:val="single" w:sz="4" w:space="0" w:color="auto"/>
              <w:left w:val="nil"/>
              <w:right w:val="nil"/>
            </w:tcBorders>
          </w:tcPr>
          <w:p w14:paraId="160F9FC2" w14:textId="77777777" w:rsidR="00477380" w:rsidRPr="0061577C" w:rsidRDefault="00477380"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Message Quality</w:t>
            </w:r>
          </w:p>
          <w:p w14:paraId="70709563"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color w:val="000000"/>
                <w:shd w:val="clear" w:color="auto" w:fill="FFFFFF"/>
              </w:rPr>
              <w:t>-</w:t>
            </w:r>
            <w:r w:rsidRPr="0061577C">
              <w:rPr>
                <w:rFonts w:ascii="Times New Roman" w:hAnsi="Times New Roman" w:cs="Times New Roman"/>
                <w:color w:val="000000"/>
                <w:sz w:val="24"/>
                <w:szCs w:val="24"/>
                <w:shd w:val="clear" w:color="auto" w:fill="FFFFFF"/>
              </w:rPr>
              <w:t>Content directly associated with brand</w:t>
            </w:r>
          </w:p>
          <w:p w14:paraId="2A1FF4D9" w14:textId="77777777" w:rsidR="00477380" w:rsidRPr="0061577C" w:rsidRDefault="00477380" w:rsidP="00546AEA">
            <w:pPr>
              <w:rPr>
                <w:color w:val="000000"/>
                <w:shd w:val="clear" w:color="auto" w:fill="FFFFFF"/>
              </w:rPr>
            </w:pPr>
            <w:r w:rsidRPr="0061577C">
              <w:rPr>
                <w:color w:val="000000"/>
                <w:shd w:val="clear" w:color="auto" w:fill="FFFFFF"/>
              </w:rPr>
              <w:t>-</w:t>
            </w:r>
            <w:r w:rsidRPr="0061577C">
              <w:rPr>
                <w:rFonts w:ascii="Times New Roman" w:hAnsi="Times New Roman" w:cs="Times New Roman"/>
                <w:color w:val="000000"/>
                <w:sz w:val="24"/>
                <w:szCs w:val="24"/>
                <w:shd w:val="clear" w:color="auto" w:fill="FFFFFF"/>
              </w:rPr>
              <w:t>PR for candidate or agenda</w:t>
            </w:r>
          </w:p>
          <w:p w14:paraId="2700E24E" w14:textId="77777777" w:rsidR="00477380" w:rsidRPr="0061577C" w:rsidRDefault="00477380"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Rhetorical Elements:</w:t>
            </w:r>
          </w:p>
          <w:p w14:paraId="67F68A06"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-Narrative writing</w:t>
            </w:r>
          </w:p>
          <w:p w14:paraId="7819F127" w14:textId="77777777" w:rsidR="00477380" w:rsidRPr="0061577C" w:rsidRDefault="00477380"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Factuality:</w:t>
            </w:r>
          </w:p>
          <w:p w14:paraId="1645515E"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-One-sided arguments</w:t>
            </w:r>
          </w:p>
          <w:p w14:paraId="7C4F41B6"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-Balanced testimony of untruth values</w:t>
            </w:r>
          </w:p>
          <w:p w14:paraId="0798D6A9" w14:textId="77777777" w:rsidR="00477380" w:rsidRPr="0061577C" w:rsidRDefault="00477380"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Evidence: </w:t>
            </w:r>
          </w:p>
          <w:p w14:paraId="0D6FC878"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-Flawed statistical data</w:t>
            </w:r>
          </w:p>
          <w:p w14:paraId="146A6A7B"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-No replication</w:t>
            </w:r>
          </w:p>
          <w:p w14:paraId="51839DB7" w14:textId="77777777" w:rsidR="00477380" w:rsidRPr="0061577C" w:rsidRDefault="00477380"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Lexical Structures:</w:t>
            </w:r>
          </w:p>
          <w:p w14:paraId="414655B0" w14:textId="7D4B5E91"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w:t>
            </w:r>
            <w:r w:rsidR="00F47A6D" w:rsidRPr="0061577C">
              <w:rPr>
                <w:rFonts w:ascii="Times New Roman" w:hAnsi="Times New Roman" w:cs="Times New Roman"/>
                <w:color w:val="000000"/>
                <w:sz w:val="24"/>
                <w:szCs w:val="24"/>
                <w:shd w:val="clear" w:color="auto" w:fill="FFFFFF"/>
              </w:rPr>
              <w:t>S</w:t>
            </w:r>
            <w:r w:rsidR="000B0A58" w:rsidRPr="0061577C">
              <w:rPr>
                <w:rFonts w:ascii="Times New Roman" w:hAnsi="Times New Roman" w:cs="Times New Roman"/>
                <w:color w:val="000000"/>
                <w:sz w:val="24"/>
                <w:szCs w:val="24"/>
                <w:shd w:val="clear" w:color="auto" w:fill="FFFFFF"/>
              </w:rPr>
              <w:t>econd</w:t>
            </w:r>
            <w:r w:rsidRPr="0061577C">
              <w:rPr>
                <w:rFonts w:ascii="Times New Roman" w:hAnsi="Times New Roman" w:cs="Times New Roman"/>
                <w:color w:val="000000"/>
                <w:sz w:val="24"/>
                <w:szCs w:val="24"/>
                <w:shd w:val="clear" w:color="auto" w:fill="FFFFFF"/>
              </w:rPr>
              <w:t xml:space="preserve"> person statements</w:t>
            </w:r>
          </w:p>
          <w:p w14:paraId="42522378" w14:textId="77777777" w:rsidR="00477380" w:rsidRPr="0061577C" w:rsidRDefault="00477380" w:rsidP="00546AEA">
            <w:pPr>
              <w:rPr>
                <w:rFonts w:ascii="Times New Roman" w:hAnsi="Times New Roman" w:cs="Times New Roman"/>
                <w:color w:val="000000"/>
                <w:sz w:val="24"/>
                <w:szCs w:val="24"/>
                <w:shd w:val="clear" w:color="auto" w:fill="FFFFFF"/>
              </w:rPr>
            </w:pPr>
          </w:p>
        </w:tc>
        <w:tc>
          <w:tcPr>
            <w:tcW w:w="1507" w:type="pct"/>
            <w:tcBorders>
              <w:top w:val="single" w:sz="4" w:space="0" w:color="auto"/>
              <w:left w:val="nil"/>
              <w:right w:val="nil"/>
            </w:tcBorders>
          </w:tcPr>
          <w:p w14:paraId="642786F6" w14:textId="77777777" w:rsidR="00477380" w:rsidRPr="0061577C" w:rsidRDefault="00477380" w:rsidP="00546AEA">
            <w:pPr>
              <w:ind w:right="250"/>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Sources of the content</w:t>
            </w:r>
            <w:r w:rsidRPr="0061577C">
              <w:rPr>
                <w:rFonts w:ascii="Times New Roman" w:hAnsi="Times New Roman" w:cs="Times New Roman"/>
                <w:b/>
                <w:color w:val="000000"/>
                <w:sz w:val="24"/>
                <w:szCs w:val="24"/>
                <w:shd w:val="clear" w:color="auto" w:fill="FFFFFF"/>
              </w:rPr>
              <w:t>:</w:t>
            </w:r>
          </w:p>
          <w:p w14:paraId="5B71796F"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-If it has sources, it is associated with brand or groups related to the agenda</w:t>
            </w:r>
          </w:p>
          <w:p w14:paraId="2B4C9102"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-Sources from science dissidents</w:t>
            </w:r>
          </w:p>
          <w:p w14:paraId="3363D2F8" w14:textId="77777777" w:rsidR="00477380" w:rsidRPr="0061577C" w:rsidRDefault="00477380" w:rsidP="00546AEA">
            <w:pP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-Financial-gain intention.</w:t>
            </w:r>
          </w:p>
          <w:p w14:paraId="17A13463" w14:textId="77777777" w:rsidR="00477380" w:rsidRPr="0061577C" w:rsidRDefault="00477380" w:rsidP="00546AEA">
            <w:pPr>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Independence:</w:t>
            </w:r>
          </w:p>
          <w:p w14:paraId="1E636799" w14:textId="77777777" w:rsidR="00477380" w:rsidRPr="0061577C" w:rsidRDefault="00477380" w:rsidP="00546AEA">
            <w:pPr>
              <w:pBdr>
                <w:left w:val="single" w:sz="4" w:space="4" w:color="auto"/>
              </w:pBdr>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-Author is an organization or promotional entity</w:t>
            </w:r>
          </w:p>
          <w:p w14:paraId="668A23CF" w14:textId="77777777" w:rsidR="00477380" w:rsidRPr="0061577C" w:rsidRDefault="00477380" w:rsidP="00546AEA">
            <w:pPr>
              <w:rPr>
                <w:rFonts w:ascii="Times New Roman" w:hAnsi="Times New Roman" w:cs="Times New Roman"/>
                <w:b/>
                <w:color w:val="000000"/>
                <w:sz w:val="24"/>
                <w:szCs w:val="24"/>
                <w:shd w:val="clear" w:color="auto" w:fill="FFFFFF"/>
              </w:rPr>
            </w:pPr>
          </w:p>
          <w:p w14:paraId="5C8CA420" w14:textId="77777777" w:rsidR="00477380" w:rsidRPr="0061577C" w:rsidRDefault="00477380" w:rsidP="00546AEA">
            <w:pPr>
              <w:rPr>
                <w:rFonts w:ascii="Times New Roman" w:hAnsi="Times New Roman" w:cs="Times New Roman"/>
                <w:color w:val="000000"/>
                <w:sz w:val="24"/>
                <w:szCs w:val="24"/>
                <w:shd w:val="clear" w:color="auto" w:fill="FFFFFF"/>
              </w:rPr>
            </w:pPr>
          </w:p>
        </w:tc>
        <w:tc>
          <w:tcPr>
            <w:tcW w:w="1666" w:type="pct"/>
            <w:tcBorders>
              <w:top w:val="single" w:sz="4" w:space="0" w:color="auto"/>
              <w:left w:val="nil"/>
              <w:right w:val="nil"/>
            </w:tcBorders>
          </w:tcPr>
          <w:p w14:paraId="1A8136FE" w14:textId="77777777" w:rsidR="00477380" w:rsidRPr="0061577C" w:rsidRDefault="00477380" w:rsidP="00546AEA">
            <w:pPr>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color w:val="000000"/>
                <w:sz w:val="24"/>
                <w:szCs w:val="24"/>
                <w:shd w:val="clear" w:color="auto" w:fill="FFFFFF"/>
              </w:rPr>
              <w:t>Labeling</w:t>
            </w:r>
            <w:r w:rsidRPr="0061577C">
              <w:rPr>
                <w:rFonts w:ascii="Times New Roman" w:hAnsi="Times New Roman" w:cs="Times New Roman"/>
                <w:b/>
                <w:bCs/>
                <w:color w:val="000000"/>
                <w:sz w:val="24"/>
                <w:szCs w:val="24"/>
                <w:shd w:val="clear" w:color="auto" w:fill="FFFFFF"/>
              </w:rPr>
              <w:t>:</w:t>
            </w:r>
          </w:p>
          <w:p w14:paraId="6A27802B" w14:textId="77777777" w:rsidR="00477380" w:rsidRPr="0061577C" w:rsidRDefault="00477380"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-Labels indicating paid promotion in social media</w:t>
            </w:r>
          </w:p>
          <w:p w14:paraId="086CDFEB" w14:textId="77777777" w:rsidR="00477380" w:rsidRPr="0061577C" w:rsidRDefault="00477380" w:rsidP="00546AEA">
            <w:pPr>
              <w:contextualSpacing/>
              <w:rPr>
                <w:rFonts w:ascii="Times New Roman" w:hAnsi="Times New Roman" w:cs="Times New Roman"/>
                <w:b/>
                <w:color w:val="000000"/>
                <w:sz w:val="24"/>
                <w:szCs w:val="24"/>
                <w:shd w:val="clear" w:color="auto" w:fill="FFFFFF"/>
              </w:rPr>
            </w:pPr>
            <w:r w:rsidRPr="0061577C">
              <w:rPr>
                <w:rFonts w:ascii="Times New Roman" w:hAnsi="Times New Roman" w:cs="Times New Roman"/>
                <w:b/>
                <w:color w:val="000000"/>
                <w:sz w:val="24"/>
                <w:szCs w:val="24"/>
                <w:shd w:val="clear" w:color="auto" w:fill="FFFFFF"/>
              </w:rPr>
              <w:t xml:space="preserve">URL: </w:t>
            </w:r>
          </w:p>
          <w:p w14:paraId="53D6FC3B" w14:textId="77777777" w:rsidR="00477380" w:rsidRPr="0061577C" w:rsidRDefault="00477380" w:rsidP="00546AEA">
            <w:pPr>
              <w:contextualSpacing/>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-Site is from political, governmental, or another public agency</w:t>
            </w:r>
          </w:p>
          <w:p w14:paraId="799756AC" w14:textId="77777777" w:rsidR="00477380" w:rsidRPr="0061577C" w:rsidRDefault="00477380" w:rsidP="00546AEA">
            <w:pPr>
              <w:contextualSpacing/>
              <w:rPr>
                <w:rFonts w:ascii="Times New Roman" w:hAnsi="Times New Roman" w:cs="Times New Roman"/>
                <w:b/>
                <w:bCs/>
                <w:color w:val="000000"/>
                <w:sz w:val="24"/>
                <w:szCs w:val="24"/>
                <w:shd w:val="clear" w:color="auto" w:fill="FFFFFF"/>
              </w:rPr>
            </w:pPr>
            <w:r w:rsidRPr="0061577C">
              <w:rPr>
                <w:rFonts w:ascii="Times New Roman" w:hAnsi="Times New Roman" w:cs="Times New Roman"/>
                <w:b/>
                <w:bCs/>
                <w:color w:val="000000"/>
                <w:sz w:val="24"/>
                <w:szCs w:val="24"/>
                <w:shd w:val="clear" w:color="auto" w:fill="FFFFFF"/>
              </w:rPr>
              <w:t>About Us Section:</w:t>
            </w:r>
          </w:p>
          <w:p w14:paraId="3DE4EC43" w14:textId="77777777" w:rsidR="00477380" w:rsidRPr="0061577C" w:rsidRDefault="00477380" w:rsidP="00546AEA">
            <w:pPr>
              <w:ind w:right="270"/>
              <w:rPr>
                <w:rFonts w:ascii="Times New Roman" w:hAnsi="Times New Roman" w:cs="Times New Roman"/>
                <w:color w:val="000000"/>
                <w:sz w:val="24"/>
                <w:szCs w:val="24"/>
                <w:shd w:val="clear" w:color="auto" w:fill="FFFFFF"/>
              </w:rPr>
            </w:pPr>
            <w:r w:rsidRPr="0061577C">
              <w:rPr>
                <w:rFonts w:ascii="Times New Roman" w:hAnsi="Times New Roman" w:cs="Times New Roman"/>
                <w:color w:val="000000"/>
                <w:sz w:val="24"/>
                <w:szCs w:val="24"/>
                <w:shd w:val="clear" w:color="auto" w:fill="FFFFFF"/>
              </w:rPr>
              <w:t>-States goals of the site</w:t>
            </w:r>
          </w:p>
          <w:p w14:paraId="12488FD9" w14:textId="77777777" w:rsidR="00477380" w:rsidRPr="0061577C" w:rsidRDefault="00477380" w:rsidP="00546AEA">
            <w:pPr>
              <w:ind w:right="270"/>
              <w:rPr>
                <w:rFonts w:ascii="Times New Roman" w:hAnsi="Times New Roman" w:cs="Times New Roman"/>
                <w:color w:val="000000"/>
                <w:sz w:val="24"/>
                <w:szCs w:val="24"/>
                <w:shd w:val="clear" w:color="auto" w:fill="FFFFFF"/>
              </w:rPr>
            </w:pPr>
          </w:p>
        </w:tc>
      </w:tr>
    </w:tbl>
    <w:p w14:paraId="79D8BFDB" w14:textId="77777777" w:rsidR="00477380" w:rsidRPr="0061577C" w:rsidRDefault="00477380" w:rsidP="00EF3355">
      <w:pPr>
        <w:spacing w:line="480" w:lineRule="auto"/>
        <w:ind w:firstLine="720"/>
        <w:contextualSpacing/>
        <w:rPr>
          <w:rFonts w:ascii="Times New Roman" w:hAnsi="Times New Roman" w:cs="Times New Roman"/>
          <w:sz w:val="24"/>
          <w:szCs w:val="24"/>
          <w:shd w:val="clear" w:color="auto" w:fill="FFFFFF"/>
        </w:rPr>
      </w:pPr>
    </w:p>
    <w:p w14:paraId="05D7D130" w14:textId="122A63B5" w:rsidR="00D53315" w:rsidRPr="0061577C" w:rsidRDefault="00B87C06" w:rsidP="00EF3355">
      <w:pPr>
        <w:spacing w:line="480" w:lineRule="auto"/>
        <w:ind w:firstLine="720"/>
        <w:contextualSpacing/>
        <w:rPr>
          <w:rFonts w:ascii="Times New Roman" w:hAnsi="Times New Roman" w:cs="Times New Roman"/>
          <w:sz w:val="24"/>
          <w:szCs w:val="24"/>
          <w:shd w:val="clear" w:color="auto" w:fill="FFFFFF"/>
        </w:rPr>
      </w:pPr>
      <w:r w:rsidRPr="0061577C">
        <w:rPr>
          <w:rFonts w:ascii="Times New Roman" w:hAnsi="Times New Roman" w:cs="Times New Roman"/>
          <w:sz w:val="24"/>
          <w:szCs w:val="24"/>
          <w:shd w:val="clear" w:color="auto" w:fill="FFFFFF"/>
        </w:rPr>
        <w:t xml:space="preserve">Message characteristics that can be used to identify </w:t>
      </w:r>
      <w:r w:rsidR="00A109A2" w:rsidRPr="0061577C">
        <w:rPr>
          <w:rFonts w:ascii="Times New Roman" w:hAnsi="Times New Roman" w:cs="Times New Roman"/>
          <w:sz w:val="24"/>
          <w:szCs w:val="24"/>
          <w:shd w:val="clear" w:color="auto" w:fill="FFFFFF"/>
        </w:rPr>
        <w:t>promotional content</w:t>
      </w:r>
      <w:r w:rsidRPr="0061577C">
        <w:rPr>
          <w:rFonts w:ascii="Times New Roman" w:hAnsi="Times New Roman" w:cs="Times New Roman"/>
          <w:sz w:val="24"/>
          <w:szCs w:val="24"/>
          <w:shd w:val="clear" w:color="auto" w:fill="FFFFFF"/>
        </w:rPr>
        <w:t xml:space="preserve"> are</w:t>
      </w:r>
      <w:r w:rsidR="00657F7D" w:rsidRPr="0061577C">
        <w:rPr>
          <w:rFonts w:ascii="Times New Roman" w:hAnsi="Times New Roman" w:cs="Times New Roman"/>
          <w:sz w:val="24"/>
          <w:szCs w:val="24"/>
          <w:shd w:val="clear" w:color="auto" w:fill="FFFFFF"/>
        </w:rPr>
        <w:t xml:space="preserve"> its one-sided arguments produced by third party authors (</w:t>
      </w:r>
      <w:proofErr w:type="spellStart"/>
      <w:r w:rsidR="00657F7D" w:rsidRPr="0061577C">
        <w:rPr>
          <w:rFonts w:ascii="Times New Roman" w:hAnsi="Times New Roman" w:cs="Times New Roman"/>
          <w:sz w:val="24"/>
          <w:szCs w:val="24"/>
          <w:shd w:val="clear" w:color="auto" w:fill="FFFFFF"/>
        </w:rPr>
        <w:t>Tandoc</w:t>
      </w:r>
      <w:proofErr w:type="spellEnd"/>
      <w:r w:rsidR="00657F7D" w:rsidRPr="0061577C">
        <w:rPr>
          <w:rFonts w:ascii="Times New Roman" w:hAnsi="Times New Roman" w:cs="Times New Roman"/>
          <w:sz w:val="24"/>
          <w:szCs w:val="24"/>
          <w:shd w:val="clear" w:color="auto" w:fill="FFFFFF"/>
        </w:rPr>
        <w:t xml:space="preserve"> </w:t>
      </w:r>
      <w:r w:rsidR="003631FC" w:rsidRPr="0061577C">
        <w:rPr>
          <w:rFonts w:ascii="Times New Roman" w:hAnsi="Times New Roman" w:cs="Times New Roman"/>
          <w:sz w:val="24"/>
          <w:szCs w:val="24"/>
          <w:shd w:val="clear" w:color="auto" w:fill="FFFFFF"/>
        </w:rPr>
        <w:t>et al.,</w:t>
      </w:r>
      <w:r w:rsidR="00657F7D" w:rsidRPr="0061577C">
        <w:rPr>
          <w:rFonts w:ascii="Times New Roman" w:hAnsi="Times New Roman" w:cs="Times New Roman"/>
          <w:sz w:val="24"/>
          <w:szCs w:val="24"/>
          <w:shd w:val="clear" w:color="auto" w:fill="FFFFFF"/>
        </w:rPr>
        <w:t xml:space="preserve"> 2018), and</w:t>
      </w:r>
      <w:r w:rsidRPr="0061577C">
        <w:rPr>
          <w:rFonts w:ascii="Times New Roman" w:hAnsi="Times New Roman" w:cs="Times New Roman"/>
          <w:sz w:val="24"/>
          <w:szCs w:val="24"/>
          <w:shd w:val="clear" w:color="auto" w:fill="FFFFFF"/>
        </w:rPr>
        <w:t xml:space="preserve"> the </w:t>
      </w:r>
      <w:r w:rsidR="004C7650" w:rsidRPr="0061577C">
        <w:rPr>
          <w:rFonts w:ascii="Times New Roman" w:hAnsi="Times New Roman" w:cs="Times New Roman"/>
          <w:sz w:val="24"/>
          <w:szCs w:val="24"/>
          <w:shd w:val="clear" w:color="auto" w:fill="FFFFFF"/>
        </w:rPr>
        <w:t>flawed</w:t>
      </w:r>
      <w:r w:rsidR="00BC07DF" w:rsidRPr="0061577C">
        <w:rPr>
          <w:rFonts w:ascii="Times New Roman" w:hAnsi="Times New Roman" w:cs="Times New Roman"/>
          <w:sz w:val="24"/>
          <w:szCs w:val="24"/>
          <w:shd w:val="clear" w:color="auto" w:fill="FFFFFF"/>
        </w:rPr>
        <w:t xml:space="preserve"> analysis of statistical data and replication (</w:t>
      </w:r>
      <w:proofErr w:type="spellStart"/>
      <w:r w:rsidR="00BC07DF" w:rsidRPr="0061577C">
        <w:rPr>
          <w:rFonts w:ascii="Times New Roman" w:hAnsi="Times New Roman" w:cs="Times New Roman"/>
          <w:sz w:val="24"/>
          <w:szCs w:val="24"/>
          <w:shd w:val="clear" w:color="auto" w:fill="FFFFFF"/>
        </w:rPr>
        <w:t>Crocco</w:t>
      </w:r>
      <w:proofErr w:type="spellEnd"/>
      <w:r w:rsidR="00BC07DF" w:rsidRPr="0061577C">
        <w:rPr>
          <w:rFonts w:ascii="Times New Roman" w:hAnsi="Times New Roman" w:cs="Times New Roman"/>
          <w:sz w:val="24"/>
          <w:szCs w:val="24"/>
          <w:shd w:val="clear" w:color="auto" w:fill="FFFFFF"/>
        </w:rPr>
        <w:t xml:space="preserve">, Halvorsen, Jacobsen, &amp; </w:t>
      </w:r>
      <w:proofErr w:type="spellStart"/>
      <w:r w:rsidR="00BC07DF" w:rsidRPr="0061577C">
        <w:rPr>
          <w:rFonts w:ascii="Times New Roman" w:hAnsi="Times New Roman" w:cs="Times New Roman"/>
          <w:sz w:val="24"/>
          <w:szCs w:val="24"/>
          <w:shd w:val="clear" w:color="auto" w:fill="FFFFFF"/>
        </w:rPr>
        <w:t>Segall</w:t>
      </w:r>
      <w:proofErr w:type="spellEnd"/>
      <w:r w:rsidR="00BC07DF" w:rsidRPr="0061577C">
        <w:rPr>
          <w:rFonts w:ascii="Times New Roman" w:hAnsi="Times New Roman" w:cs="Times New Roman"/>
          <w:sz w:val="24"/>
          <w:szCs w:val="24"/>
          <w:shd w:val="clear" w:color="auto" w:fill="FFFFFF"/>
        </w:rPr>
        <w:t xml:space="preserve">, 2017; </w:t>
      </w:r>
      <w:proofErr w:type="spellStart"/>
      <w:r w:rsidR="00BC07DF" w:rsidRPr="0061577C">
        <w:rPr>
          <w:rFonts w:ascii="Times New Roman" w:hAnsi="Times New Roman" w:cs="Times New Roman"/>
          <w:sz w:val="24"/>
          <w:szCs w:val="24"/>
          <w:shd w:val="clear" w:color="auto" w:fill="FFFFFF"/>
        </w:rPr>
        <w:t>McElreath</w:t>
      </w:r>
      <w:proofErr w:type="spellEnd"/>
      <w:r w:rsidR="00BC07DF" w:rsidRPr="0061577C">
        <w:rPr>
          <w:rFonts w:ascii="Times New Roman" w:hAnsi="Times New Roman" w:cs="Times New Roman"/>
          <w:sz w:val="24"/>
          <w:szCs w:val="24"/>
          <w:shd w:val="clear" w:color="auto" w:fill="FFFFFF"/>
        </w:rPr>
        <w:t xml:space="preserve"> &amp; </w:t>
      </w:r>
      <w:proofErr w:type="spellStart"/>
      <w:r w:rsidR="00BC07DF" w:rsidRPr="0061577C">
        <w:rPr>
          <w:rFonts w:ascii="Times New Roman" w:hAnsi="Times New Roman" w:cs="Times New Roman"/>
          <w:sz w:val="24"/>
          <w:szCs w:val="24"/>
          <w:shd w:val="clear" w:color="auto" w:fill="FFFFFF"/>
        </w:rPr>
        <w:t>Smaldino</w:t>
      </w:r>
      <w:proofErr w:type="spellEnd"/>
      <w:r w:rsidR="00BC07DF" w:rsidRPr="0061577C">
        <w:rPr>
          <w:rFonts w:ascii="Times New Roman" w:hAnsi="Times New Roman" w:cs="Times New Roman"/>
          <w:sz w:val="24"/>
          <w:szCs w:val="24"/>
          <w:shd w:val="clear" w:color="auto" w:fill="FFFFFF"/>
        </w:rPr>
        <w:t>, 2015)</w:t>
      </w:r>
      <w:r w:rsidR="00853BCC" w:rsidRPr="0061577C">
        <w:rPr>
          <w:rFonts w:ascii="Times New Roman" w:hAnsi="Times New Roman" w:cs="Times New Roman"/>
          <w:sz w:val="24"/>
          <w:szCs w:val="24"/>
          <w:shd w:val="clear" w:color="auto" w:fill="FFFFFF"/>
        </w:rPr>
        <w:t xml:space="preserve"> (See Table </w:t>
      </w:r>
      <w:r w:rsidR="00612362" w:rsidRPr="0061577C">
        <w:rPr>
          <w:rFonts w:ascii="Times New Roman" w:hAnsi="Times New Roman" w:cs="Times New Roman"/>
          <w:sz w:val="24"/>
          <w:szCs w:val="24"/>
          <w:shd w:val="clear" w:color="auto" w:fill="FFFFFF"/>
        </w:rPr>
        <w:t>8</w:t>
      </w:r>
      <w:r w:rsidR="00853BCC" w:rsidRPr="0061577C">
        <w:rPr>
          <w:rFonts w:ascii="Times New Roman" w:hAnsi="Times New Roman" w:cs="Times New Roman"/>
          <w:sz w:val="24"/>
          <w:szCs w:val="24"/>
          <w:shd w:val="clear" w:color="auto" w:fill="FFFFFF"/>
        </w:rPr>
        <w:t>)</w:t>
      </w:r>
      <w:r w:rsidR="00657F7D" w:rsidRPr="0061577C">
        <w:rPr>
          <w:rFonts w:ascii="Times New Roman" w:hAnsi="Times New Roman" w:cs="Times New Roman"/>
          <w:sz w:val="24"/>
          <w:szCs w:val="24"/>
          <w:shd w:val="clear" w:color="auto" w:fill="FFFFFF"/>
        </w:rPr>
        <w:t>.</w:t>
      </w:r>
      <w:r w:rsidR="00BC07DF" w:rsidRPr="0061577C">
        <w:rPr>
          <w:rFonts w:ascii="Times New Roman" w:hAnsi="Times New Roman" w:cs="Times New Roman"/>
          <w:sz w:val="24"/>
          <w:szCs w:val="24"/>
          <w:shd w:val="clear" w:color="auto" w:fill="FFFFFF"/>
        </w:rPr>
        <w:t xml:space="preserve"> Nevertheless, </w:t>
      </w:r>
      <w:proofErr w:type="spellStart"/>
      <w:r w:rsidR="00BC07DF" w:rsidRPr="0061577C">
        <w:rPr>
          <w:rFonts w:ascii="Times New Roman" w:hAnsi="Times New Roman" w:cs="Times New Roman"/>
          <w:sz w:val="24"/>
          <w:szCs w:val="24"/>
          <w:shd w:val="clear" w:color="auto" w:fill="FFFFFF"/>
        </w:rPr>
        <w:t>McEalreath</w:t>
      </w:r>
      <w:proofErr w:type="spellEnd"/>
      <w:r w:rsidR="00BC07DF" w:rsidRPr="0061577C">
        <w:rPr>
          <w:rFonts w:ascii="Times New Roman" w:hAnsi="Times New Roman" w:cs="Times New Roman"/>
          <w:sz w:val="24"/>
          <w:szCs w:val="24"/>
          <w:shd w:val="clear" w:color="auto" w:fill="FFFFFF"/>
        </w:rPr>
        <w:t xml:space="preserve"> and </w:t>
      </w:r>
      <w:proofErr w:type="spellStart"/>
      <w:r w:rsidR="00BC07DF" w:rsidRPr="0061577C">
        <w:rPr>
          <w:rFonts w:ascii="Times New Roman" w:hAnsi="Times New Roman" w:cs="Times New Roman"/>
          <w:sz w:val="24"/>
          <w:szCs w:val="24"/>
          <w:shd w:val="clear" w:color="auto" w:fill="FFFFFF"/>
        </w:rPr>
        <w:t>Smaldino</w:t>
      </w:r>
      <w:proofErr w:type="spellEnd"/>
      <w:r w:rsidR="00BC07DF" w:rsidRPr="0061577C">
        <w:rPr>
          <w:rFonts w:ascii="Times New Roman" w:hAnsi="Times New Roman" w:cs="Times New Roman"/>
          <w:sz w:val="24"/>
          <w:szCs w:val="24"/>
          <w:shd w:val="clear" w:color="auto" w:fill="FFFFFF"/>
        </w:rPr>
        <w:t xml:space="preserve"> (2015) elucidate on the importance of</w:t>
      </w:r>
      <w:r w:rsidR="00C479D4" w:rsidRPr="0061577C">
        <w:rPr>
          <w:rFonts w:ascii="Times New Roman" w:hAnsi="Times New Roman" w:cs="Times New Roman"/>
          <w:sz w:val="24"/>
          <w:szCs w:val="24"/>
          <w:shd w:val="clear" w:color="auto" w:fill="FFFFFF"/>
        </w:rPr>
        <w:t xml:space="preserve"> understanding</w:t>
      </w:r>
      <w:r w:rsidR="00BC07DF" w:rsidRPr="0061577C">
        <w:rPr>
          <w:rFonts w:ascii="Times New Roman" w:hAnsi="Times New Roman" w:cs="Times New Roman"/>
          <w:sz w:val="24"/>
          <w:szCs w:val="24"/>
          <w:shd w:val="clear" w:color="auto" w:fill="FFFFFF"/>
        </w:rPr>
        <w:t xml:space="preserve"> false positive rates</w:t>
      </w:r>
      <w:r w:rsidR="00C65D38" w:rsidRPr="0061577C">
        <w:rPr>
          <w:rFonts w:ascii="Times New Roman" w:hAnsi="Times New Roman" w:cs="Times New Roman"/>
          <w:sz w:val="24"/>
          <w:szCs w:val="24"/>
          <w:shd w:val="clear" w:color="auto" w:fill="FFFFFF"/>
        </w:rPr>
        <w:t xml:space="preserve"> when assessing for</w:t>
      </w:r>
      <w:r w:rsidR="00BC07DF" w:rsidRPr="0061577C">
        <w:rPr>
          <w:rFonts w:ascii="Times New Roman" w:hAnsi="Times New Roman" w:cs="Times New Roman"/>
          <w:sz w:val="24"/>
          <w:szCs w:val="24"/>
          <w:shd w:val="clear" w:color="auto" w:fill="FFFFFF"/>
        </w:rPr>
        <w:t xml:space="preserve"> reliability as well as the controversy of publication bias in the research community</w:t>
      </w:r>
      <w:r w:rsidR="00E356A3" w:rsidRPr="0061577C">
        <w:rPr>
          <w:rFonts w:ascii="Times New Roman" w:hAnsi="Times New Roman" w:cs="Times New Roman"/>
          <w:sz w:val="24"/>
          <w:szCs w:val="24"/>
          <w:shd w:val="clear" w:color="auto" w:fill="FFFFFF"/>
        </w:rPr>
        <w:t xml:space="preserve">. </w:t>
      </w:r>
      <w:r w:rsidR="009D0DCB" w:rsidRPr="0061577C">
        <w:rPr>
          <w:rFonts w:ascii="Times New Roman" w:hAnsi="Times New Roman" w:cs="Times New Roman"/>
          <w:sz w:val="24"/>
          <w:szCs w:val="24"/>
          <w:shd w:val="clear" w:color="auto" w:fill="FFFFFF"/>
        </w:rPr>
        <w:t>A</w:t>
      </w:r>
      <w:r w:rsidR="00C91655" w:rsidRPr="0061577C">
        <w:rPr>
          <w:rFonts w:ascii="Times New Roman" w:hAnsi="Times New Roman" w:cs="Times New Roman"/>
          <w:sz w:val="24"/>
          <w:szCs w:val="24"/>
          <w:shd w:val="clear" w:color="auto" w:fill="FFFFFF"/>
        </w:rPr>
        <w:t xml:space="preserve">nother message characteristic of </w:t>
      </w:r>
      <w:r w:rsidR="009D0DCB" w:rsidRPr="0061577C">
        <w:rPr>
          <w:rFonts w:ascii="Times New Roman" w:hAnsi="Times New Roman" w:cs="Times New Roman"/>
          <w:sz w:val="24"/>
          <w:szCs w:val="24"/>
          <w:shd w:val="clear" w:color="auto" w:fill="FFFFFF"/>
        </w:rPr>
        <w:t xml:space="preserve">promotional content </w:t>
      </w:r>
      <w:r w:rsidR="00C91655" w:rsidRPr="0061577C">
        <w:rPr>
          <w:rFonts w:ascii="Times New Roman" w:hAnsi="Times New Roman" w:cs="Times New Roman"/>
          <w:sz w:val="24"/>
          <w:szCs w:val="24"/>
          <w:shd w:val="clear" w:color="auto" w:fill="FFFFFF"/>
        </w:rPr>
        <w:t>is the</w:t>
      </w:r>
      <w:r w:rsidR="009D0DCB" w:rsidRPr="0061577C">
        <w:rPr>
          <w:rFonts w:ascii="Times New Roman" w:hAnsi="Times New Roman" w:cs="Times New Roman"/>
          <w:sz w:val="24"/>
          <w:szCs w:val="24"/>
          <w:shd w:val="clear" w:color="auto" w:fill="FFFFFF"/>
        </w:rPr>
        <w:t xml:space="preserve"> use the </w:t>
      </w:r>
      <w:r w:rsidR="00F350E0" w:rsidRPr="0061577C">
        <w:rPr>
          <w:rFonts w:ascii="Times New Roman" w:hAnsi="Times New Roman" w:cs="Times New Roman"/>
          <w:sz w:val="24"/>
          <w:szCs w:val="24"/>
          <w:shd w:val="clear" w:color="auto" w:fill="FFFFFF"/>
        </w:rPr>
        <w:t xml:space="preserve">second </w:t>
      </w:r>
      <w:r w:rsidR="009D0DCB" w:rsidRPr="0061577C">
        <w:rPr>
          <w:rFonts w:ascii="Times New Roman" w:hAnsi="Times New Roman" w:cs="Times New Roman"/>
          <w:sz w:val="24"/>
          <w:szCs w:val="24"/>
          <w:shd w:val="clear" w:color="auto" w:fill="FFFFFF"/>
        </w:rPr>
        <w:t>person</w:t>
      </w:r>
      <w:r w:rsidR="00F350E0" w:rsidRPr="0061577C">
        <w:rPr>
          <w:rFonts w:ascii="Times New Roman" w:hAnsi="Times New Roman" w:cs="Times New Roman"/>
          <w:sz w:val="24"/>
          <w:szCs w:val="24"/>
          <w:shd w:val="clear" w:color="auto" w:fill="FFFFFF"/>
        </w:rPr>
        <w:t xml:space="preserve"> perspective</w:t>
      </w:r>
      <w:r w:rsidR="00432673" w:rsidRPr="0061577C">
        <w:rPr>
          <w:rFonts w:ascii="Times New Roman" w:hAnsi="Times New Roman" w:cs="Times New Roman"/>
          <w:sz w:val="24"/>
          <w:szCs w:val="24"/>
          <w:shd w:val="clear" w:color="auto" w:fill="FFFFFF"/>
        </w:rPr>
        <w:t xml:space="preserve">. </w:t>
      </w:r>
      <w:r w:rsidR="00F350E0" w:rsidRPr="0061577C">
        <w:rPr>
          <w:rFonts w:ascii="Times New Roman" w:hAnsi="Times New Roman" w:cs="Times New Roman"/>
          <w:sz w:val="24"/>
          <w:szCs w:val="24"/>
          <w:shd w:val="clear" w:color="auto" w:fill="FFFFFF"/>
        </w:rPr>
        <w:t>According to Cook (2001), the use of the word “you” is “one of the most distinctive features o</w:t>
      </w:r>
      <w:r w:rsidR="00075293" w:rsidRPr="0061577C">
        <w:rPr>
          <w:rFonts w:ascii="Times New Roman" w:hAnsi="Times New Roman" w:cs="Times New Roman"/>
          <w:sz w:val="24"/>
          <w:szCs w:val="24"/>
          <w:shd w:val="clear" w:color="auto" w:fill="FFFFFF"/>
        </w:rPr>
        <w:t>f</w:t>
      </w:r>
      <w:r w:rsidR="00F350E0" w:rsidRPr="0061577C">
        <w:rPr>
          <w:rFonts w:ascii="Times New Roman" w:hAnsi="Times New Roman" w:cs="Times New Roman"/>
          <w:sz w:val="24"/>
          <w:szCs w:val="24"/>
          <w:shd w:val="clear" w:color="auto" w:fill="FFFFFF"/>
        </w:rPr>
        <w:t xml:space="preserve"> advertising</w:t>
      </w:r>
      <w:r w:rsidR="00075293" w:rsidRPr="0061577C">
        <w:rPr>
          <w:rFonts w:ascii="Times New Roman" w:hAnsi="Times New Roman" w:cs="Times New Roman"/>
          <w:sz w:val="24"/>
          <w:szCs w:val="24"/>
          <w:shd w:val="clear" w:color="auto" w:fill="FFFFFF"/>
        </w:rPr>
        <w:t xml:space="preserve">” and its use is the “most divergent from the uses in other genres” (p.157). </w:t>
      </w:r>
      <w:r w:rsidR="009D0DCB" w:rsidRPr="0061577C">
        <w:rPr>
          <w:rFonts w:ascii="Times New Roman" w:hAnsi="Times New Roman" w:cs="Times New Roman"/>
          <w:color w:val="000000"/>
          <w:sz w:val="24"/>
          <w:szCs w:val="24"/>
          <w:shd w:val="clear" w:color="auto" w:fill="FFFFFF"/>
        </w:rPr>
        <w:t xml:space="preserve"> </w:t>
      </w:r>
      <w:r w:rsidR="00E356A3" w:rsidRPr="0061577C">
        <w:rPr>
          <w:rFonts w:ascii="Times New Roman" w:hAnsi="Times New Roman" w:cs="Times New Roman"/>
          <w:sz w:val="24"/>
          <w:szCs w:val="24"/>
          <w:shd w:val="clear" w:color="auto" w:fill="FFFFFF"/>
        </w:rPr>
        <w:t xml:space="preserve">Finally, sources/intent can be analyzed by the inclusion of arguments from known dissidents </w:t>
      </w:r>
      <w:r w:rsidR="00657F7D" w:rsidRPr="00F70C85">
        <w:rPr>
          <w:rFonts w:ascii="Times New Roman" w:hAnsi="Times New Roman" w:cs="Times New Roman"/>
          <w:sz w:val="24"/>
          <w:szCs w:val="24"/>
          <w:shd w:val="clear" w:color="auto" w:fill="FFFFFF"/>
        </w:rPr>
        <w:t xml:space="preserve">when the content promotes a particular side or </w:t>
      </w:r>
      <w:r w:rsidR="00657F7D" w:rsidRPr="00F70C85">
        <w:rPr>
          <w:rFonts w:ascii="Times New Roman" w:hAnsi="Times New Roman" w:cs="Times New Roman"/>
          <w:sz w:val="24"/>
          <w:szCs w:val="24"/>
          <w:shd w:val="clear" w:color="auto" w:fill="FFFFFF"/>
        </w:rPr>
        <w:lastRenderedPageBreak/>
        <w:t xml:space="preserve">issue in an agenda </w:t>
      </w:r>
      <w:r w:rsidR="00E356A3" w:rsidRPr="00F70C85">
        <w:rPr>
          <w:rFonts w:ascii="Times New Roman" w:hAnsi="Times New Roman" w:cs="Times New Roman"/>
          <w:sz w:val="24"/>
          <w:szCs w:val="24"/>
          <w:shd w:val="clear" w:color="auto" w:fill="FFFFFF"/>
        </w:rPr>
        <w:t>(Jones, 2002</w:t>
      </w:r>
      <w:r w:rsidR="00A52081" w:rsidRPr="0061577C">
        <w:rPr>
          <w:rFonts w:ascii="Times New Roman" w:hAnsi="Times New Roman" w:cs="Times New Roman"/>
          <w:sz w:val="24"/>
          <w:szCs w:val="24"/>
          <w:shd w:val="clear" w:color="auto" w:fill="FFFFFF"/>
        </w:rPr>
        <w:t xml:space="preserve">; </w:t>
      </w:r>
      <w:proofErr w:type="spellStart"/>
      <w:r w:rsidR="00E356A3" w:rsidRPr="0061577C">
        <w:rPr>
          <w:rFonts w:ascii="Times New Roman" w:hAnsi="Times New Roman" w:cs="Times New Roman"/>
          <w:sz w:val="24"/>
          <w:szCs w:val="24"/>
          <w:shd w:val="clear" w:color="auto" w:fill="FFFFFF"/>
        </w:rPr>
        <w:t>Sheble</w:t>
      </w:r>
      <w:proofErr w:type="spellEnd"/>
      <w:r w:rsidR="00E356A3" w:rsidRPr="0061577C">
        <w:rPr>
          <w:rFonts w:ascii="Times New Roman" w:hAnsi="Times New Roman" w:cs="Times New Roman"/>
          <w:sz w:val="24"/>
          <w:szCs w:val="24"/>
          <w:shd w:val="clear" w:color="auto" w:fill="FFFFFF"/>
        </w:rPr>
        <w:t>, 2018)</w:t>
      </w:r>
      <w:r w:rsidR="00657F7D" w:rsidRPr="0061577C">
        <w:rPr>
          <w:rFonts w:ascii="Times New Roman" w:hAnsi="Times New Roman" w:cs="Times New Roman"/>
          <w:sz w:val="24"/>
          <w:szCs w:val="24"/>
          <w:shd w:val="clear" w:color="auto" w:fill="FFFFFF"/>
        </w:rPr>
        <w:t>, as well as its self-promotion for financial gain in the case of news releases.</w:t>
      </w:r>
    </w:p>
    <w:p w14:paraId="3553017D" w14:textId="3407552E" w:rsidR="002446C0" w:rsidRPr="0061577C" w:rsidRDefault="002446C0" w:rsidP="00EF3355">
      <w:pPr>
        <w:spacing w:line="480" w:lineRule="auto"/>
        <w:ind w:firstLine="720"/>
        <w:contextualSpacing/>
        <w:rPr>
          <w:rFonts w:ascii="Times New Roman" w:hAnsi="Times New Roman" w:cs="Times New Roman"/>
          <w:sz w:val="24"/>
          <w:szCs w:val="24"/>
          <w:shd w:val="clear" w:color="auto" w:fill="FFFFFF"/>
        </w:rPr>
      </w:pPr>
      <w:r w:rsidRPr="0061577C">
        <w:rPr>
          <w:rFonts w:ascii="Times New Roman" w:hAnsi="Times New Roman" w:cs="Times New Roman"/>
          <w:sz w:val="24"/>
          <w:szCs w:val="24"/>
          <w:shd w:val="clear" w:color="auto" w:fill="FFFFFF"/>
        </w:rPr>
        <w:t xml:space="preserve">An example of this type of content is a native advertisement in </w:t>
      </w:r>
      <w:r w:rsidRPr="0061577C">
        <w:rPr>
          <w:rFonts w:ascii="Times New Roman" w:hAnsi="Times New Roman" w:cs="Times New Roman"/>
          <w:i/>
          <w:sz w:val="24"/>
          <w:szCs w:val="24"/>
          <w:shd w:val="clear" w:color="auto" w:fill="FFFFFF"/>
        </w:rPr>
        <w:t>The Guardian</w:t>
      </w:r>
      <w:r w:rsidRPr="0061577C">
        <w:rPr>
          <w:rFonts w:ascii="Times New Roman" w:hAnsi="Times New Roman" w:cs="Times New Roman"/>
          <w:sz w:val="24"/>
          <w:szCs w:val="24"/>
          <w:shd w:val="clear" w:color="auto" w:fill="FFFFFF"/>
        </w:rPr>
        <w:t xml:space="preserve"> providing steps to end homelessness.</w:t>
      </w:r>
      <w:r w:rsidR="0094740C" w:rsidRPr="0061577C">
        <w:rPr>
          <w:rStyle w:val="FootnoteReference"/>
          <w:rFonts w:ascii="Times New Roman" w:hAnsi="Times New Roman" w:cs="Times New Roman"/>
          <w:sz w:val="24"/>
          <w:szCs w:val="24"/>
          <w:shd w:val="clear" w:color="auto" w:fill="FFFFFF"/>
        </w:rPr>
        <w:footnoteReference w:customMarkFollows="1" w:id="8"/>
        <w:t>8</w:t>
      </w:r>
      <w:r w:rsidR="0094740C" w:rsidRPr="0061577C">
        <w:rPr>
          <w:rFonts w:ascii="Times New Roman" w:hAnsi="Times New Roman" w:cs="Times New Roman"/>
          <w:sz w:val="24"/>
          <w:szCs w:val="24"/>
          <w:shd w:val="clear" w:color="auto" w:fill="FFFFFF"/>
        </w:rPr>
        <w:t xml:space="preserve"> </w:t>
      </w:r>
      <w:r w:rsidR="008D38E5" w:rsidRPr="0061577C">
        <w:rPr>
          <w:rFonts w:ascii="Times New Roman" w:hAnsi="Times New Roman" w:cs="Times New Roman"/>
          <w:sz w:val="24"/>
          <w:szCs w:val="24"/>
          <w:shd w:val="clear" w:color="auto" w:fill="FFFFFF"/>
        </w:rPr>
        <w:t>The article is written in narrative writing and is associated with the sponsor</w:t>
      </w:r>
      <w:r w:rsidR="006437D3" w:rsidRPr="0061577C">
        <w:rPr>
          <w:rFonts w:ascii="Times New Roman" w:hAnsi="Times New Roman" w:cs="Times New Roman"/>
          <w:sz w:val="24"/>
          <w:szCs w:val="24"/>
          <w:shd w:val="clear" w:color="auto" w:fill="FFFFFF"/>
        </w:rPr>
        <w:t xml:space="preserve"> “</w:t>
      </w:r>
      <w:r w:rsidR="008D38E5" w:rsidRPr="0061577C">
        <w:rPr>
          <w:rFonts w:ascii="Times New Roman" w:hAnsi="Times New Roman" w:cs="Times New Roman"/>
          <w:sz w:val="24"/>
          <w:szCs w:val="24"/>
          <w:shd w:val="clear" w:color="auto" w:fill="FFFFFF"/>
        </w:rPr>
        <w:t>stand together against poverty</w:t>
      </w:r>
      <w:r w:rsidR="006437D3" w:rsidRPr="0061577C">
        <w:rPr>
          <w:rFonts w:ascii="Times New Roman" w:hAnsi="Times New Roman" w:cs="Times New Roman"/>
          <w:sz w:val="24"/>
          <w:szCs w:val="24"/>
          <w:shd w:val="clear" w:color="auto" w:fill="FFFFFF"/>
        </w:rPr>
        <w:t>”</w:t>
      </w:r>
      <w:r w:rsidR="008D38E5" w:rsidRPr="0061577C">
        <w:rPr>
          <w:rFonts w:ascii="Times New Roman" w:hAnsi="Times New Roman" w:cs="Times New Roman"/>
          <w:sz w:val="24"/>
          <w:szCs w:val="24"/>
          <w:shd w:val="clear" w:color="auto" w:fill="FFFFFF"/>
        </w:rPr>
        <w:t xml:space="preserve"> (message characteristics), the sources within the article are associated with the brand (characteristic of sources and intentions), and the article is tagged as “advertiser content” in the site’s upper left corner. </w:t>
      </w:r>
    </w:p>
    <w:p w14:paraId="24C12619" w14:textId="24B07DAC" w:rsidR="00051C6F" w:rsidRPr="0061577C" w:rsidRDefault="005936D1">
      <w:pPr>
        <w:spacing w:line="480" w:lineRule="auto"/>
        <w:contextualSpacing/>
        <w:jc w:val="center"/>
        <w:outlineLvl w:val="0"/>
        <w:rPr>
          <w:rFonts w:ascii="Times New Roman" w:hAnsi="Times New Roman" w:cs="Times New Roman"/>
          <w:b/>
          <w:sz w:val="24"/>
          <w:szCs w:val="24"/>
        </w:rPr>
      </w:pPr>
      <w:r w:rsidRPr="0061577C">
        <w:rPr>
          <w:rFonts w:ascii="Times New Roman" w:hAnsi="Times New Roman" w:cs="Times New Roman"/>
          <w:b/>
          <w:sz w:val="24"/>
          <w:szCs w:val="24"/>
        </w:rPr>
        <w:t xml:space="preserve">Features or Indicators of </w:t>
      </w:r>
      <w:r w:rsidR="005F3FD1" w:rsidRPr="0061577C">
        <w:rPr>
          <w:rFonts w:ascii="Times New Roman" w:hAnsi="Times New Roman" w:cs="Times New Roman"/>
          <w:b/>
          <w:sz w:val="24"/>
          <w:szCs w:val="24"/>
        </w:rPr>
        <w:t>“</w:t>
      </w:r>
      <w:r w:rsidRPr="0061577C">
        <w:rPr>
          <w:rFonts w:ascii="Times New Roman" w:hAnsi="Times New Roman" w:cs="Times New Roman"/>
          <w:b/>
          <w:sz w:val="24"/>
          <w:szCs w:val="24"/>
        </w:rPr>
        <w:t>Fake News</w:t>
      </w:r>
      <w:r w:rsidR="005F3FD1" w:rsidRPr="0061577C">
        <w:rPr>
          <w:rFonts w:ascii="Times New Roman" w:hAnsi="Times New Roman" w:cs="Times New Roman"/>
          <w:b/>
          <w:sz w:val="24"/>
          <w:szCs w:val="24"/>
        </w:rPr>
        <w:t>”</w:t>
      </w:r>
    </w:p>
    <w:p w14:paraId="78E916E3" w14:textId="033E959F" w:rsidR="00DE0001" w:rsidRPr="0061577C" w:rsidRDefault="00F15C1C" w:rsidP="00BA14A3">
      <w:pPr>
        <w:widowControl w:val="0"/>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Throughout this explication,</w:t>
      </w:r>
      <w:r w:rsidR="00BD2F4A" w:rsidRPr="0061577C">
        <w:rPr>
          <w:rFonts w:ascii="Times New Roman" w:hAnsi="Times New Roman" w:cs="Times New Roman"/>
          <w:sz w:val="24"/>
          <w:szCs w:val="24"/>
        </w:rPr>
        <w:t xml:space="preserve"> initial features</w:t>
      </w:r>
      <w:r w:rsidRPr="0061577C">
        <w:rPr>
          <w:rFonts w:ascii="Times New Roman" w:hAnsi="Times New Roman" w:cs="Times New Roman"/>
          <w:sz w:val="24"/>
          <w:szCs w:val="24"/>
        </w:rPr>
        <w:t xml:space="preserve"> or indicators of </w:t>
      </w:r>
      <w:r w:rsidR="005F3FD1" w:rsidRPr="0061577C">
        <w:rPr>
          <w:rFonts w:ascii="Times New Roman" w:hAnsi="Times New Roman" w:cs="Times New Roman"/>
          <w:sz w:val="24"/>
          <w:szCs w:val="24"/>
        </w:rPr>
        <w:t>“</w:t>
      </w:r>
      <w:r w:rsidR="00221640" w:rsidRPr="0061577C">
        <w:rPr>
          <w:rFonts w:ascii="Times New Roman" w:hAnsi="Times New Roman" w:cs="Times New Roman"/>
          <w:sz w:val="24"/>
          <w:szCs w:val="24"/>
        </w:rPr>
        <w:t>fa</w:t>
      </w:r>
      <w:r w:rsidR="004E1F7E" w:rsidRPr="0061577C">
        <w:rPr>
          <w:rFonts w:ascii="Times New Roman" w:hAnsi="Times New Roman" w:cs="Times New Roman"/>
          <w:sz w:val="24"/>
          <w:szCs w:val="24"/>
        </w:rPr>
        <w:t xml:space="preserve">ke </w:t>
      </w:r>
      <w:r w:rsidRPr="0061577C">
        <w:rPr>
          <w:rFonts w:ascii="Times New Roman" w:hAnsi="Times New Roman" w:cs="Times New Roman"/>
          <w:sz w:val="24"/>
          <w:szCs w:val="24"/>
        </w:rPr>
        <w:t>news</w:t>
      </w:r>
      <w:r w:rsidR="005F3FD1" w:rsidRPr="0061577C">
        <w:rPr>
          <w:rFonts w:ascii="Times New Roman" w:hAnsi="Times New Roman" w:cs="Times New Roman"/>
          <w:sz w:val="24"/>
          <w:szCs w:val="24"/>
        </w:rPr>
        <w:t>”</w:t>
      </w:r>
      <w:r w:rsidRPr="0061577C">
        <w:rPr>
          <w:rFonts w:ascii="Times New Roman" w:hAnsi="Times New Roman" w:cs="Times New Roman"/>
          <w:sz w:val="24"/>
          <w:szCs w:val="24"/>
        </w:rPr>
        <w:t xml:space="preserve"> were identified based on a</w:t>
      </w:r>
      <w:r w:rsidR="00BD2F4A" w:rsidRPr="0061577C">
        <w:rPr>
          <w:rFonts w:ascii="Times New Roman" w:hAnsi="Times New Roman" w:cs="Times New Roman"/>
          <w:sz w:val="24"/>
          <w:szCs w:val="24"/>
        </w:rPr>
        <w:t xml:space="preserve"> meaning analysis of </w:t>
      </w:r>
      <w:r w:rsidR="00302DC1" w:rsidRPr="0061577C">
        <w:rPr>
          <w:rFonts w:ascii="Times New Roman" w:hAnsi="Times New Roman" w:cs="Times New Roman"/>
          <w:sz w:val="24"/>
          <w:szCs w:val="24"/>
        </w:rPr>
        <w:t xml:space="preserve">descriptions </w:t>
      </w:r>
      <w:r w:rsidR="009668FA" w:rsidRPr="0061577C">
        <w:rPr>
          <w:rFonts w:ascii="Times New Roman" w:hAnsi="Times New Roman" w:cs="Times New Roman"/>
          <w:sz w:val="24"/>
          <w:szCs w:val="24"/>
        </w:rPr>
        <w:t>found</w:t>
      </w:r>
      <w:r w:rsidR="00302DC1" w:rsidRPr="0061577C">
        <w:rPr>
          <w:rFonts w:ascii="Times New Roman" w:hAnsi="Times New Roman" w:cs="Times New Roman"/>
          <w:sz w:val="24"/>
          <w:szCs w:val="24"/>
        </w:rPr>
        <w:t xml:space="preserve"> in </w:t>
      </w:r>
      <w:r w:rsidR="00BD2F4A" w:rsidRPr="0061577C">
        <w:rPr>
          <w:rFonts w:ascii="Times New Roman" w:hAnsi="Times New Roman" w:cs="Times New Roman"/>
          <w:sz w:val="24"/>
          <w:szCs w:val="24"/>
        </w:rPr>
        <w:t xml:space="preserve">academic articles, trade publications, newspaper and magazines, among others. </w:t>
      </w:r>
      <w:r w:rsidR="00420D7A" w:rsidRPr="0061577C">
        <w:rPr>
          <w:rFonts w:ascii="Times New Roman" w:hAnsi="Times New Roman" w:cs="Times New Roman"/>
          <w:sz w:val="24"/>
          <w:szCs w:val="24"/>
        </w:rPr>
        <w:t>The</w:t>
      </w:r>
      <w:r w:rsidRPr="0061577C">
        <w:rPr>
          <w:rFonts w:ascii="Times New Roman" w:hAnsi="Times New Roman" w:cs="Times New Roman"/>
          <w:sz w:val="24"/>
          <w:szCs w:val="24"/>
        </w:rPr>
        <w:t>se</w:t>
      </w:r>
      <w:r w:rsidR="00420D7A" w:rsidRPr="0061577C">
        <w:rPr>
          <w:rFonts w:ascii="Times New Roman" w:hAnsi="Times New Roman" w:cs="Times New Roman"/>
          <w:sz w:val="24"/>
          <w:szCs w:val="24"/>
        </w:rPr>
        <w:t xml:space="preserve"> features </w:t>
      </w:r>
      <w:r w:rsidRPr="0061577C">
        <w:rPr>
          <w:rFonts w:ascii="Times New Roman" w:hAnsi="Times New Roman" w:cs="Times New Roman"/>
          <w:sz w:val="24"/>
          <w:szCs w:val="24"/>
        </w:rPr>
        <w:t>are</w:t>
      </w:r>
      <w:r w:rsidR="00420D7A" w:rsidRPr="0061577C">
        <w:rPr>
          <w:rFonts w:ascii="Times New Roman" w:hAnsi="Times New Roman" w:cs="Times New Roman"/>
          <w:sz w:val="24"/>
          <w:szCs w:val="24"/>
        </w:rPr>
        <w:t xml:space="preserve"> </w:t>
      </w:r>
      <w:r w:rsidR="00BD2F4A" w:rsidRPr="0061577C">
        <w:rPr>
          <w:rFonts w:ascii="Times New Roman" w:hAnsi="Times New Roman" w:cs="Times New Roman"/>
          <w:sz w:val="24"/>
          <w:szCs w:val="24"/>
        </w:rPr>
        <w:t>decomposed</w:t>
      </w:r>
      <w:r w:rsidR="00420D7A" w:rsidRPr="0061577C">
        <w:rPr>
          <w:rFonts w:ascii="Times New Roman" w:hAnsi="Times New Roman" w:cs="Times New Roman"/>
          <w:sz w:val="24"/>
          <w:szCs w:val="24"/>
        </w:rPr>
        <w:t xml:space="preserve"> as features of the message or linguistics</w:t>
      </w:r>
      <w:r w:rsidR="00D66998" w:rsidRPr="0061577C">
        <w:rPr>
          <w:rFonts w:ascii="Times New Roman" w:hAnsi="Times New Roman" w:cs="Times New Roman"/>
          <w:sz w:val="24"/>
          <w:szCs w:val="24"/>
        </w:rPr>
        <w:t xml:space="preserve">, </w:t>
      </w:r>
      <w:r w:rsidR="00420D7A" w:rsidRPr="0061577C">
        <w:rPr>
          <w:rFonts w:ascii="Times New Roman" w:hAnsi="Times New Roman" w:cs="Times New Roman"/>
          <w:sz w:val="24"/>
          <w:szCs w:val="24"/>
        </w:rPr>
        <w:t xml:space="preserve">features of sources and </w:t>
      </w:r>
      <w:r w:rsidR="00D66998" w:rsidRPr="0061577C">
        <w:rPr>
          <w:rFonts w:ascii="Times New Roman" w:hAnsi="Times New Roman" w:cs="Times New Roman"/>
          <w:sz w:val="24"/>
          <w:szCs w:val="24"/>
        </w:rPr>
        <w:t>intentions, structural</w:t>
      </w:r>
      <w:r w:rsidR="00420D7A" w:rsidRPr="0061577C">
        <w:rPr>
          <w:rFonts w:ascii="Times New Roman" w:hAnsi="Times New Roman" w:cs="Times New Roman"/>
          <w:sz w:val="24"/>
          <w:szCs w:val="24"/>
        </w:rPr>
        <w:t xml:space="preserve"> features</w:t>
      </w:r>
      <w:r w:rsidR="00D66998" w:rsidRPr="0061577C">
        <w:rPr>
          <w:rFonts w:ascii="Times New Roman" w:hAnsi="Times New Roman" w:cs="Times New Roman"/>
          <w:sz w:val="24"/>
          <w:szCs w:val="24"/>
        </w:rPr>
        <w:t xml:space="preserve">, </w:t>
      </w:r>
      <w:r w:rsidR="00420D7A" w:rsidRPr="0061577C">
        <w:rPr>
          <w:rFonts w:ascii="Times New Roman" w:hAnsi="Times New Roman" w:cs="Times New Roman"/>
          <w:sz w:val="24"/>
          <w:szCs w:val="24"/>
        </w:rPr>
        <w:t>and network</w:t>
      </w:r>
      <w:r w:rsidR="001C0D97" w:rsidRPr="0061577C">
        <w:rPr>
          <w:rFonts w:ascii="Times New Roman" w:hAnsi="Times New Roman" w:cs="Times New Roman"/>
          <w:sz w:val="24"/>
          <w:szCs w:val="24"/>
        </w:rPr>
        <w:t xml:space="preserve"> features and can be useful </w:t>
      </w:r>
      <w:r w:rsidR="00ED4CE6" w:rsidRPr="0061577C">
        <w:rPr>
          <w:rFonts w:ascii="Times New Roman" w:hAnsi="Times New Roman" w:cs="Times New Roman"/>
          <w:sz w:val="24"/>
          <w:szCs w:val="24"/>
        </w:rPr>
        <w:t>when assessing</w:t>
      </w:r>
      <w:r w:rsidR="001C0D97" w:rsidRPr="0061577C">
        <w:rPr>
          <w:rFonts w:ascii="Times New Roman" w:hAnsi="Times New Roman" w:cs="Times New Roman"/>
          <w:sz w:val="24"/>
          <w:szCs w:val="24"/>
        </w:rPr>
        <w:t xml:space="preserve"> </w:t>
      </w:r>
      <w:r w:rsidR="00D66998" w:rsidRPr="0061577C">
        <w:rPr>
          <w:rFonts w:ascii="Times New Roman" w:hAnsi="Times New Roman" w:cs="Times New Roman"/>
          <w:sz w:val="24"/>
          <w:szCs w:val="24"/>
        </w:rPr>
        <w:t>online</w:t>
      </w:r>
      <w:r w:rsidR="009B4526" w:rsidRPr="0061577C">
        <w:rPr>
          <w:rFonts w:ascii="Times New Roman" w:hAnsi="Times New Roman" w:cs="Times New Roman"/>
          <w:sz w:val="24"/>
          <w:szCs w:val="24"/>
        </w:rPr>
        <w:t xml:space="preserve"> content</w:t>
      </w:r>
      <w:r w:rsidR="00610A9F" w:rsidRPr="0061577C">
        <w:rPr>
          <w:rFonts w:ascii="Times New Roman" w:hAnsi="Times New Roman" w:cs="Times New Roman"/>
          <w:sz w:val="24"/>
          <w:szCs w:val="24"/>
        </w:rPr>
        <w:t xml:space="preserve"> </w:t>
      </w:r>
      <w:r w:rsidR="009B4526" w:rsidRPr="0061577C">
        <w:rPr>
          <w:rFonts w:ascii="Times New Roman" w:hAnsi="Times New Roman" w:cs="Times New Roman"/>
          <w:sz w:val="24"/>
          <w:szCs w:val="24"/>
        </w:rPr>
        <w:t>based on the proposed taxonomy.</w:t>
      </w:r>
    </w:p>
    <w:p w14:paraId="0FE5B3F7" w14:textId="78450303" w:rsidR="002F514F" w:rsidRPr="0061577C" w:rsidRDefault="00D66998">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For</w:t>
      </w:r>
      <w:r w:rsidR="002F514F" w:rsidRPr="0061577C">
        <w:rPr>
          <w:rFonts w:ascii="Times New Roman" w:hAnsi="Times New Roman" w:cs="Times New Roman"/>
          <w:sz w:val="24"/>
          <w:szCs w:val="24"/>
        </w:rPr>
        <w:t xml:space="preserve"> example, </w:t>
      </w:r>
      <w:r w:rsidRPr="0061577C">
        <w:rPr>
          <w:rFonts w:ascii="Times New Roman" w:hAnsi="Times New Roman" w:cs="Times New Roman"/>
          <w:sz w:val="24"/>
          <w:szCs w:val="24"/>
        </w:rPr>
        <w:t>through our taxonomy we</w:t>
      </w:r>
      <w:r w:rsidR="002F514F" w:rsidRPr="0061577C">
        <w:rPr>
          <w:rFonts w:ascii="Times New Roman" w:hAnsi="Times New Roman" w:cs="Times New Roman"/>
          <w:sz w:val="24"/>
          <w:szCs w:val="24"/>
        </w:rPr>
        <w:t xml:space="preserve"> </w:t>
      </w:r>
      <w:r w:rsidRPr="0061577C">
        <w:rPr>
          <w:rFonts w:ascii="Times New Roman" w:hAnsi="Times New Roman" w:cs="Times New Roman"/>
          <w:sz w:val="24"/>
          <w:szCs w:val="24"/>
        </w:rPr>
        <w:t>have identified an array of message feature</w:t>
      </w:r>
      <w:r w:rsidR="00666C9A" w:rsidRPr="0061577C">
        <w:rPr>
          <w:rFonts w:ascii="Times New Roman" w:hAnsi="Times New Roman" w:cs="Times New Roman"/>
          <w:sz w:val="24"/>
          <w:szCs w:val="24"/>
        </w:rPr>
        <w:t>s</w:t>
      </w:r>
      <w:r w:rsidRPr="0061577C">
        <w:rPr>
          <w:rFonts w:ascii="Times New Roman" w:hAnsi="Times New Roman" w:cs="Times New Roman"/>
          <w:sz w:val="24"/>
          <w:szCs w:val="24"/>
        </w:rPr>
        <w:t xml:space="preserve">. </w:t>
      </w:r>
      <w:r w:rsidR="006F3365" w:rsidRPr="0061577C">
        <w:rPr>
          <w:rFonts w:ascii="Times New Roman" w:hAnsi="Times New Roman" w:cs="Times New Roman"/>
          <w:sz w:val="24"/>
          <w:szCs w:val="24"/>
        </w:rPr>
        <w:t xml:space="preserve">Message quality elements such as punctuation errors or spelling mistakes are alerts of the possibility of an article to be false. Similarly, lexical components such as the word “should” or “you” can indicate the content is possibly an opinion piece or </w:t>
      </w:r>
      <w:r w:rsidR="00CE692E" w:rsidRPr="0061577C">
        <w:rPr>
          <w:rFonts w:ascii="Times New Roman" w:hAnsi="Times New Roman" w:cs="Times New Roman"/>
          <w:sz w:val="24"/>
          <w:szCs w:val="24"/>
        </w:rPr>
        <w:t>promotional content</w:t>
      </w:r>
      <w:r w:rsidR="006F3365" w:rsidRPr="0061577C">
        <w:rPr>
          <w:rFonts w:ascii="Times New Roman" w:hAnsi="Times New Roman" w:cs="Times New Roman"/>
          <w:sz w:val="24"/>
          <w:szCs w:val="24"/>
        </w:rPr>
        <w:t>. Visual components are also included, as a difference in pixel structure or a reverse image search can assess the realness or fakeness of an image.</w:t>
      </w:r>
    </w:p>
    <w:p w14:paraId="63912BEE" w14:textId="3C0E28EE" w:rsidR="002C0622" w:rsidRPr="0061577C" w:rsidRDefault="002C0622">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Features of sources and intentions include sources </w:t>
      </w:r>
      <w:r w:rsidR="009A0146" w:rsidRPr="0061577C">
        <w:rPr>
          <w:rFonts w:ascii="Times New Roman" w:hAnsi="Times New Roman" w:cs="Times New Roman"/>
          <w:sz w:val="24"/>
          <w:szCs w:val="24"/>
        </w:rPr>
        <w:t xml:space="preserve">within the message </w:t>
      </w:r>
      <w:r w:rsidR="00D66998" w:rsidRPr="0061577C">
        <w:rPr>
          <w:rFonts w:ascii="Times New Roman" w:hAnsi="Times New Roman" w:cs="Times New Roman"/>
          <w:sz w:val="24"/>
          <w:szCs w:val="24"/>
        </w:rPr>
        <w:t>as well as the source of creation of the content</w:t>
      </w:r>
      <w:r w:rsidR="000312C5" w:rsidRPr="0061577C">
        <w:rPr>
          <w:rFonts w:ascii="Times New Roman" w:hAnsi="Times New Roman" w:cs="Times New Roman"/>
          <w:sz w:val="24"/>
          <w:szCs w:val="24"/>
        </w:rPr>
        <w:t xml:space="preserve">. For instance, if an article does not </w:t>
      </w:r>
      <w:r w:rsidR="002D2161" w:rsidRPr="0061577C">
        <w:rPr>
          <w:rFonts w:ascii="Times New Roman" w:hAnsi="Times New Roman" w:cs="Times New Roman"/>
          <w:sz w:val="24"/>
          <w:szCs w:val="24"/>
        </w:rPr>
        <w:t>attribute its sources</w:t>
      </w:r>
      <w:r w:rsidR="000312C5" w:rsidRPr="0061577C">
        <w:rPr>
          <w:rFonts w:ascii="Times New Roman" w:hAnsi="Times New Roman" w:cs="Times New Roman"/>
          <w:sz w:val="24"/>
          <w:szCs w:val="24"/>
        </w:rPr>
        <w:t xml:space="preserve">, or these are not verified, it </w:t>
      </w:r>
      <w:r w:rsidR="00457344" w:rsidRPr="0061577C">
        <w:rPr>
          <w:rFonts w:ascii="Times New Roman" w:hAnsi="Times New Roman" w:cs="Times New Roman"/>
          <w:sz w:val="24"/>
          <w:szCs w:val="24"/>
        </w:rPr>
        <w:t xml:space="preserve">is </w:t>
      </w:r>
      <w:r w:rsidR="000312C5" w:rsidRPr="0061577C">
        <w:rPr>
          <w:rFonts w:ascii="Times New Roman" w:hAnsi="Times New Roman" w:cs="Times New Roman"/>
          <w:sz w:val="24"/>
          <w:szCs w:val="24"/>
        </w:rPr>
        <w:t xml:space="preserve">a red flag or indicator that the content might be false. Likewise, features of </w:t>
      </w:r>
      <w:r w:rsidR="000312C5" w:rsidRPr="0061577C">
        <w:rPr>
          <w:rFonts w:ascii="Times New Roman" w:hAnsi="Times New Roman" w:cs="Times New Roman"/>
          <w:sz w:val="24"/>
          <w:szCs w:val="24"/>
        </w:rPr>
        <w:lastRenderedPageBreak/>
        <w:t>the source include the site of origin and pedigree. An article coming from an obscure site or social media post is more likely to be false.</w:t>
      </w:r>
    </w:p>
    <w:p w14:paraId="69D6EE3D" w14:textId="154978EC" w:rsidR="000312C5" w:rsidRPr="0061577C" w:rsidRDefault="00D66998">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Structural features can also provide means of identifying type of content. Typical</w:t>
      </w:r>
      <w:r w:rsidR="000312C5" w:rsidRPr="0061577C">
        <w:rPr>
          <w:rFonts w:ascii="Times New Roman" w:hAnsi="Times New Roman" w:cs="Times New Roman"/>
          <w:sz w:val="24"/>
          <w:szCs w:val="24"/>
        </w:rPr>
        <w:t xml:space="preserve"> structural feature</w:t>
      </w:r>
      <w:r w:rsidRPr="0061577C">
        <w:rPr>
          <w:rFonts w:ascii="Times New Roman" w:hAnsi="Times New Roman" w:cs="Times New Roman"/>
          <w:sz w:val="24"/>
          <w:szCs w:val="24"/>
        </w:rPr>
        <w:t>s</w:t>
      </w:r>
      <w:r w:rsidR="000312C5" w:rsidRPr="0061577C">
        <w:rPr>
          <w:rFonts w:ascii="Times New Roman" w:hAnsi="Times New Roman" w:cs="Times New Roman"/>
          <w:sz w:val="24"/>
          <w:szCs w:val="24"/>
        </w:rPr>
        <w:t xml:space="preserve"> of fa</w:t>
      </w:r>
      <w:r w:rsidR="008851BA" w:rsidRPr="0061577C">
        <w:rPr>
          <w:rFonts w:ascii="Times New Roman" w:hAnsi="Times New Roman" w:cs="Times New Roman"/>
          <w:sz w:val="24"/>
          <w:szCs w:val="24"/>
        </w:rPr>
        <w:t>bricated</w:t>
      </w:r>
      <w:r w:rsidR="000312C5" w:rsidRPr="0061577C">
        <w:rPr>
          <w:rFonts w:ascii="Times New Roman" w:hAnsi="Times New Roman" w:cs="Times New Roman"/>
          <w:sz w:val="24"/>
          <w:szCs w:val="24"/>
        </w:rPr>
        <w:t xml:space="preserve"> sites </w:t>
      </w:r>
      <w:r w:rsidR="00457344" w:rsidRPr="0061577C">
        <w:rPr>
          <w:rFonts w:ascii="Times New Roman" w:hAnsi="Times New Roman" w:cs="Times New Roman"/>
          <w:sz w:val="24"/>
          <w:szCs w:val="24"/>
        </w:rPr>
        <w:t xml:space="preserve">is </w:t>
      </w:r>
      <w:r w:rsidR="000312C5" w:rsidRPr="0061577C">
        <w:rPr>
          <w:rFonts w:ascii="Times New Roman" w:hAnsi="Times New Roman" w:cs="Times New Roman"/>
          <w:sz w:val="24"/>
          <w:szCs w:val="24"/>
        </w:rPr>
        <w:t>the URL, often mimicking that of a traditional outlet, but ending in .com.co (</w:t>
      </w:r>
      <w:proofErr w:type="spellStart"/>
      <w:r w:rsidR="000312C5" w:rsidRPr="0061577C">
        <w:rPr>
          <w:rFonts w:ascii="Times New Roman" w:hAnsi="Times New Roman" w:cs="Times New Roman"/>
          <w:sz w:val="24"/>
          <w:szCs w:val="24"/>
        </w:rPr>
        <w:t>eg</w:t>
      </w:r>
      <w:proofErr w:type="spellEnd"/>
      <w:r w:rsidR="000312C5" w:rsidRPr="0061577C">
        <w:rPr>
          <w:rFonts w:ascii="Times New Roman" w:hAnsi="Times New Roman" w:cs="Times New Roman"/>
          <w:sz w:val="24"/>
          <w:szCs w:val="24"/>
        </w:rPr>
        <w:t xml:space="preserve">: www.abc.com.co), as well as a fairly recent date of registration. Other indicators include the </w:t>
      </w:r>
      <w:r w:rsidR="00457344" w:rsidRPr="0061577C">
        <w:rPr>
          <w:rFonts w:ascii="Times New Roman" w:hAnsi="Times New Roman" w:cs="Times New Roman"/>
          <w:sz w:val="24"/>
          <w:szCs w:val="24"/>
        </w:rPr>
        <w:t>“</w:t>
      </w:r>
      <w:r w:rsidR="000312C5" w:rsidRPr="0061577C">
        <w:rPr>
          <w:rFonts w:ascii="Times New Roman" w:hAnsi="Times New Roman" w:cs="Times New Roman"/>
          <w:sz w:val="24"/>
          <w:szCs w:val="24"/>
        </w:rPr>
        <w:t>contact us</w:t>
      </w:r>
      <w:r w:rsidR="00457344" w:rsidRPr="0061577C">
        <w:rPr>
          <w:rFonts w:ascii="Times New Roman" w:hAnsi="Times New Roman" w:cs="Times New Roman"/>
          <w:sz w:val="24"/>
          <w:szCs w:val="24"/>
        </w:rPr>
        <w:t>”</w:t>
      </w:r>
      <w:r w:rsidR="000312C5" w:rsidRPr="0061577C">
        <w:rPr>
          <w:rFonts w:ascii="Times New Roman" w:hAnsi="Times New Roman" w:cs="Times New Roman"/>
          <w:sz w:val="24"/>
          <w:szCs w:val="24"/>
        </w:rPr>
        <w:t xml:space="preserve"> section</w:t>
      </w:r>
      <w:r w:rsidR="00457344" w:rsidRPr="0061577C">
        <w:rPr>
          <w:rFonts w:ascii="Times New Roman" w:hAnsi="Times New Roman" w:cs="Times New Roman"/>
          <w:sz w:val="24"/>
          <w:szCs w:val="24"/>
        </w:rPr>
        <w:t xml:space="preserve">, </w:t>
      </w:r>
      <w:r w:rsidR="00971DBE" w:rsidRPr="0061577C">
        <w:rPr>
          <w:rFonts w:ascii="Times New Roman" w:hAnsi="Times New Roman" w:cs="Times New Roman"/>
          <w:sz w:val="24"/>
          <w:szCs w:val="24"/>
        </w:rPr>
        <w:t>which provides</w:t>
      </w:r>
      <w:r w:rsidR="000312C5" w:rsidRPr="0061577C">
        <w:rPr>
          <w:rFonts w:ascii="Times New Roman" w:hAnsi="Times New Roman" w:cs="Times New Roman"/>
          <w:sz w:val="24"/>
          <w:szCs w:val="24"/>
        </w:rPr>
        <w:t xml:space="preserve"> a personal email account rather than one of a reputable company. </w:t>
      </w:r>
    </w:p>
    <w:p w14:paraId="41FF6372" w14:textId="1921DC42" w:rsidR="000312C5" w:rsidRPr="0061577C" w:rsidRDefault="000312C5">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Finally, features of the network</w:t>
      </w:r>
      <w:r w:rsidR="00D66998"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are related to the dissemination of articles and structure of </w:t>
      </w:r>
      <w:r w:rsidR="001E2F91" w:rsidRPr="0061577C">
        <w:rPr>
          <w:rFonts w:ascii="Times New Roman" w:hAnsi="Times New Roman" w:cs="Times New Roman"/>
          <w:sz w:val="24"/>
          <w:szCs w:val="24"/>
        </w:rPr>
        <w:t xml:space="preserve">the </w:t>
      </w:r>
      <w:r w:rsidRPr="0061577C">
        <w:rPr>
          <w:rFonts w:ascii="Times New Roman" w:hAnsi="Times New Roman" w:cs="Times New Roman"/>
          <w:sz w:val="24"/>
          <w:szCs w:val="24"/>
        </w:rPr>
        <w:t>technology that allows for this to occur. For example, fa</w:t>
      </w:r>
      <w:r w:rsidR="00641FFE" w:rsidRPr="0061577C">
        <w:rPr>
          <w:rFonts w:ascii="Times New Roman" w:hAnsi="Times New Roman" w:cs="Times New Roman"/>
          <w:sz w:val="24"/>
          <w:szCs w:val="24"/>
        </w:rPr>
        <w:t>bricated</w:t>
      </w:r>
      <w:r w:rsidRPr="0061577C">
        <w:rPr>
          <w:rFonts w:ascii="Times New Roman" w:hAnsi="Times New Roman" w:cs="Times New Roman"/>
          <w:sz w:val="24"/>
          <w:szCs w:val="24"/>
        </w:rPr>
        <w:t xml:space="preserve"> sites are often shared by pre</w:t>
      </w:r>
      <w:r w:rsidR="001E2F91" w:rsidRPr="0061577C">
        <w:rPr>
          <w:rFonts w:ascii="Times New Roman" w:hAnsi="Times New Roman" w:cs="Times New Roman"/>
          <w:sz w:val="24"/>
          <w:szCs w:val="24"/>
        </w:rPr>
        <w:t>-</w:t>
      </w:r>
      <w:r w:rsidRPr="0061577C">
        <w:rPr>
          <w:rFonts w:ascii="Times New Roman" w:hAnsi="Times New Roman" w:cs="Times New Roman"/>
          <w:sz w:val="24"/>
          <w:szCs w:val="24"/>
        </w:rPr>
        <w:t xml:space="preserve">identified accounts and our network of family and friends. </w:t>
      </w:r>
      <w:r w:rsidR="004D5FB0" w:rsidRPr="0061577C">
        <w:rPr>
          <w:rFonts w:ascii="Times New Roman" w:hAnsi="Times New Roman" w:cs="Times New Roman"/>
          <w:sz w:val="24"/>
          <w:szCs w:val="24"/>
        </w:rPr>
        <w:t xml:space="preserve">Because companies like Facebook and Google keep their algorithms a trade secret, features of the network are more difficult to be identified, yet </w:t>
      </w:r>
      <w:r w:rsidR="003D6D79" w:rsidRPr="0061577C">
        <w:rPr>
          <w:rFonts w:ascii="Times New Roman" w:hAnsi="Times New Roman" w:cs="Times New Roman"/>
          <w:sz w:val="24"/>
          <w:szCs w:val="24"/>
        </w:rPr>
        <w:t>such features are</w:t>
      </w:r>
      <w:r w:rsidR="004D5FB0" w:rsidRPr="0061577C">
        <w:rPr>
          <w:rFonts w:ascii="Times New Roman" w:hAnsi="Times New Roman" w:cs="Times New Roman"/>
          <w:sz w:val="24"/>
          <w:szCs w:val="24"/>
        </w:rPr>
        <w:t xml:space="preserve"> </w:t>
      </w:r>
      <w:r w:rsidR="001E2F91" w:rsidRPr="0061577C">
        <w:rPr>
          <w:rFonts w:ascii="Times New Roman" w:hAnsi="Times New Roman" w:cs="Times New Roman"/>
          <w:sz w:val="24"/>
          <w:szCs w:val="24"/>
        </w:rPr>
        <w:t>important for</w:t>
      </w:r>
      <w:r w:rsidR="004D5FB0" w:rsidRPr="0061577C">
        <w:rPr>
          <w:rFonts w:ascii="Times New Roman" w:hAnsi="Times New Roman" w:cs="Times New Roman"/>
          <w:sz w:val="24"/>
          <w:szCs w:val="24"/>
        </w:rPr>
        <w:t xml:space="preserve"> better understanding </w:t>
      </w:r>
      <w:r w:rsidR="003D6D79" w:rsidRPr="0061577C">
        <w:rPr>
          <w:rFonts w:ascii="Times New Roman" w:hAnsi="Times New Roman" w:cs="Times New Roman"/>
          <w:sz w:val="24"/>
          <w:szCs w:val="24"/>
        </w:rPr>
        <w:t>dissemination of fa</w:t>
      </w:r>
      <w:r w:rsidR="00641FFE" w:rsidRPr="0061577C">
        <w:rPr>
          <w:rFonts w:ascii="Times New Roman" w:hAnsi="Times New Roman" w:cs="Times New Roman"/>
          <w:sz w:val="24"/>
          <w:szCs w:val="24"/>
        </w:rPr>
        <w:t>bricated</w:t>
      </w:r>
      <w:r w:rsidR="003D6D79" w:rsidRPr="0061577C">
        <w:rPr>
          <w:rFonts w:ascii="Times New Roman" w:hAnsi="Times New Roman" w:cs="Times New Roman"/>
          <w:sz w:val="24"/>
          <w:szCs w:val="24"/>
        </w:rPr>
        <w:t xml:space="preserve"> content. </w:t>
      </w:r>
    </w:p>
    <w:p w14:paraId="45E7EEAD" w14:textId="28E7F9EC" w:rsidR="0016052B" w:rsidRPr="0061577C" w:rsidRDefault="005A52E7">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The different features are meant to be indicators or red flags of fakeness, </w:t>
      </w:r>
      <w:r w:rsidR="001E2F91" w:rsidRPr="0061577C">
        <w:rPr>
          <w:rFonts w:ascii="Times New Roman" w:hAnsi="Times New Roman" w:cs="Times New Roman"/>
          <w:sz w:val="24"/>
          <w:szCs w:val="24"/>
        </w:rPr>
        <w:t xml:space="preserve">each piece of </w:t>
      </w:r>
      <w:r w:rsidRPr="0061577C">
        <w:rPr>
          <w:rFonts w:ascii="Times New Roman" w:hAnsi="Times New Roman" w:cs="Times New Roman"/>
          <w:sz w:val="24"/>
          <w:szCs w:val="24"/>
        </w:rPr>
        <w:t xml:space="preserve">online content should be analyzed </w:t>
      </w:r>
      <w:r w:rsidR="00DE4BDF" w:rsidRPr="0061577C">
        <w:rPr>
          <w:rFonts w:ascii="Times New Roman" w:hAnsi="Times New Roman" w:cs="Times New Roman"/>
          <w:sz w:val="24"/>
          <w:szCs w:val="24"/>
        </w:rPr>
        <w:t>in terms of all the features</w:t>
      </w:r>
      <w:r w:rsidRPr="0061577C">
        <w:rPr>
          <w:rFonts w:ascii="Times New Roman" w:hAnsi="Times New Roman" w:cs="Times New Roman"/>
          <w:sz w:val="24"/>
          <w:szCs w:val="24"/>
        </w:rPr>
        <w:t xml:space="preserve"> to determine </w:t>
      </w:r>
      <w:r w:rsidR="001E2F91" w:rsidRPr="0061577C">
        <w:rPr>
          <w:rFonts w:ascii="Times New Roman" w:hAnsi="Times New Roman" w:cs="Times New Roman"/>
          <w:sz w:val="24"/>
          <w:szCs w:val="24"/>
        </w:rPr>
        <w:t xml:space="preserve">where it belongs in our </w:t>
      </w:r>
      <w:r w:rsidR="00944450" w:rsidRPr="0061577C">
        <w:rPr>
          <w:rFonts w:ascii="Times New Roman" w:hAnsi="Times New Roman" w:cs="Times New Roman"/>
          <w:sz w:val="24"/>
          <w:szCs w:val="24"/>
        </w:rPr>
        <w:t>taxonomy</w:t>
      </w:r>
      <w:r w:rsidRPr="0061577C">
        <w:rPr>
          <w:rFonts w:ascii="Times New Roman" w:hAnsi="Times New Roman" w:cs="Times New Roman"/>
          <w:sz w:val="24"/>
          <w:szCs w:val="24"/>
        </w:rPr>
        <w:t xml:space="preserve">. </w:t>
      </w:r>
      <w:r w:rsidR="005172A3" w:rsidRPr="0061577C">
        <w:rPr>
          <w:rFonts w:ascii="Times New Roman" w:hAnsi="Times New Roman" w:cs="Times New Roman"/>
          <w:sz w:val="24"/>
          <w:szCs w:val="24"/>
        </w:rPr>
        <w:t>Importantly, these indicators or red flags are not</w:t>
      </w:r>
      <w:r w:rsidR="00FC0396" w:rsidRPr="0061577C">
        <w:rPr>
          <w:rFonts w:ascii="Times New Roman" w:hAnsi="Times New Roman" w:cs="Times New Roman"/>
          <w:sz w:val="24"/>
          <w:szCs w:val="24"/>
        </w:rPr>
        <w:t>, in and of themselves,</w:t>
      </w:r>
      <w:r w:rsidR="005172A3" w:rsidRPr="0061577C">
        <w:rPr>
          <w:rFonts w:ascii="Times New Roman" w:hAnsi="Times New Roman" w:cs="Times New Roman"/>
          <w:sz w:val="24"/>
          <w:szCs w:val="24"/>
        </w:rPr>
        <w:t xml:space="preserve"> deterministic of a type of content</w:t>
      </w:r>
      <w:r w:rsidR="00FC0396" w:rsidRPr="0061577C">
        <w:rPr>
          <w:rFonts w:ascii="Times New Roman" w:hAnsi="Times New Roman" w:cs="Times New Roman"/>
          <w:sz w:val="24"/>
          <w:szCs w:val="24"/>
        </w:rPr>
        <w:t>. Instead</w:t>
      </w:r>
      <w:r w:rsidR="005172A3" w:rsidRPr="0061577C">
        <w:rPr>
          <w:rFonts w:ascii="Times New Roman" w:hAnsi="Times New Roman" w:cs="Times New Roman"/>
          <w:sz w:val="24"/>
          <w:szCs w:val="24"/>
        </w:rPr>
        <w:t xml:space="preserve">, the combination of several indicators </w:t>
      </w:r>
      <w:r w:rsidR="00877928" w:rsidRPr="0061577C">
        <w:rPr>
          <w:rFonts w:ascii="Times New Roman" w:hAnsi="Times New Roman" w:cs="Times New Roman"/>
          <w:sz w:val="24"/>
          <w:szCs w:val="24"/>
        </w:rPr>
        <w:t xml:space="preserve">can enable an algorithm </w:t>
      </w:r>
      <w:r w:rsidR="005172A3" w:rsidRPr="0061577C">
        <w:rPr>
          <w:rFonts w:ascii="Times New Roman" w:hAnsi="Times New Roman" w:cs="Times New Roman"/>
          <w:sz w:val="24"/>
          <w:szCs w:val="24"/>
        </w:rPr>
        <w:t xml:space="preserve">to </w:t>
      </w:r>
      <w:r w:rsidR="00877928" w:rsidRPr="0061577C">
        <w:rPr>
          <w:rFonts w:ascii="Times New Roman" w:hAnsi="Times New Roman" w:cs="Times New Roman"/>
          <w:sz w:val="24"/>
          <w:szCs w:val="24"/>
        </w:rPr>
        <w:t>estimate the relative probability of a piece</w:t>
      </w:r>
      <w:r w:rsidR="005172A3" w:rsidRPr="0061577C">
        <w:rPr>
          <w:rFonts w:ascii="Times New Roman" w:hAnsi="Times New Roman" w:cs="Times New Roman"/>
          <w:sz w:val="24"/>
          <w:szCs w:val="24"/>
        </w:rPr>
        <w:t xml:space="preserve"> of content belong</w:t>
      </w:r>
      <w:r w:rsidR="00877928" w:rsidRPr="0061577C">
        <w:rPr>
          <w:rFonts w:ascii="Times New Roman" w:hAnsi="Times New Roman" w:cs="Times New Roman"/>
          <w:sz w:val="24"/>
          <w:szCs w:val="24"/>
        </w:rPr>
        <w:t>ing</w:t>
      </w:r>
      <w:r w:rsidR="005172A3" w:rsidRPr="0061577C">
        <w:rPr>
          <w:rFonts w:ascii="Times New Roman" w:hAnsi="Times New Roman" w:cs="Times New Roman"/>
          <w:sz w:val="24"/>
          <w:szCs w:val="24"/>
        </w:rPr>
        <w:t xml:space="preserve"> to</w:t>
      </w:r>
      <w:r w:rsidR="00877928" w:rsidRPr="0061577C">
        <w:rPr>
          <w:rFonts w:ascii="Times New Roman" w:hAnsi="Times New Roman" w:cs="Times New Roman"/>
          <w:sz w:val="24"/>
          <w:szCs w:val="24"/>
        </w:rPr>
        <w:t xml:space="preserve"> one of the eight categories in our taxonomy</w:t>
      </w:r>
      <w:r w:rsidR="005172A3" w:rsidRPr="0061577C">
        <w:rPr>
          <w:rFonts w:ascii="Times New Roman" w:hAnsi="Times New Roman" w:cs="Times New Roman"/>
          <w:sz w:val="24"/>
          <w:szCs w:val="24"/>
        </w:rPr>
        <w:t>.</w:t>
      </w:r>
      <w:r w:rsidR="00BB0BFE" w:rsidRPr="0061577C">
        <w:t xml:space="preserve"> </w:t>
      </w:r>
      <w:r w:rsidR="00BB0BFE" w:rsidRPr="0061577C">
        <w:rPr>
          <w:rFonts w:ascii="Times New Roman" w:hAnsi="Times New Roman" w:cs="Times New Roman"/>
          <w:sz w:val="24"/>
          <w:szCs w:val="24"/>
        </w:rPr>
        <w:t>For example, real news sometimes also has punctuation or spelling mistakes, nevertheless false information is more likely to possess these characteristics.</w:t>
      </w:r>
      <w:r w:rsidR="00877928" w:rsidRPr="0061577C">
        <w:rPr>
          <w:rFonts w:ascii="Times New Roman" w:hAnsi="Times New Roman" w:cs="Times New Roman"/>
          <w:sz w:val="24"/>
          <w:szCs w:val="24"/>
        </w:rPr>
        <w:t xml:space="preserve"> Likewise, well-known credible news sources sometimes get facts wrong, but the likelihood of false news is higher if the source was an unknown URL. </w:t>
      </w:r>
      <w:r w:rsidR="00BB0BFE" w:rsidRPr="0061577C">
        <w:rPr>
          <w:rFonts w:ascii="Times New Roman" w:hAnsi="Times New Roman" w:cs="Times New Roman"/>
          <w:sz w:val="24"/>
          <w:szCs w:val="24"/>
        </w:rPr>
        <w:t xml:space="preserve">Because there are many overlapping factors, we </w:t>
      </w:r>
      <w:r w:rsidR="00BB0BFE" w:rsidRPr="0061577C">
        <w:rPr>
          <w:rFonts w:ascii="Times New Roman" w:hAnsi="Times New Roman" w:cs="Times New Roman"/>
          <w:sz w:val="24"/>
          <w:szCs w:val="24"/>
        </w:rPr>
        <w:lastRenderedPageBreak/>
        <w:t xml:space="preserve">identified different types of characteristics to assess the content in a holistic manner </w:t>
      </w:r>
      <w:r w:rsidR="00E82FB2" w:rsidRPr="0061577C">
        <w:rPr>
          <w:rFonts w:ascii="Times New Roman" w:hAnsi="Times New Roman" w:cs="Times New Roman"/>
          <w:sz w:val="24"/>
          <w:szCs w:val="24"/>
        </w:rPr>
        <w:t xml:space="preserve">and </w:t>
      </w:r>
      <w:r w:rsidR="00BB0BFE" w:rsidRPr="0061577C">
        <w:rPr>
          <w:rFonts w:ascii="Times New Roman" w:hAnsi="Times New Roman" w:cs="Times New Roman"/>
          <w:sz w:val="24"/>
          <w:szCs w:val="24"/>
        </w:rPr>
        <w:t xml:space="preserve">calculate </w:t>
      </w:r>
      <w:r w:rsidR="00FC0396" w:rsidRPr="0061577C">
        <w:rPr>
          <w:rFonts w:ascii="Times New Roman" w:hAnsi="Times New Roman" w:cs="Times New Roman"/>
          <w:sz w:val="24"/>
          <w:szCs w:val="24"/>
        </w:rPr>
        <w:t>the likelihood of content belonging to a particular category in our taxonomy</w:t>
      </w:r>
      <w:r w:rsidR="00BB0BFE" w:rsidRPr="0061577C">
        <w:rPr>
          <w:rFonts w:ascii="Times New Roman" w:hAnsi="Times New Roman" w:cs="Times New Roman"/>
          <w:sz w:val="24"/>
          <w:szCs w:val="24"/>
        </w:rPr>
        <w:t>.</w:t>
      </w:r>
      <w:r w:rsidR="00675C99" w:rsidRPr="0061577C">
        <w:rPr>
          <w:rFonts w:ascii="Times New Roman" w:hAnsi="Times New Roman" w:cs="Times New Roman"/>
          <w:sz w:val="24"/>
          <w:szCs w:val="24"/>
        </w:rPr>
        <w:t xml:space="preserve"> </w:t>
      </w:r>
    </w:p>
    <w:p w14:paraId="5D0F6C31" w14:textId="7D078646" w:rsidR="00CF3997" w:rsidRPr="000717B6" w:rsidRDefault="00675C99" w:rsidP="0016052B">
      <w:pPr>
        <w:spacing w:line="480" w:lineRule="auto"/>
        <w:ind w:firstLine="720"/>
        <w:contextualSpacing/>
        <w:rPr>
          <w:rFonts w:ascii="Times New Roman" w:hAnsi="Times New Roman" w:cs="Times New Roman"/>
          <w:sz w:val="24"/>
          <w:szCs w:val="24"/>
          <w:highlight w:val="yellow"/>
        </w:rPr>
      </w:pPr>
      <w:r w:rsidRPr="000717B6">
        <w:rPr>
          <w:rFonts w:ascii="Times New Roman" w:hAnsi="Times New Roman" w:cs="Times New Roman"/>
          <w:sz w:val="24"/>
          <w:szCs w:val="24"/>
          <w:highlight w:val="yellow"/>
        </w:rPr>
        <w:t xml:space="preserve">For example, </w:t>
      </w:r>
      <w:r w:rsidR="00612362" w:rsidRPr="000717B6">
        <w:rPr>
          <w:rFonts w:ascii="Times New Roman" w:hAnsi="Times New Roman" w:cs="Times New Roman"/>
          <w:sz w:val="24"/>
          <w:szCs w:val="24"/>
          <w:highlight w:val="yellow"/>
        </w:rPr>
        <w:t>the different features in our taxonomy can be built into sequences of yes/ no questions</w:t>
      </w:r>
      <w:r w:rsidR="00054F9B" w:rsidRPr="000717B6">
        <w:rPr>
          <w:rFonts w:ascii="Times New Roman" w:hAnsi="Times New Roman" w:cs="Times New Roman"/>
          <w:sz w:val="24"/>
          <w:szCs w:val="24"/>
          <w:highlight w:val="yellow"/>
        </w:rPr>
        <w:t xml:space="preserve"> (See example in Table 9)</w:t>
      </w:r>
      <w:r w:rsidR="00612362" w:rsidRPr="000717B6">
        <w:rPr>
          <w:rFonts w:ascii="Times New Roman" w:hAnsi="Times New Roman" w:cs="Times New Roman"/>
          <w:sz w:val="24"/>
          <w:szCs w:val="24"/>
          <w:highlight w:val="yellow"/>
        </w:rPr>
        <w:t xml:space="preserve"> conditioned on input features to build </w:t>
      </w:r>
      <w:ins w:id="2" w:author="Author">
        <w:r w:rsidR="00CF1E1D">
          <w:rPr>
            <w:rFonts w:ascii="Times New Roman" w:hAnsi="Times New Roman" w:cs="Times New Roman"/>
            <w:sz w:val="24"/>
            <w:szCs w:val="24"/>
            <w:highlight w:val="yellow"/>
          </w:rPr>
          <w:t xml:space="preserve">various </w:t>
        </w:r>
        <w:r w:rsidR="008C4E33">
          <w:rPr>
            <w:rFonts w:ascii="Times New Roman" w:hAnsi="Times New Roman" w:cs="Times New Roman"/>
            <w:sz w:val="24"/>
            <w:szCs w:val="24"/>
            <w:highlight w:val="yellow"/>
          </w:rPr>
          <w:t xml:space="preserve">supervised learning models such as Naïve Bayes, Linear Regression, or Support Vector Machines. Among many </w:t>
        </w:r>
        <w:del w:id="3" w:author="Author">
          <w:r w:rsidR="008C4E33" w:rsidDel="00EF3A7C">
            <w:rPr>
              <w:rFonts w:ascii="Times New Roman" w:hAnsi="Times New Roman" w:cs="Times New Roman"/>
              <w:sz w:val="24"/>
              <w:szCs w:val="24"/>
              <w:highlight w:val="yellow"/>
            </w:rPr>
            <w:delText>possible</w:delText>
          </w:r>
        </w:del>
        <w:r w:rsidR="00EF3A7C">
          <w:rPr>
            <w:rFonts w:ascii="Times New Roman" w:hAnsi="Times New Roman" w:cs="Times New Roman"/>
            <w:sz w:val="24"/>
            <w:szCs w:val="24"/>
            <w:highlight w:val="yellow"/>
          </w:rPr>
          <w:t>popular</w:t>
        </w:r>
        <w:r w:rsidR="008C4E33">
          <w:rPr>
            <w:rFonts w:ascii="Times New Roman" w:hAnsi="Times New Roman" w:cs="Times New Roman"/>
            <w:sz w:val="24"/>
            <w:szCs w:val="24"/>
            <w:highlight w:val="yellow"/>
          </w:rPr>
          <w:t xml:space="preserve"> supervised learning models, in particular, consider the </w:t>
        </w:r>
      </w:ins>
      <w:r w:rsidR="00F269AD" w:rsidRPr="000717B6">
        <w:rPr>
          <w:rFonts w:ascii="Times New Roman" w:hAnsi="Times New Roman" w:cs="Times New Roman"/>
          <w:sz w:val="24"/>
          <w:szCs w:val="24"/>
          <w:highlight w:val="yellow"/>
        </w:rPr>
        <w:t>D</w:t>
      </w:r>
      <w:r w:rsidR="00612362" w:rsidRPr="000717B6">
        <w:rPr>
          <w:rFonts w:ascii="Times New Roman" w:hAnsi="Times New Roman" w:cs="Times New Roman"/>
          <w:sz w:val="24"/>
          <w:szCs w:val="24"/>
          <w:highlight w:val="yellow"/>
        </w:rPr>
        <w:t xml:space="preserve">ecision </w:t>
      </w:r>
      <w:r w:rsidR="00F269AD" w:rsidRPr="000717B6">
        <w:rPr>
          <w:rFonts w:ascii="Times New Roman" w:hAnsi="Times New Roman" w:cs="Times New Roman"/>
          <w:sz w:val="24"/>
          <w:szCs w:val="24"/>
          <w:highlight w:val="yellow"/>
        </w:rPr>
        <w:t>T</w:t>
      </w:r>
      <w:r w:rsidR="00612362" w:rsidRPr="000717B6">
        <w:rPr>
          <w:rFonts w:ascii="Times New Roman" w:hAnsi="Times New Roman" w:cs="Times New Roman"/>
          <w:sz w:val="24"/>
          <w:szCs w:val="24"/>
          <w:highlight w:val="yellow"/>
        </w:rPr>
        <w:t>ree</w:t>
      </w:r>
      <w:ins w:id="4" w:author="Author">
        <w:r w:rsidR="008C4E33">
          <w:rPr>
            <w:rFonts w:ascii="Times New Roman" w:hAnsi="Times New Roman" w:cs="Times New Roman"/>
            <w:sz w:val="24"/>
            <w:szCs w:val="24"/>
            <w:highlight w:val="yellow"/>
          </w:rPr>
          <w:t xml:space="preserve"> model</w:t>
        </w:r>
      </w:ins>
      <w:r w:rsidR="00612362" w:rsidRPr="000717B6">
        <w:rPr>
          <w:rFonts w:ascii="Times New Roman" w:hAnsi="Times New Roman" w:cs="Times New Roman"/>
          <w:sz w:val="24"/>
          <w:szCs w:val="24"/>
          <w:highlight w:val="yellow"/>
        </w:rPr>
        <w:t xml:space="preserve"> </w:t>
      </w:r>
      <w:del w:id="5" w:author="Author">
        <w:r w:rsidR="00612362" w:rsidRPr="000717B6" w:rsidDel="008C4E33">
          <w:rPr>
            <w:rFonts w:ascii="Times New Roman" w:hAnsi="Times New Roman" w:cs="Times New Roman"/>
            <w:sz w:val="24"/>
            <w:szCs w:val="24"/>
            <w:highlight w:val="yellow"/>
          </w:rPr>
          <w:delText>algorithms</w:delText>
        </w:r>
        <w:r w:rsidR="00054F9B" w:rsidRPr="000717B6" w:rsidDel="008C4E33">
          <w:rPr>
            <w:rFonts w:ascii="Times New Roman" w:hAnsi="Times New Roman" w:cs="Times New Roman"/>
            <w:sz w:val="24"/>
            <w:szCs w:val="24"/>
            <w:highlight w:val="yellow"/>
          </w:rPr>
          <w:delText xml:space="preserve"> </w:delText>
        </w:r>
      </w:del>
      <w:r w:rsidR="00054F9B" w:rsidRPr="000717B6">
        <w:rPr>
          <w:rFonts w:ascii="Times New Roman" w:hAnsi="Times New Roman" w:cs="Times New Roman"/>
          <w:sz w:val="24"/>
          <w:szCs w:val="24"/>
          <w:highlight w:val="yellow"/>
        </w:rPr>
        <w:t>(See Figure 1)</w:t>
      </w:r>
      <w:ins w:id="6" w:author="Author">
        <w:r w:rsidR="008C4E33">
          <w:rPr>
            <w:rFonts w:ascii="Times New Roman" w:hAnsi="Times New Roman" w:cs="Times New Roman"/>
            <w:sz w:val="24"/>
            <w:szCs w:val="24"/>
            <w:highlight w:val="yellow"/>
          </w:rPr>
          <w:t xml:space="preserve">, which is one of the simplest </w:t>
        </w:r>
        <w:r w:rsidR="00A947A5">
          <w:rPr>
            <w:rFonts w:ascii="Times New Roman" w:hAnsi="Times New Roman" w:cs="Times New Roman"/>
            <w:sz w:val="24"/>
            <w:szCs w:val="24"/>
            <w:highlight w:val="yellow"/>
          </w:rPr>
          <w:t xml:space="preserve">learning </w:t>
        </w:r>
        <w:r w:rsidR="008C4E33">
          <w:rPr>
            <w:rFonts w:ascii="Times New Roman" w:hAnsi="Times New Roman" w:cs="Times New Roman"/>
            <w:sz w:val="24"/>
            <w:szCs w:val="24"/>
            <w:highlight w:val="yellow"/>
          </w:rPr>
          <w:t>models</w:t>
        </w:r>
        <w:r w:rsidR="00331CB5">
          <w:rPr>
            <w:rFonts w:ascii="Times New Roman" w:hAnsi="Times New Roman" w:cs="Times New Roman"/>
            <w:sz w:val="24"/>
            <w:szCs w:val="24"/>
            <w:highlight w:val="yellow"/>
          </w:rPr>
          <w:t>,</w:t>
        </w:r>
        <w:r w:rsidR="008C4E33">
          <w:rPr>
            <w:rFonts w:ascii="Times New Roman" w:hAnsi="Times New Roman" w:cs="Times New Roman"/>
            <w:sz w:val="24"/>
            <w:szCs w:val="24"/>
            <w:highlight w:val="yellow"/>
          </w:rPr>
          <w:t xml:space="preserve"> yet </w:t>
        </w:r>
        <w:r w:rsidR="00907AA6">
          <w:rPr>
            <w:rFonts w:ascii="Times New Roman" w:hAnsi="Times New Roman" w:cs="Times New Roman"/>
            <w:sz w:val="24"/>
            <w:szCs w:val="24"/>
            <w:highlight w:val="yellow"/>
          </w:rPr>
          <w:t xml:space="preserve">is </w:t>
        </w:r>
        <w:r w:rsidR="008C4E33">
          <w:rPr>
            <w:rFonts w:ascii="Times New Roman" w:hAnsi="Times New Roman" w:cs="Times New Roman"/>
            <w:sz w:val="24"/>
            <w:szCs w:val="24"/>
            <w:highlight w:val="yellow"/>
          </w:rPr>
          <w:t xml:space="preserve">intuitive to interpret the </w:t>
        </w:r>
        <w:r w:rsidR="00A947A5">
          <w:rPr>
            <w:rFonts w:ascii="Times New Roman" w:hAnsi="Times New Roman" w:cs="Times New Roman"/>
            <w:sz w:val="24"/>
            <w:szCs w:val="24"/>
            <w:highlight w:val="yellow"/>
          </w:rPr>
          <w:t xml:space="preserve">classification </w:t>
        </w:r>
        <w:r w:rsidR="008C4E33">
          <w:rPr>
            <w:rFonts w:ascii="Times New Roman" w:hAnsi="Times New Roman" w:cs="Times New Roman"/>
            <w:sz w:val="24"/>
            <w:szCs w:val="24"/>
            <w:highlight w:val="yellow"/>
          </w:rPr>
          <w:t>result</w:t>
        </w:r>
      </w:ins>
      <w:r w:rsidR="00585810" w:rsidRPr="000717B6">
        <w:rPr>
          <w:rFonts w:ascii="Times New Roman" w:hAnsi="Times New Roman" w:cs="Times New Roman"/>
          <w:sz w:val="24"/>
          <w:szCs w:val="24"/>
          <w:highlight w:val="yellow"/>
        </w:rPr>
        <w:t>.</w:t>
      </w:r>
      <w:r w:rsidR="00654EDB" w:rsidRPr="000717B6">
        <w:rPr>
          <w:rFonts w:ascii="Times New Roman" w:hAnsi="Times New Roman" w:cs="Times New Roman"/>
          <w:sz w:val="24"/>
          <w:szCs w:val="24"/>
          <w:highlight w:val="yellow"/>
        </w:rPr>
        <w:t xml:space="preserve"> The</w:t>
      </w:r>
      <w:r w:rsidR="00F269AD" w:rsidRPr="000717B6">
        <w:rPr>
          <w:rFonts w:ascii="Times New Roman" w:hAnsi="Times New Roman" w:cs="Times New Roman"/>
          <w:sz w:val="24"/>
          <w:szCs w:val="24"/>
          <w:highlight w:val="yellow"/>
        </w:rPr>
        <w:t xml:space="preserve"> combination of features will indicate </w:t>
      </w:r>
      <w:r w:rsidR="00122491" w:rsidRPr="000717B6">
        <w:rPr>
          <w:rFonts w:ascii="Times New Roman" w:hAnsi="Times New Roman" w:cs="Times New Roman"/>
          <w:sz w:val="24"/>
          <w:szCs w:val="24"/>
          <w:highlight w:val="yellow"/>
        </w:rPr>
        <w:t xml:space="preserve">where on the taxonomy </w:t>
      </w:r>
      <w:r w:rsidR="00DD36F1" w:rsidRPr="000717B6">
        <w:rPr>
          <w:rFonts w:ascii="Times New Roman" w:hAnsi="Times New Roman" w:cs="Times New Roman"/>
          <w:sz w:val="24"/>
          <w:szCs w:val="24"/>
          <w:highlight w:val="yellow"/>
        </w:rPr>
        <w:t>a</w:t>
      </w:r>
      <w:r w:rsidR="00122491" w:rsidRPr="000717B6">
        <w:rPr>
          <w:rFonts w:ascii="Times New Roman" w:hAnsi="Times New Roman" w:cs="Times New Roman"/>
          <w:sz w:val="24"/>
          <w:szCs w:val="24"/>
          <w:highlight w:val="yellow"/>
        </w:rPr>
        <w:t xml:space="preserve"> particular content </w:t>
      </w:r>
      <w:r w:rsidR="00DD36F1" w:rsidRPr="000717B6">
        <w:rPr>
          <w:rFonts w:ascii="Times New Roman" w:hAnsi="Times New Roman" w:cs="Times New Roman"/>
          <w:sz w:val="24"/>
          <w:szCs w:val="24"/>
          <w:highlight w:val="yellow"/>
        </w:rPr>
        <w:t xml:space="preserve">will </w:t>
      </w:r>
      <w:r w:rsidR="004E3EF6" w:rsidRPr="000717B6">
        <w:rPr>
          <w:rFonts w:ascii="Times New Roman" w:hAnsi="Times New Roman" w:cs="Times New Roman"/>
          <w:sz w:val="24"/>
          <w:szCs w:val="24"/>
          <w:highlight w:val="yellow"/>
        </w:rPr>
        <w:t>stand</w:t>
      </w:r>
      <w:r w:rsidR="00654EDB" w:rsidRPr="000717B6">
        <w:rPr>
          <w:rFonts w:ascii="Times New Roman" w:hAnsi="Times New Roman" w:cs="Times New Roman"/>
          <w:sz w:val="24"/>
          <w:szCs w:val="24"/>
          <w:highlight w:val="yellow"/>
        </w:rPr>
        <w:t xml:space="preserve"> based on probabilistic calculations. For instance</w:t>
      </w:r>
      <w:r w:rsidR="009202A8" w:rsidRPr="000717B6">
        <w:rPr>
          <w:rFonts w:ascii="Times New Roman" w:hAnsi="Times New Roman" w:cs="Times New Roman"/>
          <w:sz w:val="24"/>
          <w:szCs w:val="24"/>
          <w:highlight w:val="yellow"/>
        </w:rPr>
        <w:t>,</w:t>
      </w:r>
      <w:r w:rsidR="00585810" w:rsidRPr="000717B6">
        <w:rPr>
          <w:rFonts w:ascii="Times New Roman" w:hAnsi="Times New Roman" w:cs="Times New Roman"/>
          <w:sz w:val="24"/>
          <w:szCs w:val="24"/>
          <w:highlight w:val="yellow"/>
        </w:rPr>
        <w:t xml:space="preserve"> as illustrated in Table 9</w:t>
      </w:r>
      <w:r w:rsidR="00654EDB" w:rsidRPr="000717B6">
        <w:rPr>
          <w:rFonts w:ascii="Times New Roman" w:hAnsi="Times New Roman" w:cs="Times New Roman"/>
          <w:sz w:val="24"/>
          <w:szCs w:val="24"/>
          <w:highlight w:val="yellow"/>
        </w:rPr>
        <w:t xml:space="preserve">, if a content is </w:t>
      </w:r>
      <w:r w:rsidR="00863E2C" w:rsidRPr="000717B6">
        <w:rPr>
          <w:rFonts w:ascii="Times New Roman" w:hAnsi="Times New Roman" w:cs="Times New Roman"/>
          <w:sz w:val="24"/>
          <w:szCs w:val="24"/>
          <w:highlight w:val="yellow"/>
        </w:rPr>
        <w:t>not fact-checked, emotionally charged</w:t>
      </w:r>
      <w:r w:rsidR="00585810" w:rsidRPr="000717B6">
        <w:rPr>
          <w:rFonts w:ascii="Times New Roman" w:hAnsi="Times New Roman" w:cs="Times New Roman"/>
          <w:sz w:val="24"/>
          <w:szCs w:val="24"/>
          <w:highlight w:val="yellow"/>
        </w:rPr>
        <w:t xml:space="preserve">, </w:t>
      </w:r>
      <w:r w:rsidR="00864725" w:rsidRPr="000717B6">
        <w:rPr>
          <w:rFonts w:ascii="Times New Roman" w:hAnsi="Times New Roman" w:cs="Times New Roman"/>
          <w:sz w:val="24"/>
          <w:szCs w:val="24"/>
          <w:highlight w:val="yellow"/>
        </w:rPr>
        <w:t>written in narrative style</w:t>
      </w:r>
      <w:r w:rsidR="00863E2C" w:rsidRPr="000717B6">
        <w:rPr>
          <w:rFonts w:ascii="Times New Roman" w:hAnsi="Times New Roman" w:cs="Times New Roman"/>
          <w:sz w:val="24"/>
          <w:szCs w:val="24"/>
          <w:highlight w:val="yellow"/>
        </w:rPr>
        <w:t xml:space="preserve">, sources are not verified, there are inconsistencies </w:t>
      </w:r>
      <w:r w:rsidR="007D51F1" w:rsidRPr="000717B6">
        <w:rPr>
          <w:rFonts w:ascii="Times New Roman" w:hAnsi="Times New Roman" w:cs="Times New Roman"/>
          <w:sz w:val="24"/>
          <w:szCs w:val="24"/>
          <w:highlight w:val="yellow"/>
        </w:rPr>
        <w:t>with</w:t>
      </w:r>
      <w:r w:rsidR="00863E2C" w:rsidRPr="000717B6">
        <w:rPr>
          <w:rFonts w:ascii="Times New Roman" w:hAnsi="Times New Roman" w:cs="Times New Roman"/>
          <w:sz w:val="24"/>
          <w:szCs w:val="24"/>
          <w:highlight w:val="yellow"/>
        </w:rPr>
        <w:t xml:space="preserve"> </w:t>
      </w:r>
      <w:r w:rsidR="007D51F1" w:rsidRPr="000717B6">
        <w:rPr>
          <w:rFonts w:ascii="Times New Roman" w:hAnsi="Times New Roman" w:cs="Times New Roman"/>
          <w:sz w:val="24"/>
          <w:szCs w:val="24"/>
          <w:highlight w:val="yellow"/>
        </w:rPr>
        <w:t>t</w:t>
      </w:r>
      <w:r w:rsidR="00863E2C" w:rsidRPr="000717B6">
        <w:rPr>
          <w:rFonts w:ascii="Times New Roman" w:hAnsi="Times New Roman" w:cs="Times New Roman"/>
          <w:sz w:val="24"/>
          <w:szCs w:val="24"/>
          <w:highlight w:val="yellow"/>
        </w:rPr>
        <w:t>h</w:t>
      </w:r>
      <w:r w:rsidR="007D51F1" w:rsidRPr="000717B6">
        <w:rPr>
          <w:rFonts w:ascii="Times New Roman" w:hAnsi="Times New Roman" w:cs="Times New Roman"/>
          <w:sz w:val="24"/>
          <w:szCs w:val="24"/>
          <w:highlight w:val="yellow"/>
        </w:rPr>
        <w:t>e</w:t>
      </w:r>
      <w:r w:rsidR="00863E2C" w:rsidRPr="000717B6">
        <w:rPr>
          <w:rFonts w:ascii="Times New Roman" w:hAnsi="Times New Roman" w:cs="Times New Roman"/>
          <w:sz w:val="24"/>
          <w:szCs w:val="24"/>
          <w:highlight w:val="yellow"/>
        </w:rPr>
        <w:t xml:space="preserve"> registration date, </w:t>
      </w:r>
      <w:r w:rsidR="000D20EE" w:rsidRPr="000717B6">
        <w:rPr>
          <w:rFonts w:ascii="Times New Roman" w:hAnsi="Times New Roman" w:cs="Times New Roman"/>
          <w:sz w:val="24"/>
          <w:szCs w:val="24"/>
          <w:highlight w:val="yellow"/>
        </w:rPr>
        <w:t xml:space="preserve">and </w:t>
      </w:r>
      <w:r w:rsidR="00C907BA" w:rsidRPr="000717B6">
        <w:rPr>
          <w:rFonts w:ascii="Times New Roman" w:hAnsi="Times New Roman" w:cs="Times New Roman"/>
          <w:sz w:val="24"/>
          <w:szCs w:val="24"/>
          <w:highlight w:val="yellow"/>
        </w:rPr>
        <w:t xml:space="preserve">it </w:t>
      </w:r>
      <w:r w:rsidR="00863E2C" w:rsidRPr="000717B6">
        <w:rPr>
          <w:rFonts w:ascii="Times New Roman" w:hAnsi="Times New Roman" w:cs="Times New Roman"/>
          <w:sz w:val="24"/>
          <w:szCs w:val="24"/>
          <w:highlight w:val="yellow"/>
        </w:rPr>
        <w:t>comes from an unknown source, the content is more likely to be</w:t>
      </w:r>
      <w:r w:rsidR="0094304F" w:rsidRPr="000717B6">
        <w:rPr>
          <w:rFonts w:ascii="Times New Roman" w:hAnsi="Times New Roman" w:cs="Times New Roman"/>
          <w:sz w:val="24"/>
          <w:szCs w:val="24"/>
          <w:highlight w:val="yellow"/>
        </w:rPr>
        <w:t xml:space="preserve"> flagged as “</w:t>
      </w:r>
      <w:r w:rsidR="00863E2C" w:rsidRPr="000717B6">
        <w:rPr>
          <w:rFonts w:ascii="Times New Roman" w:hAnsi="Times New Roman" w:cs="Times New Roman"/>
          <w:sz w:val="24"/>
          <w:szCs w:val="24"/>
          <w:highlight w:val="yellow"/>
        </w:rPr>
        <w:t>false</w:t>
      </w:r>
      <w:r w:rsidR="0094304F" w:rsidRPr="000717B6">
        <w:rPr>
          <w:rFonts w:ascii="Times New Roman" w:hAnsi="Times New Roman" w:cs="Times New Roman"/>
          <w:sz w:val="24"/>
          <w:szCs w:val="24"/>
          <w:highlight w:val="yellow"/>
        </w:rPr>
        <w:t xml:space="preserve"> news”</w:t>
      </w:r>
      <w:r w:rsidR="00863E2C" w:rsidRPr="000717B6">
        <w:rPr>
          <w:rFonts w:ascii="Times New Roman" w:hAnsi="Times New Roman" w:cs="Times New Roman"/>
          <w:sz w:val="24"/>
          <w:szCs w:val="24"/>
          <w:highlight w:val="yellow"/>
        </w:rPr>
        <w:t xml:space="preserve"> than if the content meets all of the aforementioned criteria</w:t>
      </w:r>
      <w:r w:rsidR="0094304F" w:rsidRPr="000717B6">
        <w:rPr>
          <w:rFonts w:ascii="Times New Roman" w:hAnsi="Times New Roman" w:cs="Times New Roman"/>
          <w:sz w:val="24"/>
          <w:szCs w:val="24"/>
          <w:highlight w:val="yellow"/>
        </w:rPr>
        <w:t xml:space="preserve">, </w:t>
      </w:r>
      <w:r w:rsidR="00864725" w:rsidRPr="000717B6">
        <w:rPr>
          <w:rFonts w:ascii="Times New Roman" w:hAnsi="Times New Roman" w:cs="Times New Roman"/>
          <w:sz w:val="24"/>
          <w:szCs w:val="24"/>
          <w:highlight w:val="yellow"/>
        </w:rPr>
        <w:t xml:space="preserve">but </w:t>
      </w:r>
      <w:r w:rsidR="00863E2C" w:rsidRPr="000717B6">
        <w:rPr>
          <w:rFonts w:ascii="Times New Roman" w:hAnsi="Times New Roman" w:cs="Times New Roman"/>
          <w:sz w:val="24"/>
          <w:szCs w:val="24"/>
          <w:highlight w:val="yellow"/>
        </w:rPr>
        <w:t>is fact-checked</w:t>
      </w:r>
      <w:r w:rsidR="001B771A" w:rsidRPr="000717B6">
        <w:rPr>
          <w:rFonts w:ascii="Times New Roman" w:hAnsi="Times New Roman" w:cs="Times New Roman"/>
          <w:sz w:val="24"/>
          <w:szCs w:val="24"/>
          <w:highlight w:val="yellow"/>
        </w:rPr>
        <w:t>,</w:t>
      </w:r>
      <w:r w:rsidR="00863E2C" w:rsidRPr="000717B6">
        <w:rPr>
          <w:rFonts w:ascii="Times New Roman" w:hAnsi="Times New Roman" w:cs="Times New Roman"/>
          <w:sz w:val="24"/>
          <w:szCs w:val="24"/>
          <w:highlight w:val="yellow"/>
        </w:rPr>
        <w:t xml:space="preserve"> uses verified sources</w:t>
      </w:r>
      <w:r w:rsidR="001B771A" w:rsidRPr="000717B6">
        <w:rPr>
          <w:rFonts w:ascii="Times New Roman" w:hAnsi="Times New Roman" w:cs="Times New Roman"/>
          <w:sz w:val="24"/>
          <w:szCs w:val="24"/>
          <w:highlight w:val="yellow"/>
        </w:rPr>
        <w:t xml:space="preserve">, </w:t>
      </w:r>
      <w:r w:rsidR="004B4B35" w:rsidRPr="000717B6">
        <w:rPr>
          <w:rFonts w:ascii="Times New Roman" w:hAnsi="Times New Roman" w:cs="Times New Roman"/>
          <w:sz w:val="24"/>
          <w:szCs w:val="24"/>
          <w:highlight w:val="yellow"/>
        </w:rPr>
        <w:t xml:space="preserve">comes from a known source, </w:t>
      </w:r>
      <w:r w:rsidR="001B771A" w:rsidRPr="000717B6">
        <w:rPr>
          <w:rFonts w:ascii="Times New Roman" w:hAnsi="Times New Roman" w:cs="Times New Roman"/>
          <w:sz w:val="24"/>
          <w:szCs w:val="24"/>
          <w:highlight w:val="yellow"/>
        </w:rPr>
        <w:t>and doe</w:t>
      </w:r>
      <w:r w:rsidR="006070C8" w:rsidRPr="000717B6">
        <w:rPr>
          <w:rFonts w:ascii="Times New Roman" w:hAnsi="Times New Roman" w:cs="Times New Roman"/>
          <w:sz w:val="24"/>
          <w:szCs w:val="24"/>
          <w:highlight w:val="yellow"/>
        </w:rPr>
        <w:t>s</w:t>
      </w:r>
      <w:r w:rsidR="001B771A" w:rsidRPr="000717B6">
        <w:rPr>
          <w:rFonts w:ascii="Times New Roman" w:hAnsi="Times New Roman" w:cs="Times New Roman"/>
          <w:sz w:val="24"/>
          <w:szCs w:val="24"/>
          <w:highlight w:val="yellow"/>
        </w:rPr>
        <w:t xml:space="preserve"> not have registration</w:t>
      </w:r>
      <w:r w:rsidR="00937DFD" w:rsidRPr="000717B6">
        <w:rPr>
          <w:rFonts w:ascii="Times New Roman" w:hAnsi="Times New Roman" w:cs="Times New Roman"/>
          <w:sz w:val="24"/>
          <w:szCs w:val="24"/>
          <w:highlight w:val="yellow"/>
        </w:rPr>
        <w:t xml:space="preserve"> </w:t>
      </w:r>
      <w:r w:rsidR="006070C8" w:rsidRPr="000717B6">
        <w:rPr>
          <w:rFonts w:ascii="Times New Roman" w:hAnsi="Times New Roman" w:cs="Times New Roman"/>
          <w:sz w:val="24"/>
          <w:szCs w:val="24"/>
          <w:highlight w:val="yellow"/>
        </w:rPr>
        <w:t>inaccuracie</w:t>
      </w:r>
      <w:r w:rsidR="001B771A" w:rsidRPr="000717B6">
        <w:rPr>
          <w:rFonts w:ascii="Times New Roman" w:hAnsi="Times New Roman" w:cs="Times New Roman"/>
          <w:sz w:val="24"/>
          <w:szCs w:val="24"/>
          <w:highlight w:val="yellow"/>
        </w:rPr>
        <w:t>s</w:t>
      </w:r>
      <w:r w:rsidR="0094304F" w:rsidRPr="000717B6">
        <w:rPr>
          <w:rFonts w:ascii="Times New Roman" w:hAnsi="Times New Roman" w:cs="Times New Roman"/>
          <w:sz w:val="24"/>
          <w:szCs w:val="24"/>
          <w:highlight w:val="yellow"/>
        </w:rPr>
        <w:t xml:space="preserve"> (i</w:t>
      </w:r>
      <w:r w:rsidR="00863E2C" w:rsidRPr="000717B6">
        <w:rPr>
          <w:rFonts w:ascii="Times New Roman" w:hAnsi="Times New Roman" w:cs="Times New Roman"/>
          <w:sz w:val="24"/>
          <w:szCs w:val="24"/>
          <w:highlight w:val="yellow"/>
        </w:rPr>
        <w:t>n which case, the content mig</w:t>
      </w:r>
      <w:r w:rsidR="003A5398" w:rsidRPr="000717B6">
        <w:rPr>
          <w:rFonts w:ascii="Times New Roman" w:hAnsi="Times New Roman" w:cs="Times New Roman"/>
          <w:sz w:val="24"/>
          <w:szCs w:val="24"/>
          <w:highlight w:val="yellow"/>
        </w:rPr>
        <w:t>h</w:t>
      </w:r>
      <w:r w:rsidR="00863E2C" w:rsidRPr="000717B6">
        <w:rPr>
          <w:rFonts w:ascii="Times New Roman" w:hAnsi="Times New Roman" w:cs="Times New Roman"/>
          <w:sz w:val="24"/>
          <w:szCs w:val="24"/>
          <w:highlight w:val="yellow"/>
        </w:rPr>
        <w:t>t</w:t>
      </w:r>
      <w:r w:rsidR="003A5398" w:rsidRPr="000717B6">
        <w:rPr>
          <w:rFonts w:ascii="Times New Roman" w:hAnsi="Times New Roman" w:cs="Times New Roman"/>
          <w:sz w:val="24"/>
          <w:szCs w:val="24"/>
          <w:highlight w:val="yellow"/>
        </w:rPr>
        <w:t xml:space="preserve"> </w:t>
      </w:r>
      <w:r w:rsidR="00863E2C" w:rsidRPr="000717B6">
        <w:rPr>
          <w:rFonts w:ascii="Times New Roman" w:hAnsi="Times New Roman" w:cs="Times New Roman"/>
          <w:sz w:val="24"/>
          <w:szCs w:val="24"/>
          <w:highlight w:val="yellow"/>
        </w:rPr>
        <w:t xml:space="preserve">be categorized as </w:t>
      </w:r>
      <w:r w:rsidR="0094304F" w:rsidRPr="000717B6">
        <w:rPr>
          <w:rFonts w:ascii="Times New Roman" w:hAnsi="Times New Roman" w:cs="Times New Roman"/>
          <w:sz w:val="24"/>
          <w:szCs w:val="24"/>
          <w:highlight w:val="yellow"/>
        </w:rPr>
        <w:t>“</w:t>
      </w:r>
      <w:r w:rsidR="00863E2C" w:rsidRPr="000717B6">
        <w:rPr>
          <w:rFonts w:ascii="Times New Roman" w:hAnsi="Times New Roman" w:cs="Times New Roman"/>
          <w:sz w:val="24"/>
          <w:szCs w:val="24"/>
          <w:highlight w:val="yellow"/>
        </w:rPr>
        <w:t>commentary</w:t>
      </w:r>
      <w:r w:rsidR="0094304F" w:rsidRPr="000717B6">
        <w:rPr>
          <w:rFonts w:ascii="Times New Roman" w:hAnsi="Times New Roman" w:cs="Times New Roman"/>
          <w:sz w:val="24"/>
          <w:szCs w:val="24"/>
          <w:highlight w:val="yellow"/>
        </w:rPr>
        <w:t>”)</w:t>
      </w:r>
      <w:r w:rsidR="00654EDB" w:rsidRPr="000717B6">
        <w:rPr>
          <w:rFonts w:ascii="Times New Roman" w:hAnsi="Times New Roman" w:cs="Times New Roman"/>
          <w:sz w:val="24"/>
          <w:szCs w:val="24"/>
          <w:highlight w:val="yellow"/>
        </w:rPr>
        <w:t>.</w:t>
      </w:r>
      <w:r w:rsidR="00585810" w:rsidRPr="000717B6">
        <w:rPr>
          <w:rFonts w:ascii="Times New Roman" w:hAnsi="Times New Roman" w:cs="Times New Roman"/>
          <w:sz w:val="24"/>
          <w:szCs w:val="24"/>
          <w:highlight w:val="yellow"/>
        </w:rPr>
        <w:t xml:space="preserve"> </w:t>
      </w:r>
    </w:p>
    <w:tbl>
      <w:tblPr>
        <w:tblStyle w:val="TableGrid"/>
        <w:tblW w:w="5000" w:type="pct"/>
        <w:tblLayout w:type="fixed"/>
        <w:tblCellMar>
          <w:left w:w="72" w:type="dxa"/>
          <w:right w:w="72" w:type="dxa"/>
        </w:tblCellMar>
        <w:tblLook w:val="04A0" w:firstRow="1" w:lastRow="0" w:firstColumn="1" w:lastColumn="0" w:noHBand="0" w:noVBand="1"/>
      </w:tblPr>
      <w:tblGrid>
        <w:gridCol w:w="1075"/>
        <w:gridCol w:w="989"/>
        <w:gridCol w:w="1451"/>
        <w:gridCol w:w="1341"/>
        <w:gridCol w:w="1528"/>
        <w:gridCol w:w="991"/>
        <w:gridCol w:w="1079"/>
        <w:gridCol w:w="896"/>
      </w:tblGrid>
      <w:tr w:rsidR="006B1673" w:rsidRPr="00E54A42" w:rsidDel="00D530DC" w14:paraId="056A26F2" w14:textId="77777777" w:rsidTr="00827A79">
        <w:tc>
          <w:tcPr>
            <w:tcW w:w="5000" w:type="pct"/>
            <w:gridSpan w:val="8"/>
          </w:tcPr>
          <w:p w14:paraId="07BE846F"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Table 9.</w:t>
            </w:r>
          </w:p>
          <w:p w14:paraId="32EB3C04"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i/>
                <w:color w:val="000000"/>
                <w:sz w:val="24"/>
                <w:szCs w:val="24"/>
                <w:highlight w:val="yellow"/>
                <w:shd w:val="clear" w:color="auto" w:fill="FFFFFF"/>
              </w:rPr>
              <w:t xml:space="preserve">Example of Indicators of “Fake News” converted into yes/no questions for Decision Tree algorithm </w:t>
            </w:r>
          </w:p>
        </w:tc>
      </w:tr>
      <w:tr w:rsidR="006B1673" w:rsidRPr="00E54A42" w:rsidDel="00D530DC" w14:paraId="5695EC78" w14:textId="77777777" w:rsidTr="00827A79">
        <w:tc>
          <w:tcPr>
            <w:tcW w:w="575" w:type="pct"/>
          </w:tcPr>
          <w:p w14:paraId="5464BBF3"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Types of content</w:t>
            </w:r>
          </w:p>
        </w:tc>
        <w:tc>
          <w:tcPr>
            <w:tcW w:w="529" w:type="pct"/>
          </w:tcPr>
          <w:p w14:paraId="378B2F4C"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Fact-checked</w:t>
            </w:r>
          </w:p>
        </w:tc>
        <w:tc>
          <w:tcPr>
            <w:tcW w:w="776" w:type="pct"/>
          </w:tcPr>
          <w:p w14:paraId="71A23E2A"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 xml:space="preserve">Emotionally charged </w:t>
            </w:r>
          </w:p>
        </w:tc>
        <w:tc>
          <w:tcPr>
            <w:tcW w:w="717" w:type="pct"/>
          </w:tcPr>
          <w:p w14:paraId="7837BD00"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Source verification</w:t>
            </w:r>
          </w:p>
        </w:tc>
        <w:tc>
          <w:tcPr>
            <w:tcW w:w="817" w:type="pct"/>
          </w:tcPr>
          <w:p w14:paraId="0D5AB100"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Registration inconsistency</w:t>
            </w:r>
          </w:p>
        </w:tc>
        <w:tc>
          <w:tcPr>
            <w:tcW w:w="530" w:type="pct"/>
          </w:tcPr>
          <w:p w14:paraId="6B44F42F"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Site Pedigree</w:t>
            </w:r>
          </w:p>
        </w:tc>
        <w:tc>
          <w:tcPr>
            <w:tcW w:w="577" w:type="pct"/>
          </w:tcPr>
          <w:p w14:paraId="4F58AF33"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Narrative Writing</w:t>
            </w:r>
          </w:p>
        </w:tc>
        <w:tc>
          <w:tcPr>
            <w:tcW w:w="479" w:type="pct"/>
          </w:tcPr>
          <w:p w14:paraId="184628BF" w14:textId="77777777" w:rsidR="006B1673" w:rsidRPr="000717B6" w:rsidDel="00D530DC" w:rsidRDefault="006B1673" w:rsidP="00827A79">
            <w:pPr>
              <w:contextualSpacing/>
              <w:rPr>
                <w:rFonts w:ascii="Times New Roman" w:hAnsi="Times New Roman" w:cs="Times New Roman"/>
                <w:b/>
                <w:color w:val="000000"/>
                <w:sz w:val="24"/>
                <w:szCs w:val="24"/>
                <w:highlight w:val="yellow"/>
                <w:shd w:val="clear" w:color="auto" w:fill="FFFFFF"/>
              </w:rPr>
            </w:pPr>
            <w:r w:rsidRPr="000717B6" w:rsidDel="00D530DC">
              <w:rPr>
                <w:rFonts w:ascii="Times New Roman" w:hAnsi="Times New Roman" w:cs="Times New Roman"/>
                <w:b/>
                <w:color w:val="000000"/>
                <w:sz w:val="24"/>
                <w:szCs w:val="24"/>
                <w:highlight w:val="yellow"/>
                <w:shd w:val="clear" w:color="auto" w:fill="FFFFFF"/>
              </w:rPr>
              <w:t>Humor</w:t>
            </w:r>
          </w:p>
        </w:tc>
      </w:tr>
      <w:tr w:rsidR="006B1673" w:rsidRPr="00E54A42" w:rsidDel="00D530DC" w14:paraId="1C411E76" w14:textId="77777777" w:rsidTr="00827A79">
        <w:tc>
          <w:tcPr>
            <w:tcW w:w="575" w:type="pct"/>
          </w:tcPr>
          <w:p w14:paraId="509DA391"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Real News</w:t>
            </w:r>
          </w:p>
        </w:tc>
        <w:tc>
          <w:tcPr>
            <w:tcW w:w="529" w:type="pct"/>
          </w:tcPr>
          <w:p w14:paraId="4A98C1B3"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776" w:type="pct"/>
          </w:tcPr>
          <w:p w14:paraId="614BC991"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17" w:type="pct"/>
          </w:tcPr>
          <w:p w14:paraId="33809BD7"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817" w:type="pct"/>
          </w:tcPr>
          <w:p w14:paraId="67E74A9D"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30" w:type="pct"/>
          </w:tcPr>
          <w:p w14:paraId="2F265C20"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577" w:type="pct"/>
          </w:tcPr>
          <w:p w14:paraId="6DA91176"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479" w:type="pct"/>
          </w:tcPr>
          <w:p w14:paraId="0A0FD3E8"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r>
      <w:tr w:rsidR="006B1673" w:rsidRPr="00E54A42" w:rsidDel="00D530DC" w14:paraId="2A945781" w14:textId="77777777" w:rsidTr="00827A79">
        <w:tc>
          <w:tcPr>
            <w:tcW w:w="575" w:type="pct"/>
          </w:tcPr>
          <w:p w14:paraId="093A4AAB"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False News</w:t>
            </w:r>
          </w:p>
        </w:tc>
        <w:tc>
          <w:tcPr>
            <w:tcW w:w="529" w:type="pct"/>
          </w:tcPr>
          <w:p w14:paraId="1C4F45A2"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76" w:type="pct"/>
          </w:tcPr>
          <w:p w14:paraId="282F2494"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717" w:type="pct"/>
          </w:tcPr>
          <w:p w14:paraId="339B1B9B"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817" w:type="pct"/>
          </w:tcPr>
          <w:p w14:paraId="607EDAFB"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530" w:type="pct"/>
          </w:tcPr>
          <w:p w14:paraId="7DA3A892"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77" w:type="pct"/>
          </w:tcPr>
          <w:p w14:paraId="0A86DDA2"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479" w:type="pct"/>
          </w:tcPr>
          <w:p w14:paraId="72F1353D"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r>
      <w:tr w:rsidR="006B1673" w:rsidRPr="00E54A42" w:rsidDel="00D530DC" w14:paraId="731CDF04" w14:textId="77777777" w:rsidTr="00827A79">
        <w:tc>
          <w:tcPr>
            <w:tcW w:w="575" w:type="pct"/>
          </w:tcPr>
          <w:p w14:paraId="17EDAA89"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Polarized Content</w:t>
            </w:r>
          </w:p>
        </w:tc>
        <w:tc>
          <w:tcPr>
            <w:tcW w:w="529" w:type="pct"/>
          </w:tcPr>
          <w:p w14:paraId="13B405DD"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76" w:type="pct"/>
          </w:tcPr>
          <w:p w14:paraId="7C51BCAF"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717" w:type="pct"/>
          </w:tcPr>
          <w:p w14:paraId="66C077C3"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817" w:type="pct"/>
          </w:tcPr>
          <w:p w14:paraId="00BF6D27"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30" w:type="pct"/>
          </w:tcPr>
          <w:p w14:paraId="4ACB2791"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77" w:type="pct"/>
          </w:tcPr>
          <w:p w14:paraId="6EB9BA91"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479" w:type="pct"/>
          </w:tcPr>
          <w:p w14:paraId="6637509F"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r>
      <w:tr w:rsidR="006B1673" w:rsidRPr="00E54A42" w:rsidDel="00D530DC" w14:paraId="0FCC54A6" w14:textId="77777777" w:rsidTr="00827A79">
        <w:tc>
          <w:tcPr>
            <w:tcW w:w="575" w:type="pct"/>
          </w:tcPr>
          <w:p w14:paraId="35A494F0"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Satire</w:t>
            </w:r>
          </w:p>
        </w:tc>
        <w:tc>
          <w:tcPr>
            <w:tcW w:w="529" w:type="pct"/>
          </w:tcPr>
          <w:p w14:paraId="05F29807"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76" w:type="pct"/>
          </w:tcPr>
          <w:p w14:paraId="46BEFA0B"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17" w:type="pct"/>
          </w:tcPr>
          <w:p w14:paraId="278B4600"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817" w:type="pct"/>
          </w:tcPr>
          <w:p w14:paraId="250924D9"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30" w:type="pct"/>
          </w:tcPr>
          <w:p w14:paraId="6AD7712C"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77" w:type="pct"/>
          </w:tcPr>
          <w:p w14:paraId="661D84BE"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479" w:type="pct"/>
          </w:tcPr>
          <w:p w14:paraId="157A4C43"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r>
      <w:tr w:rsidR="006B1673" w:rsidRPr="00E54A42" w:rsidDel="00D530DC" w14:paraId="1A1D6DD5" w14:textId="77777777" w:rsidTr="00827A79">
        <w:tc>
          <w:tcPr>
            <w:tcW w:w="575" w:type="pct"/>
          </w:tcPr>
          <w:p w14:paraId="2CD82186"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Misreporting</w:t>
            </w:r>
          </w:p>
        </w:tc>
        <w:tc>
          <w:tcPr>
            <w:tcW w:w="529" w:type="pct"/>
          </w:tcPr>
          <w:p w14:paraId="7A8AD483"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76" w:type="pct"/>
          </w:tcPr>
          <w:p w14:paraId="3B07A6B1"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17" w:type="pct"/>
          </w:tcPr>
          <w:p w14:paraId="2F92ACF1"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817" w:type="pct"/>
          </w:tcPr>
          <w:p w14:paraId="29016ED2"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30" w:type="pct"/>
          </w:tcPr>
          <w:p w14:paraId="37053CE4"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577" w:type="pct"/>
          </w:tcPr>
          <w:p w14:paraId="5EFDBF0F"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479" w:type="pct"/>
          </w:tcPr>
          <w:p w14:paraId="4797802F"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r>
      <w:tr w:rsidR="006B1673" w:rsidRPr="00E54A42" w:rsidDel="00D530DC" w14:paraId="3A5F463F" w14:textId="77777777" w:rsidTr="00827A79">
        <w:tc>
          <w:tcPr>
            <w:tcW w:w="575" w:type="pct"/>
          </w:tcPr>
          <w:p w14:paraId="760B4749"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lastRenderedPageBreak/>
              <w:t>Commentary</w:t>
            </w:r>
          </w:p>
        </w:tc>
        <w:tc>
          <w:tcPr>
            <w:tcW w:w="529" w:type="pct"/>
          </w:tcPr>
          <w:p w14:paraId="29BAC397"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776" w:type="pct"/>
          </w:tcPr>
          <w:p w14:paraId="7CEE4C4C"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717" w:type="pct"/>
          </w:tcPr>
          <w:p w14:paraId="5CF1F4A5"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817" w:type="pct"/>
          </w:tcPr>
          <w:p w14:paraId="494353A7"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30" w:type="pct"/>
          </w:tcPr>
          <w:p w14:paraId="36ED1538"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577" w:type="pct"/>
          </w:tcPr>
          <w:p w14:paraId="4053E03B"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479" w:type="pct"/>
          </w:tcPr>
          <w:p w14:paraId="6CCE1DEF"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r>
      <w:tr w:rsidR="006B1673" w:rsidRPr="00E54A42" w:rsidDel="00D530DC" w14:paraId="5289FAB1" w14:textId="77777777" w:rsidTr="00827A79">
        <w:tc>
          <w:tcPr>
            <w:tcW w:w="575" w:type="pct"/>
          </w:tcPr>
          <w:p w14:paraId="7416B26E"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 xml:space="preserve">Persuasive Information </w:t>
            </w:r>
          </w:p>
        </w:tc>
        <w:tc>
          <w:tcPr>
            <w:tcW w:w="529" w:type="pct"/>
          </w:tcPr>
          <w:p w14:paraId="25C8141C"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76" w:type="pct"/>
          </w:tcPr>
          <w:p w14:paraId="07B82A40"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17" w:type="pct"/>
          </w:tcPr>
          <w:p w14:paraId="3F3995F1"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817" w:type="pct"/>
          </w:tcPr>
          <w:p w14:paraId="1F3A1D56"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30" w:type="pct"/>
          </w:tcPr>
          <w:p w14:paraId="13843D78"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77" w:type="pct"/>
          </w:tcPr>
          <w:p w14:paraId="5336D42C"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Yes</w:t>
            </w:r>
          </w:p>
        </w:tc>
        <w:tc>
          <w:tcPr>
            <w:tcW w:w="479" w:type="pct"/>
          </w:tcPr>
          <w:p w14:paraId="797682EF"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r>
      <w:tr w:rsidR="006B1673" w:rsidRPr="00E54A42" w:rsidDel="00D530DC" w14:paraId="521BF587" w14:textId="77777777" w:rsidTr="00827A79">
        <w:tc>
          <w:tcPr>
            <w:tcW w:w="575" w:type="pct"/>
          </w:tcPr>
          <w:p w14:paraId="1263397C"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Citizen Journalism</w:t>
            </w:r>
          </w:p>
        </w:tc>
        <w:tc>
          <w:tcPr>
            <w:tcW w:w="529" w:type="pct"/>
          </w:tcPr>
          <w:p w14:paraId="03A11414"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76" w:type="pct"/>
          </w:tcPr>
          <w:p w14:paraId="558C086C"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717" w:type="pct"/>
          </w:tcPr>
          <w:p w14:paraId="782C0A2C"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817" w:type="pct"/>
          </w:tcPr>
          <w:p w14:paraId="4C8F2C40"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30" w:type="pct"/>
          </w:tcPr>
          <w:p w14:paraId="2BA16D3E"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577" w:type="pct"/>
          </w:tcPr>
          <w:p w14:paraId="6AE89CC4"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c>
          <w:tcPr>
            <w:tcW w:w="479" w:type="pct"/>
          </w:tcPr>
          <w:p w14:paraId="78D302B6" w14:textId="77777777" w:rsidR="006B1673" w:rsidRPr="000717B6" w:rsidDel="00D530DC" w:rsidRDefault="006B1673" w:rsidP="00827A79">
            <w:pPr>
              <w:contextualSpacing/>
              <w:rPr>
                <w:rFonts w:ascii="Times New Roman" w:hAnsi="Times New Roman" w:cs="Times New Roman"/>
                <w:color w:val="000000"/>
                <w:sz w:val="24"/>
                <w:szCs w:val="24"/>
                <w:highlight w:val="yellow"/>
                <w:shd w:val="clear" w:color="auto" w:fill="FFFFFF"/>
              </w:rPr>
            </w:pPr>
            <w:r w:rsidRPr="000717B6" w:rsidDel="00D530DC">
              <w:rPr>
                <w:rFonts w:ascii="Times New Roman" w:hAnsi="Times New Roman" w:cs="Times New Roman"/>
                <w:color w:val="000000"/>
                <w:sz w:val="24"/>
                <w:szCs w:val="24"/>
                <w:highlight w:val="yellow"/>
                <w:shd w:val="clear" w:color="auto" w:fill="FFFFFF"/>
              </w:rPr>
              <w:t>No</w:t>
            </w:r>
          </w:p>
        </w:tc>
      </w:tr>
    </w:tbl>
    <w:p w14:paraId="15A72E29" w14:textId="77777777" w:rsidR="006B1673" w:rsidRPr="000717B6" w:rsidDel="00D530DC" w:rsidRDefault="006B1673" w:rsidP="006B1673">
      <w:pPr>
        <w:spacing w:line="240" w:lineRule="auto"/>
        <w:contextualSpacing/>
        <w:jc w:val="both"/>
        <w:rPr>
          <w:rFonts w:ascii="Times New Roman" w:hAnsi="Times New Roman" w:cs="Times New Roman"/>
          <w:sz w:val="20"/>
          <w:szCs w:val="20"/>
          <w:highlight w:val="yellow"/>
        </w:rPr>
      </w:pPr>
      <w:r w:rsidRPr="000717B6" w:rsidDel="00D530DC">
        <w:rPr>
          <w:rFonts w:ascii="Times New Roman" w:hAnsi="Times New Roman" w:cs="Times New Roman"/>
          <w:i/>
          <w:sz w:val="20"/>
          <w:szCs w:val="20"/>
          <w:highlight w:val="yellow"/>
        </w:rPr>
        <w:t>Note:</w:t>
      </w:r>
      <w:r w:rsidRPr="000717B6" w:rsidDel="00D530DC">
        <w:rPr>
          <w:rFonts w:ascii="Times New Roman" w:hAnsi="Times New Roman" w:cs="Times New Roman"/>
          <w:sz w:val="20"/>
          <w:szCs w:val="20"/>
          <w:highlight w:val="yellow"/>
        </w:rPr>
        <w:t xml:space="preserve"> * Feature not available, tagged as “No” for the purpose of this exercise.</w:t>
      </w:r>
    </w:p>
    <w:p w14:paraId="219CE811" w14:textId="77777777" w:rsidR="00D530DC" w:rsidRPr="000717B6" w:rsidRDefault="00D530DC" w:rsidP="0016052B">
      <w:pPr>
        <w:spacing w:line="480" w:lineRule="auto"/>
        <w:ind w:firstLine="720"/>
        <w:contextualSpacing/>
        <w:rPr>
          <w:rFonts w:ascii="Times New Roman" w:hAnsi="Times New Roman" w:cs="Times New Roman"/>
          <w:sz w:val="24"/>
          <w:szCs w:val="24"/>
          <w:highlight w:val="yellow"/>
        </w:rPr>
      </w:pPr>
    </w:p>
    <w:p w14:paraId="79FB6ED5" w14:textId="7F3FD34B" w:rsidR="00DE17C7" w:rsidRPr="000717B6" w:rsidRDefault="00CF3997" w:rsidP="0016052B">
      <w:pPr>
        <w:spacing w:line="480" w:lineRule="auto"/>
        <w:ind w:firstLine="720"/>
        <w:contextualSpacing/>
        <w:rPr>
          <w:rFonts w:ascii="Times New Roman" w:hAnsi="Times New Roman" w:cs="Times New Roman"/>
          <w:sz w:val="24"/>
          <w:szCs w:val="24"/>
          <w:highlight w:val="yellow"/>
        </w:rPr>
      </w:pPr>
      <w:r w:rsidRPr="000717B6">
        <w:rPr>
          <w:rFonts w:ascii="Times New Roman" w:hAnsi="Times New Roman" w:cs="Times New Roman"/>
          <w:sz w:val="24"/>
          <w:szCs w:val="24"/>
          <w:highlight w:val="yellow"/>
        </w:rPr>
        <w:t xml:space="preserve">Importantly as well, </w:t>
      </w:r>
      <w:r w:rsidR="00585810" w:rsidRPr="000717B6">
        <w:rPr>
          <w:rFonts w:ascii="Times New Roman" w:hAnsi="Times New Roman" w:cs="Times New Roman"/>
          <w:sz w:val="24"/>
          <w:szCs w:val="24"/>
          <w:highlight w:val="yellow"/>
        </w:rPr>
        <w:t>Figure 1</w:t>
      </w:r>
      <w:r w:rsidR="006F74B0" w:rsidRPr="000717B6">
        <w:rPr>
          <w:rFonts w:ascii="Times New Roman" w:hAnsi="Times New Roman" w:cs="Times New Roman"/>
          <w:sz w:val="24"/>
          <w:szCs w:val="24"/>
          <w:highlight w:val="yellow"/>
        </w:rPr>
        <w:t xml:space="preserve"> </w:t>
      </w:r>
      <w:r w:rsidR="00585810" w:rsidRPr="000717B6">
        <w:rPr>
          <w:rFonts w:ascii="Times New Roman" w:hAnsi="Times New Roman" w:cs="Times New Roman"/>
          <w:sz w:val="24"/>
          <w:szCs w:val="24"/>
          <w:highlight w:val="yellow"/>
        </w:rPr>
        <w:t xml:space="preserve">illustrates a </w:t>
      </w:r>
      <w:r w:rsidR="00857441" w:rsidRPr="000717B6">
        <w:rPr>
          <w:rFonts w:ascii="Times New Roman" w:hAnsi="Times New Roman" w:cs="Times New Roman"/>
          <w:sz w:val="24"/>
          <w:szCs w:val="24"/>
          <w:highlight w:val="yellow"/>
        </w:rPr>
        <w:t>D</w:t>
      </w:r>
      <w:r w:rsidR="00585810" w:rsidRPr="000717B6">
        <w:rPr>
          <w:rFonts w:ascii="Times New Roman" w:hAnsi="Times New Roman" w:cs="Times New Roman"/>
          <w:sz w:val="24"/>
          <w:szCs w:val="24"/>
          <w:highlight w:val="yellow"/>
        </w:rPr>
        <w:t xml:space="preserve">ecision </w:t>
      </w:r>
      <w:r w:rsidR="00857441" w:rsidRPr="000717B6">
        <w:rPr>
          <w:rFonts w:ascii="Times New Roman" w:hAnsi="Times New Roman" w:cs="Times New Roman"/>
          <w:sz w:val="24"/>
          <w:szCs w:val="24"/>
          <w:highlight w:val="yellow"/>
        </w:rPr>
        <w:t>T</w:t>
      </w:r>
      <w:r w:rsidR="00585810" w:rsidRPr="000717B6">
        <w:rPr>
          <w:rFonts w:ascii="Times New Roman" w:hAnsi="Times New Roman" w:cs="Times New Roman"/>
          <w:sz w:val="24"/>
          <w:szCs w:val="24"/>
          <w:highlight w:val="yellow"/>
        </w:rPr>
        <w:t xml:space="preserve">ree </w:t>
      </w:r>
      <w:r w:rsidR="00857441" w:rsidRPr="000717B6">
        <w:rPr>
          <w:rFonts w:ascii="Times New Roman" w:hAnsi="Times New Roman" w:cs="Times New Roman"/>
          <w:sz w:val="24"/>
          <w:szCs w:val="24"/>
          <w:highlight w:val="yellow"/>
        </w:rPr>
        <w:t>model</w:t>
      </w:r>
      <w:r w:rsidR="00585810" w:rsidRPr="000717B6">
        <w:rPr>
          <w:rFonts w:ascii="Times New Roman" w:hAnsi="Times New Roman" w:cs="Times New Roman"/>
          <w:sz w:val="24"/>
          <w:szCs w:val="24"/>
          <w:highlight w:val="yellow"/>
        </w:rPr>
        <w:t xml:space="preserve"> using </w:t>
      </w:r>
      <w:r w:rsidR="008E0605" w:rsidRPr="000717B6">
        <w:rPr>
          <w:rFonts w:ascii="Times New Roman" w:hAnsi="Times New Roman" w:cs="Times New Roman"/>
          <w:sz w:val="24"/>
          <w:szCs w:val="24"/>
          <w:highlight w:val="yellow"/>
        </w:rPr>
        <w:t>the</w:t>
      </w:r>
      <w:r w:rsidR="00585810" w:rsidRPr="000717B6">
        <w:rPr>
          <w:rFonts w:ascii="Times New Roman" w:hAnsi="Times New Roman" w:cs="Times New Roman"/>
          <w:sz w:val="24"/>
          <w:szCs w:val="24"/>
          <w:highlight w:val="yellow"/>
        </w:rPr>
        <w:t xml:space="preserve"> </w:t>
      </w:r>
      <w:r w:rsidRPr="000717B6">
        <w:rPr>
          <w:rFonts w:ascii="Times New Roman" w:hAnsi="Times New Roman" w:cs="Times New Roman"/>
          <w:sz w:val="24"/>
          <w:szCs w:val="24"/>
          <w:highlight w:val="yellow"/>
        </w:rPr>
        <w:t xml:space="preserve">subset of features in the </w:t>
      </w:r>
      <w:r w:rsidR="00585810" w:rsidRPr="000717B6">
        <w:rPr>
          <w:rFonts w:ascii="Times New Roman" w:hAnsi="Times New Roman" w:cs="Times New Roman"/>
          <w:sz w:val="24"/>
          <w:szCs w:val="24"/>
          <w:highlight w:val="yellow"/>
        </w:rPr>
        <w:t xml:space="preserve">example </w:t>
      </w:r>
      <w:r w:rsidR="00857441" w:rsidRPr="000717B6">
        <w:rPr>
          <w:rFonts w:ascii="Times New Roman" w:hAnsi="Times New Roman" w:cs="Times New Roman"/>
          <w:sz w:val="24"/>
          <w:szCs w:val="24"/>
          <w:highlight w:val="yellow"/>
        </w:rPr>
        <w:t>from Table</w:t>
      </w:r>
      <w:r w:rsidR="00585810" w:rsidRPr="000717B6">
        <w:rPr>
          <w:rFonts w:ascii="Times New Roman" w:hAnsi="Times New Roman" w:cs="Times New Roman"/>
          <w:sz w:val="24"/>
          <w:szCs w:val="24"/>
          <w:highlight w:val="yellow"/>
        </w:rPr>
        <w:t xml:space="preserve"> 9</w:t>
      </w:r>
      <w:r w:rsidR="009202A8" w:rsidRPr="000717B6">
        <w:rPr>
          <w:rFonts w:ascii="Times New Roman" w:hAnsi="Times New Roman" w:cs="Times New Roman"/>
          <w:sz w:val="24"/>
          <w:szCs w:val="24"/>
          <w:highlight w:val="yellow"/>
        </w:rPr>
        <w:t>,</w:t>
      </w:r>
      <w:r w:rsidR="0029127A" w:rsidRPr="000717B6">
        <w:rPr>
          <w:highlight w:val="yellow"/>
        </w:rPr>
        <w:t xml:space="preserve"> </w:t>
      </w:r>
      <w:r w:rsidR="0029127A" w:rsidRPr="000717B6">
        <w:rPr>
          <w:rFonts w:ascii="Times New Roman" w:hAnsi="Times New Roman" w:cs="Times New Roman"/>
          <w:sz w:val="24"/>
          <w:szCs w:val="24"/>
          <w:highlight w:val="yellow"/>
        </w:rPr>
        <w:t xml:space="preserve">assuming </w:t>
      </w:r>
      <w:r w:rsidR="009202A8" w:rsidRPr="000717B6">
        <w:rPr>
          <w:rFonts w:ascii="Times New Roman" w:hAnsi="Times New Roman" w:cs="Times New Roman"/>
          <w:sz w:val="24"/>
          <w:szCs w:val="24"/>
          <w:highlight w:val="yellow"/>
        </w:rPr>
        <w:t xml:space="preserve">that </w:t>
      </w:r>
      <w:r w:rsidR="0029127A" w:rsidRPr="000717B6">
        <w:rPr>
          <w:rFonts w:ascii="Times New Roman" w:hAnsi="Times New Roman" w:cs="Times New Roman"/>
          <w:sz w:val="24"/>
          <w:szCs w:val="24"/>
          <w:highlight w:val="yellow"/>
        </w:rPr>
        <w:t xml:space="preserve">the task is to distinguish </w:t>
      </w:r>
      <w:r w:rsidR="00AD241D" w:rsidRPr="000717B6">
        <w:rPr>
          <w:rFonts w:ascii="Times New Roman" w:hAnsi="Times New Roman" w:cs="Times New Roman"/>
          <w:sz w:val="24"/>
          <w:szCs w:val="24"/>
          <w:highlight w:val="yellow"/>
        </w:rPr>
        <w:t>eight</w:t>
      </w:r>
      <w:r w:rsidR="0029127A" w:rsidRPr="000717B6">
        <w:rPr>
          <w:rFonts w:ascii="Times New Roman" w:hAnsi="Times New Roman" w:cs="Times New Roman"/>
          <w:sz w:val="24"/>
          <w:szCs w:val="24"/>
          <w:highlight w:val="yellow"/>
        </w:rPr>
        <w:t xml:space="preserve"> different articles belonging to </w:t>
      </w:r>
      <w:r w:rsidR="00970B1E" w:rsidRPr="000717B6">
        <w:rPr>
          <w:rFonts w:ascii="Times New Roman" w:hAnsi="Times New Roman" w:cs="Times New Roman"/>
          <w:sz w:val="24"/>
          <w:szCs w:val="24"/>
          <w:highlight w:val="yellow"/>
        </w:rPr>
        <w:t xml:space="preserve">eight </w:t>
      </w:r>
      <w:r w:rsidR="0029127A" w:rsidRPr="000717B6">
        <w:rPr>
          <w:rFonts w:ascii="Times New Roman" w:hAnsi="Times New Roman" w:cs="Times New Roman"/>
          <w:sz w:val="24"/>
          <w:szCs w:val="24"/>
          <w:highlight w:val="yellow"/>
        </w:rPr>
        <w:t>different types</w:t>
      </w:r>
      <w:r w:rsidR="00585810" w:rsidRPr="000717B6">
        <w:rPr>
          <w:rFonts w:ascii="Times New Roman" w:hAnsi="Times New Roman" w:cs="Times New Roman"/>
          <w:sz w:val="24"/>
          <w:szCs w:val="24"/>
          <w:highlight w:val="yellow"/>
        </w:rPr>
        <w:t>. Despite overlapping features, the system is able to classify the eight types of content by picking specific features that help identification in each instance</w:t>
      </w:r>
      <w:r w:rsidR="001B55C2" w:rsidRPr="000717B6">
        <w:rPr>
          <w:rFonts w:ascii="Times New Roman" w:hAnsi="Times New Roman" w:cs="Times New Roman"/>
          <w:sz w:val="24"/>
          <w:szCs w:val="24"/>
          <w:highlight w:val="yellow"/>
        </w:rPr>
        <w:t>, to reach a conclusion</w:t>
      </w:r>
      <w:r w:rsidR="00585810" w:rsidRPr="000717B6">
        <w:rPr>
          <w:rFonts w:ascii="Times New Roman" w:hAnsi="Times New Roman" w:cs="Times New Roman"/>
          <w:sz w:val="24"/>
          <w:szCs w:val="24"/>
          <w:highlight w:val="yellow"/>
        </w:rPr>
        <w:t xml:space="preserve">. </w:t>
      </w:r>
      <w:r w:rsidR="005B34D7" w:rsidRPr="000717B6">
        <w:rPr>
          <w:rFonts w:ascii="Times New Roman" w:hAnsi="Times New Roman" w:cs="Times New Roman"/>
          <w:sz w:val="24"/>
          <w:szCs w:val="24"/>
          <w:highlight w:val="yellow"/>
        </w:rPr>
        <w:t>Furthermore</w:t>
      </w:r>
      <w:r w:rsidR="00654EDB" w:rsidRPr="000717B6">
        <w:rPr>
          <w:rFonts w:ascii="Times New Roman" w:hAnsi="Times New Roman" w:cs="Times New Roman"/>
          <w:sz w:val="24"/>
          <w:szCs w:val="24"/>
          <w:highlight w:val="yellow"/>
        </w:rPr>
        <w:t>, when yielding an output</w:t>
      </w:r>
      <w:r w:rsidR="007873C0" w:rsidRPr="000717B6">
        <w:rPr>
          <w:rFonts w:ascii="Times New Roman" w:hAnsi="Times New Roman" w:cs="Times New Roman"/>
          <w:sz w:val="24"/>
          <w:szCs w:val="24"/>
          <w:highlight w:val="yellow"/>
        </w:rPr>
        <w:t xml:space="preserve"> through machine learning</w:t>
      </w:r>
      <w:r w:rsidR="00654EDB" w:rsidRPr="000717B6">
        <w:rPr>
          <w:rFonts w:ascii="Times New Roman" w:hAnsi="Times New Roman" w:cs="Times New Roman"/>
          <w:sz w:val="24"/>
          <w:szCs w:val="24"/>
          <w:highlight w:val="yellow"/>
        </w:rPr>
        <w:t xml:space="preserve">, performance accuracy is </w:t>
      </w:r>
      <w:r w:rsidR="00DD58AC" w:rsidRPr="000717B6">
        <w:rPr>
          <w:rFonts w:ascii="Times New Roman" w:hAnsi="Times New Roman" w:cs="Times New Roman"/>
          <w:sz w:val="24"/>
          <w:szCs w:val="24"/>
          <w:highlight w:val="yellow"/>
        </w:rPr>
        <w:t>calculated</w:t>
      </w:r>
      <w:r w:rsidR="00654EDB" w:rsidRPr="000717B6">
        <w:rPr>
          <w:rFonts w:ascii="Times New Roman" w:hAnsi="Times New Roman" w:cs="Times New Roman"/>
          <w:sz w:val="24"/>
          <w:szCs w:val="24"/>
          <w:highlight w:val="yellow"/>
        </w:rPr>
        <w:t xml:space="preserve">. This helps further assess the certainty </w:t>
      </w:r>
      <w:r w:rsidR="009202A8" w:rsidRPr="000717B6">
        <w:rPr>
          <w:rFonts w:ascii="Times New Roman" w:hAnsi="Times New Roman" w:cs="Times New Roman"/>
          <w:sz w:val="24"/>
          <w:szCs w:val="24"/>
          <w:highlight w:val="yellow"/>
        </w:rPr>
        <w:t>with</w:t>
      </w:r>
      <w:r w:rsidR="00654EDB" w:rsidRPr="000717B6">
        <w:rPr>
          <w:rFonts w:ascii="Times New Roman" w:hAnsi="Times New Roman" w:cs="Times New Roman"/>
          <w:sz w:val="24"/>
          <w:szCs w:val="24"/>
          <w:highlight w:val="yellow"/>
        </w:rPr>
        <w:t xml:space="preserve"> which we can classify a </w:t>
      </w:r>
      <w:r w:rsidR="0094304F" w:rsidRPr="000717B6">
        <w:rPr>
          <w:rFonts w:ascii="Times New Roman" w:hAnsi="Times New Roman" w:cs="Times New Roman"/>
          <w:sz w:val="24"/>
          <w:szCs w:val="24"/>
          <w:highlight w:val="yellow"/>
        </w:rPr>
        <w:t xml:space="preserve">piece of </w:t>
      </w:r>
      <w:r w:rsidR="00654EDB" w:rsidRPr="000717B6">
        <w:rPr>
          <w:rFonts w:ascii="Times New Roman" w:hAnsi="Times New Roman" w:cs="Times New Roman"/>
          <w:sz w:val="24"/>
          <w:szCs w:val="24"/>
          <w:highlight w:val="yellow"/>
        </w:rPr>
        <w:t xml:space="preserve">content in a particular category. </w:t>
      </w:r>
    </w:p>
    <w:p w14:paraId="33440CC8" w14:textId="32A13BB2" w:rsidR="001D61F6" w:rsidRPr="000717B6" w:rsidRDefault="001D61F6" w:rsidP="000717B6">
      <w:pPr>
        <w:spacing w:line="480" w:lineRule="auto"/>
        <w:contextualSpacing/>
        <w:jc w:val="center"/>
        <w:rPr>
          <w:rFonts w:ascii="Times New Roman" w:hAnsi="Times New Roman" w:cs="Times New Roman"/>
          <w:noProof/>
          <w:sz w:val="20"/>
          <w:szCs w:val="20"/>
          <w:highlight w:val="yellow"/>
        </w:rPr>
      </w:pPr>
      <w:r w:rsidRPr="000717B6">
        <w:rPr>
          <w:rFonts w:ascii="Times New Roman" w:hAnsi="Times New Roman" w:cs="Times New Roman"/>
          <w:noProof/>
          <w:sz w:val="20"/>
          <w:szCs w:val="20"/>
          <w:highlight w:val="yellow"/>
        </w:rPr>
        <w:drawing>
          <wp:inline distT="0" distB="0" distL="0" distR="0" wp14:anchorId="04B37A7C" wp14:editId="37C3A529">
            <wp:extent cx="5674555" cy="2863969"/>
            <wp:effectExtent l="19050" t="19050" r="2159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4699" cy="2909465"/>
                    </a:xfrm>
                    <a:prstGeom prst="rect">
                      <a:avLst/>
                    </a:prstGeom>
                    <a:noFill/>
                    <a:ln w="12700">
                      <a:solidFill>
                        <a:schemeClr val="tx1"/>
                      </a:solidFill>
                    </a:ln>
                  </pic:spPr>
                </pic:pic>
              </a:graphicData>
            </a:graphic>
          </wp:inline>
        </w:drawing>
      </w:r>
    </w:p>
    <w:p w14:paraId="252FC587" w14:textId="6B9420B6" w:rsidR="001D61F6" w:rsidRPr="000717B6" w:rsidRDefault="001D61F6" w:rsidP="001D61F6">
      <w:pPr>
        <w:spacing w:line="240" w:lineRule="auto"/>
        <w:contextualSpacing/>
        <w:rPr>
          <w:rFonts w:ascii="Times New Roman" w:hAnsi="Times New Roman" w:cs="Times New Roman"/>
          <w:sz w:val="20"/>
          <w:szCs w:val="20"/>
          <w:highlight w:val="yellow"/>
        </w:rPr>
      </w:pPr>
      <w:r w:rsidRPr="000717B6">
        <w:rPr>
          <w:rFonts w:ascii="Times New Roman" w:hAnsi="Times New Roman" w:cs="Times New Roman"/>
          <w:i/>
          <w:sz w:val="20"/>
          <w:szCs w:val="20"/>
          <w:highlight w:val="yellow"/>
        </w:rPr>
        <w:t xml:space="preserve">Figure 1. </w:t>
      </w:r>
      <w:r w:rsidRPr="000717B6">
        <w:rPr>
          <w:rFonts w:ascii="Times New Roman" w:hAnsi="Times New Roman" w:cs="Times New Roman"/>
          <w:sz w:val="20"/>
          <w:szCs w:val="20"/>
          <w:highlight w:val="yellow"/>
        </w:rPr>
        <w:t xml:space="preserve">Decision Tree example using </w:t>
      </w:r>
      <w:r w:rsidR="00B915D8" w:rsidRPr="000717B6">
        <w:rPr>
          <w:rFonts w:ascii="Times New Roman" w:hAnsi="Times New Roman" w:cs="Times New Roman"/>
          <w:sz w:val="20"/>
          <w:szCs w:val="20"/>
          <w:highlight w:val="yellow"/>
        </w:rPr>
        <w:t>the</w:t>
      </w:r>
      <w:r w:rsidRPr="000717B6">
        <w:rPr>
          <w:rFonts w:ascii="Times New Roman" w:hAnsi="Times New Roman" w:cs="Times New Roman"/>
          <w:sz w:val="20"/>
          <w:szCs w:val="20"/>
          <w:highlight w:val="yellow"/>
        </w:rPr>
        <w:t xml:space="preserve"> subset characteristics in Table 9. </w:t>
      </w:r>
      <w:r w:rsidR="00E11390" w:rsidRPr="000717B6">
        <w:rPr>
          <w:rFonts w:ascii="Times New Roman" w:hAnsi="Times New Roman" w:cs="Times New Roman"/>
          <w:sz w:val="20"/>
          <w:szCs w:val="20"/>
          <w:highlight w:val="yellow"/>
        </w:rPr>
        <w:t>In thi</w:t>
      </w:r>
      <w:r w:rsidR="00BD5DE7" w:rsidRPr="000717B6">
        <w:rPr>
          <w:rFonts w:ascii="Times New Roman" w:hAnsi="Times New Roman" w:cs="Times New Roman"/>
          <w:sz w:val="20"/>
          <w:szCs w:val="20"/>
          <w:highlight w:val="yellow"/>
        </w:rPr>
        <w:t xml:space="preserve">s </w:t>
      </w:r>
      <w:r w:rsidR="00E11390" w:rsidRPr="000717B6">
        <w:rPr>
          <w:rFonts w:ascii="Times New Roman" w:hAnsi="Times New Roman" w:cs="Times New Roman"/>
          <w:sz w:val="20"/>
          <w:szCs w:val="20"/>
          <w:highlight w:val="yellow"/>
        </w:rPr>
        <w:t>example</w:t>
      </w:r>
      <w:r w:rsidR="004802A0" w:rsidRPr="000717B6">
        <w:rPr>
          <w:rFonts w:ascii="Times New Roman" w:hAnsi="Times New Roman" w:cs="Times New Roman"/>
          <w:sz w:val="20"/>
          <w:szCs w:val="20"/>
          <w:highlight w:val="yellow"/>
        </w:rPr>
        <w:t>, as</w:t>
      </w:r>
      <w:r w:rsidR="00EC3A3F" w:rsidRPr="000717B6">
        <w:rPr>
          <w:rFonts w:ascii="Times New Roman" w:hAnsi="Times New Roman" w:cs="Times New Roman"/>
          <w:sz w:val="20"/>
          <w:szCs w:val="20"/>
          <w:highlight w:val="yellow"/>
        </w:rPr>
        <w:t xml:space="preserve"> an initial step the system classifies a piece of content based on narrative writing</w:t>
      </w:r>
      <w:r w:rsidR="002C7DDA" w:rsidRPr="000717B6">
        <w:rPr>
          <w:rFonts w:ascii="Times New Roman" w:hAnsi="Times New Roman" w:cs="Times New Roman"/>
          <w:sz w:val="20"/>
          <w:szCs w:val="20"/>
          <w:highlight w:val="yellow"/>
        </w:rPr>
        <w:t xml:space="preserve"> and calculates i</w:t>
      </w:r>
      <w:r w:rsidR="00EC3A3F" w:rsidRPr="000717B6">
        <w:rPr>
          <w:rFonts w:ascii="Times New Roman" w:hAnsi="Times New Roman" w:cs="Times New Roman"/>
          <w:sz w:val="20"/>
          <w:szCs w:val="20"/>
          <w:highlight w:val="yellow"/>
        </w:rPr>
        <w:t>f the probability of the article being written in narrative writing is less than 0.5</w:t>
      </w:r>
      <w:r w:rsidR="002C7DDA" w:rsidRPr="000717B6">
        <w:rPr>
          <w:rFonts w:ascii="Times New Roman" w:hAnsi="Times New Roman" w:cs="Times New Roman"/>
          <w:sz w:val="20"/>
          <w:szCs w:val="20"/>
          <w:highlight w:val="yellow"/>
        </w:rPr>
        <w:t>. If this logic is true, meaning the probability is less than 0.5, then it moves to the next step following the “true” arrow. Then, the system assesses if the source has been verified</w:t>
      </w:r>
      <w:r w:rsidR="00F205CC" w:rsidRPr="000717B6">
        <w:rPr>
          <w:rFonts w:ascii="Times New Roman" w:hAnsi="Times New Roman" w:cs="Times New Roman"/>
          <w:sz w:val="20"/>
          <w:szCs w:val="20"/>
          <w:highlight w:val="yellow"/>
        </w:rPr>
        <w:t xml:space="preserve">, </w:t>
      </w:r>
      <w:r w:rsidR="00F205CC" w:rsidRPr="000717B6">
        <w:rPr>
          <w:rFonts w:ascii="Times New Roman" w:hAnsi="Times New Roman" w:cs="Times New Roman"/>
          <w:sz w:val="20"/>
          <w:szCs w:val="20"/>
          <w:highlight w:val="yellow"/>
        </w:rPr>
        <w:lastRenderedPageBreak/>
        <w:t xml:space="preserve">specifically, if the probability of the sources being verified is less than 0.5. </w:t>
      </w:r>
      <w:r w:rsidR="002C7DDA" w:rsidRPr="000717B6">
        <w:rPr>
          <w:rFonts w:ascii="Times New Roman" w:hAnsi="Times New Roman" w:cs="Times New Roman"/>
          <w:sz w:val="20"/>
          <w:szCs w:val="20"/>
          <w:highlight w:val="yellow"/>
        </w:rPr>
        <w:t>If the probability is higher than 0.5 then it moves following the “false arrow,” and classifies the article as real news. However, if the probability is lower than 0.5, it moves following the “true” arrow, in which case the content is now assessed for how humorous</w:t>
      </w:r>
      <w:r w:rsidR="0056762B" w:rsidRPr="000717B6">
        <w:rPr>
          <w:rFonts w:ascii="Times New Roman" w:hAnsi="Times New Roman" w:cs="Times New Roman"/>
          <w:sz w:val="20"/>
          <w:szCs w:val="20"/>
          <w:highlight w:val="yellow"/>
        </w:rPr>
        <w:t xml:space="preserve"> it</w:t>
      </w:r>
      <w:r w:rsidR="00E459D5" w:rsidRPr="000717B6">
        <w:rPr>
          <w:rFonts w:ascii="Times New Roman" w:hAnsi="Times New Roman" w:cs="Times New Roman"/>
          <w:sz w:val="20"/>
          <w:szCs w:val="20"/>
          <w:highlight w:val="yellow"/>
        </w:rPr>
        <w:t xml:space="preserve"> </w:t>
      </w:r>
      <w:r w:rsidR="0056762B" w:rsidRPr="000717B6">
        <w:rPr>
          <w:rFonts w:ascii="Times New Roman" w:hAnsi="Times New Roman" w:cs="Times New Roman"/>
          <w:sz w:val="20"/>
          <w:szCs w:val="20"/>
          <w:highlight w:val="yellow"/>
        </w:rPr>
        <w:t>is</w:t>
      </w:r>
      <w:r w:rsidR="002C7DDA" w:rsidRPr="000717B6">
        <w:rPr>
          <w:rFonts w:ascii="Times New Roman" w:hAnsi="Times New Roman" w:cs="Times New Roman"/>
          <w:sz w:val="20"/>
          <w:szCs w:val="20"/>
          <w:highlight w:val="yellow"/>
        </w:rPr>
        <w:t>. Following the same logic, if the article has a higher than 0.5 probability of being humorous, the system follows the “false” arrow, classifying the content as a satire. Importantly, this exercise is not deterministic in nature. After the decision has been made, the system calculates its performance accuracy providing another layer of analysis to decide if a content can reliably be classified in th</w:t>
      </w:r>
      <w:r w:rsidR="00E459D5" w:rsidRPr="000717B6">
        <w:rPr>
          <w:rFonts w:ascii="Times New Roman" w:hAnsi="Times New Roman" w:cs="Times New Roman"/>
          <w:sz w:val="20"/>
          <w:szCs w:val="20"/>
          <w:highlight w:val="yellow"/>
        </w:rPr>
        <w:t>e suggested</w:t>
      </w:r>
      <w:r w:rsidR="002C7DDA" w:rsidRPr="000717B6">
        <w:rPr>
          <w:rFonts w:ascii="Times New Roman" w:hAnsi="Times New Roman" w:cs="Times New Roman"/>
          <w:sz w:val="20"/>
          <w:szCs w:val="20"/>
          <w:highlight w:val="yellow"/>
        </w:rPr>
        <w:t xml:space="preserve"> category or not.</w:t>
      </w:r>
    </w:p>
    <w:p w14:paraId="70EE00CE" w14:textId="77777777" w:rsidR="00D901CC" w:rsidRDefault="00D901CC" w:rsidP="0016052B">
      <w:pPr>
        <w:spacing w:line="480" w:lineRule="auto"/>
        <w:ind w:firstLine="720"/>
        <w:contextualSpacing/>
        <w:rPr>
          <w:ins w:id="7" w:author="Author"/>
          <w:rFonts w:ascii="Times New Roman" w:hAnsi="Times New Roman" w:cs="Times New Roman"/>
          <w:sz w:val="24"/>
          <w:szCs w:val="24"/>
          <w:highlight w:val="yellow"/>
        </w:rPr>
      </w:pPr>
    </w:p>
    <w:p w14:paraId="5325837D" w14:textId="1473846A" w:rsidR="00CC7E63" w:rsidRDefault="00C8768E" w:rsidP="0016052B">
      <w:pPr>
        <w:spacing w:line="480" w:lineRule="auto"/>
        <w:ind w:firstLine="720"/>
        <w:contextualSpacing/>
        <w:rPr>
          <w:ins w:id="8" w:author="Author"/>
          <w:rFonts w:ascii="Times New Roman" w:hAnsi="Times New Roman" w:cs="Times New Roman"/>
          <w:sz w:val="24"/>
          <w:szCs w:val="24"/>
        </w:rPr>
      </w:pPr>
      <w:r w:rsidRPr="000717B6">
        <w:rPr>
          <w:rFonts w:ascii="Times New Roman" w:hAnsi="Times New Roman" w:cs="Times New Roman"/>
          <w:sz w:val="24"/>
          <w:szCs w:val="24"/>
          <w:highlight w:val="yellow"/>
        </w:rPr>
        <w:t xml:space="preserve">This Decision Tree </w:t>
      </w:r>
      <w:r w:rsidR="00CC7E63" w:rsidRPr="000717B6">
        <w:rPr>
          <w:rFonts w:ascii="Times New Roman" w:hAnsi="Times New Roman" w:cs="Times New Roman"/>
          <w:sz w:val="24"/>
          <w:szCs w:val="24"/>
          <w:highlight w:val="yellow"/>
        </w:rPr>
        <w:t>implementation</w:t>
      </w:r>
      <w:r w:rsidRPr="000717B6">
        <w:rPr>
          <w:rFonts w:ascii="Times New Roman" w:hAnsi="Times New Roman" w:cs="Times New Roman"/>
          <w:sz w:val="24"/>
          <w:szCs w:val="24"/>
          <w:highlight w:val="yellow"/>
        </w:rPr>
        <w:t xml:space="preserve"> is an</w:t>
      </w:r>
      <w:r w:rsidR="00CC7E63" w:rsidRPr="000717B6">
        <w:rPr>
          <w:rFonts w:ascii="Times New Roman" w:hAnsi="Times New Roman" w:cs="Times New Roman"/>
          <w:sz w:val="24"/>
          <w:szCs w:val="24"/>
          <w:highlight w:val="yellow"/>
        </w:rPr>
        <w:t xml:space="preserve"> example of how the proposed taxonomy can be used in machine learning detection</w:t>
      </w:r>
      <w:r w:rsidR="00393ED4" w:rsidRPr="000717B6">
        <w:rPr>
          <w:rFonts w:ascii="Times New Roman" w:hAnsi="Times New Roman" w:cs="Times New Roman"/>
          <w:sz w:val="24"/>
          <w:szCs w:val="24"/>
          <w:highlight w:val="yellow"/>
        </w:rPr>
        <w:t xml:space="preserve"> using a subset of </w:t>
      </w:r>
      <w:r w:rsidRPr="000717B6">
        <w:rPr>
          <w:rFonts w:ascii="Times New Roman" w:hAnsi="Times New Roman" w:cs="Times New Roman"/>
          <w:sz w:val="24"/>
          <w:szCs w:val="24"/>
          <w:highlight w:val="yellow"/>
        </w:rPr>
        <w:t>characteristics</w:t>
      </w:r>
      <w:r w:rsidR="00393ED4" w:rsidRPr="000717B6">
        <w:rPr>
          <w:rFonts w:ascii="Times New Roman" w:hAnsi="Times New Roman" w:cs="Times New Roman"/>
          <w:sz w:val="24"/>
          <w:szCs w:val="24"/>
          <w:highlight w:val="yellow"/>
        </w:rPr>
        <w:t xml:space="preserve"> identified in this explication. </w:t>
      </w:r>
      <w:r w:rsidR="00CC7E63" w:rsidRPr="000717B6">
        <w:rPr>
          <w:rFonts w:ascii="Times New Roman" w:hAnsi="Times New Roman" w:cs="Times New Roman"/>
          <w:sz w:val="24"/>
          <w:szCs w:val="24"/>
          <w:highlight w:val="yellow"/>
        </w:rPr>
        <w:t xml:space="preserve">The use of machine learning for false news detection is still at an early stage. Future study of fabricated news characteristics can expand on the list of features we have proposed and test them, as we search for distinguishing features for including in </w:t>
      </w:r>
      <w:r w:rsidR="009202A8" w:rsidRPr="000717B6">
        <w:rPr>
          <w:rFonts w:ascii="Times New Roman" w:hAnsi="Times New Roman" w:cs="Times New Roman"/>
          <w:sz w:val="24"/>
          <w:szCs w:val="24"/>
          <w:highlight w:val="yellow"/>
        </w:rPr>
        <w:t xml:space="preserve">such </w:t>
      </w:r>
      <w:r w:rsidR="00CC7E63" w:rsidRPr="000717B6">
        <w:rPr>
          <w:rFonts w:ascii="Times New Roman" w:hAnsi="Times New Roman" w:cs="Times New Roman"/>
          <w:sz w:val="24"/>
          <w:szCs w:val="24"/>
          <w:highlight w:val="yellow"/>
        </w:rPr>
        <w:t>a</w:t>
      </w:r>
      <w:r w:rsidR="009202A8" w:rsidRPr="000717B6">
        <w:rPr>
          <w:rFonts w:ascii="Times New Roman" w:hAnsi="Times New Roman" w:cs="Times New Roman"/>
          <w:sz w:val="24"/>
          <w:szCs w:val="24"/>
          <w:highlight w:val="yellow"/>
        </w:rPr>
        <w:t>n</w:t>
      </w:r>
      <w:r w:rsidR="00CC7E63" w:rsidRPr="000717B6">
        <w:rPr>
          <w:rFonts w:ascii="Times New Roman" w:hAnsi="Times New Roman" w:cs="Times New Roman"/>
          <w:sz w:val="24"/>
          <w:szCs w:val="24"/>
          <w:highlight w:val="yellow"/>
        </w:rPr>
        <w:t xml:space="preserve"> algorithm. </w:t>
      </w:r>
      <w:r w:rsidR="00F35E4C" w:rsidRPr="000717B6">
        <w:rPr>
          <w:rFonts w:ascii="Times New Roman" w:hAnsi="Times New Roman" w:cs="Times New Roman"/>
          <w:sz w:val="24"/>
          <w:szCs w:val="24"/>
          <w:highlight w:val="yellow"/>
        </w:rPr>
        <w:t xml:space="preserve">Through this testing, researchers can assess the predictive power of the identified characteristics, and the combination of features that </w:t>
      </w:r>
      <w:r w:rsidR="009202A8" w:rsidRPr="000717B6">
        <w:rPr>
          <w:rFonts w:ascii="Times New Roman" w:hAnsi="Times New Roman" w:cs="Times New Roman"/>
          <w:sz w:val="24"/>
          <w:szCs w:val="24"/>
          <w:highlight w:val="yellow"/>
        </w:rPr>
        <w:t xml:space="preserve">is optimal for detecting </w:t>
      </w:r>
      <w:r w:rsidR="00F35E4C" w:rsidRPr="000717B6">
        <w:rPr>
          <w:rFonts w:ascii="Times New Roman" w:hAnsi="Times New Roman" w:cs="Times New Roman"/>
          <w:sz w:val="24"/>
          <w:szCs w:val="24"/>
          <w:highlight w:val="yellow"/>
        </w:rPr>
        <w:t>the</w:t>
      </w:r>
      <w:r w:rsidR="00824950" w:rsidRPr="000717B6">
        <w:rPr>
          <w:rFonts w:ascii="Times New Roman" w:hAnsi="Times New Roman" w:cs="Times New Roman"/>
          <w:sz w:val="24"/>
          <w:szCs w:val="24"/>
          <w:highlight w:val="yellow"/>
        </w:rPr>
        <w:t xml:space="preserve"> eight</w:t>
      </w:r>
      <w:r w:rsidR="00F35E4C" w:rsidRPr="000717B6">
        <w:rPr>
          <w:rFonts w:ascii="Times New Roman" w:hAnsi="Times New Roman" w:cs="Times New Roman"/>
          <w:sz w:val="24"/>
          <w:szCs w:val="24"/>
          <w:highlight w:val="yellow"/>
        </w:rPr>
        <w:t xml:space="preserve"> types of content identified.</w:t>
      </w:r>
      <w:r w:rsidR="00F35E4C" w:rsidRPr="0061577C">
        <w:rPr>
          <w:rFonts w:ascii="Times New Roman" w:hAnsi="Times New Roman" w:cs="Times New Roman"/>
          <w:sz w:val="24"/>
          <w:szCs w:val="24"/>
        </w:rPr>
        <w:t xml:space="preserve"> </w:t>
      </w:r>
    </w:p>
    <w:p w14:paraId="039BDC41" w14:textId="642B8FF5" w:rsidR="002374CD" w:rsidDel="00946C3D" w:rsidRDefault="007755B4" w:rsidP="00946C3D">
      <w:pPr>
        <w:spacing w:line="480" w:lineRule="auto"/>
        <w:ind w:firstLine="720"/>
        <w:contextualSpacing/>
        <w:rPr>
          <w:ins w:id="9" w:author="Author"/>
          <w:del w:id="10" w:author="Author"/>
          <w:rFonts w:ascii="Times New Roman" w:hAnsi="Times New Roman" w:cs="Times New Roman"/>
          <w:sz w:val="24"/>
          <w:szCs w:val="24"/>
        </w:rPr>
      </w:pPr>
      <w:ins w:id="11" w:author="Author">
        <w:del w:id="12" w:author="Author">
          <w:r w:rsidDel="0050533D">
            <w:rPr>
              <w:rFonts w:ascii="Times New Roman" w:hAnsi="Times New Roman" w:cs="Times New Roman"/>
              <w:sz w:val="24"/>
              <w:szCs w:val="24"/>
            </w:rPr>
            <w:delText>While</w:delText>
          </w:r>
        </w:del>
        <w:r w:rsidR="0050533D">
          <w:rPr>
            <w:rFonts w:ascii="Times New Roman" w:hAnsi="Times New Roman" w:cs="Times New Roman"/>
            <w:sz w:val="24"/>
            <w:szCs w:val="24"/>
          </w:rPr>
          <w:t>Note that</w:t>
        </w:r>
        <w:r>
          <w:rPr>
            <w:rFonts w:ascii="Times New Roman" w:hAnsi="Times New Roman" w:cs="Times New Roman"/>
            <w:sz w:val="24"/>
            <w:szCs w:val="24"/>
          </w:rPr>
          <w:t xml:space="preserve"> we used the Decision Tree model to illustrate how various features that we have identified through </w:t>
        </w:r>
        <w:r w:rsidR="000C307D">
          <w:rPr>
            <w:rFonts w:ascii="Times New Roman" w:hAnsi="Times New Roman" w:cs="Times New Roman"/>
            <w:sz w:val="24"/>
            <w:szCs w:val="24"/>
          </w:rPr>
          <w:t xml:space="preserve">concept </w:t>
        </w:r>
        <w:r>
          <w:rPr>
            <w:rFonts w:ascii="Times New Roman" w:hAnsi="Times New Roman" w:cs="Times New Roman"/>
            <w:sz w:val="24"/>
            <w:szCs w:val="24"/>
          </w:rPr>
          <w:t>explication</w:t>
        </w:r>
        <w:r w:rsidR="000C307D">
          <w:rPr>
            <w:rFonts w:ascii="Times New Roman" w:hAnsi="Times New Roman" w:cs="Times New Roman"/>
            <w:sz w:val="24"/>
            <w:szCs w:val="24"/>
          </w:rPr>
          <w:t xml:space="preserve"> can be used to help machine learning models to detect variants of fake news</w:t>
        </w:r>
        <w:r w:rsidR="005D5BAB">
          <w:rPr>
            <w:rFonts w:ascii="Times New Roman" w:hAnsi="Times New Roman" w:cs="Times New Roman"/>
            <w:sz w:val="24"/>
            <w:szCs w:val="24"/>
          </w:rPr>
          <w:t xml:space="preserve">. </w:t>
        </w:r>
        <w:r w:rsidR="005D3248">
          <w:rPr>
            <w:rFonts w:ascii="Times New Roman" w:hAnsi="Times New Roman" w:cs="Times New Roman"/>
            <w:sz w:val="24"/>
            <w:szCs w:val="24"/>
          </w:rPr>
          <w:t>By following the root</w:t>
        </w:r>
        <w:r w:rsidR="008E7859">
          <w:rPr>
            <w:rFonts w:ascii="Times New Roman" w:hAnsi="Times New Roman" w:cs="Times New Roman"/>
            <w:sz w:val="24"/>
            <w:szCs w:val="24"/>
          </w:rPr>
          <w:t>-</w:t>
        </w:r>
        <w:del w:id="13" w:author="Author">
          <w:r w:rsidR="005D3248" w:rsidDel="008E7859">
            <w:rPr>
              <w:rFonts w:ascii="Times New Roman" w:hAnsi="Times New Roman" w:cs="Times New Roman"/>
              <w:sz w:val="24"/>
              <w:szCs w:val="24"/>
            </w:rPr>
            <w:delText xml:space="preserve"> </w:delText>
          </w:r>
        </w:del>
        <w:r w:rsidR="005D3248">
          <w:rPr>
            <w:rFonts w:ascii="Times New Roman" w:hAnsi="Times New Roman" w:cs="Times New Roman"/>
            <w:sz w:val="24"/>
            <w:szCs w:val="24"/>
          </w:rPr>
          <w:t>to</w:t>
        </w:r>
        <w:r w:rsidR="008E7859">
          <w:rPr>
            <w:rFonts w:ascii="Times New Roman" w:hAnsi="Times New Roman" w:cs="Times New Roman"/>
            <w:sz w:val="24"/>
            <w:szCs w:val="24"/>
          </w:rPr>
          <w:t>-</w:t>
        </w:r>
        <w:del w:id="14" w:author="Author">
          <w:r w:rsidR="005D3248" w:rsidDel="008E7859">
            <w:rPr>
              <w:rFonts w:ascii="Times New Roman" w:hAnsi="Times New Roman" w:cs="Times New Roman"/>
              <w:sz w:val="24"/>
              <w:szCs w:val="24"/>
            </w:rPr>
            <w:delText xml:space="preserve"> </w:delText>
          </w:r>
        </w:del>
        <w:r w:rsidR="005D3248">
          <w:rPr>
            <w:rFonts w:ascii="Times New Roman" w:hAnsi="Times New Roman" w:cs="Times New Roman"/>
            <w:sz w:val="24"/>
            <w:szCs w:val="24"/>
          </w:rPr>
          <w:t xml:space="preserve">leaf path in a decision tree, one can precisely “explain” why a particular article was determined to be a particular </w:t>
        </w:r>
        <w:del w:id="15" w:author="Author">
          <w:r w:rsidR="005D3248" w:rsidDel="004C23B7">
            <w:rPr>
              <w:rFonts w:ascii="Times New Roman" w:hAnsi="Times New Roman" w:cs="Times New Roman"/>
              <w:sz w:val="24"/>
              <w:szCs w:val="24"/>
            </w:rPr>
            <w:delText>type</w:delText>
          </w:r>
        </w:del>
        <w:r w:rsidR="004C23B7">
          <w:rPr>
            <w:rFonts w:ascii="Times New Roman" w:hAnsi="Times New Roman" w:cs="Times New Roman"/>
            <w:sz w:val="24"/>
            <w:szCs w:val="24"/>
          </w:rPr>
          <w:t>variant</w:t>
        </w:r>
        <w:r w:rsidR="005D3248">
          <w:rPr>
            <w:rFonts w:ascii="Times New Roman" w:hAnsi="Times New Roman" w:cs="Times New Roman"/>
            <w:sz w:val="24"/>
            <w:szCs w:val="24"/>
          </w:rPr>
          <w:t xml:space="preserve"> of fake news</w:t>
        </w:r>
        <w:r w:rsidR="008E7859">
          <w:rPr>
            <w:rFonts w:ascii="Times New Roman" w:hAnsi="Times New Roman" w:cs="Times New Roman"/>
            <w:sz w:val="24"/>
            <w:szCs w:val="24"/>
          </w:rPr>
          <w:t xml:space="preserve"> with respect to </w:t>
        </w:r>
        <w:del w:id="16" w:author="Author">
          <w:r w:rsidR="008E7859" w:rsidDel="006A5256">
            <w:rPr>
              <w:rFonts w:ascii="Times New Roman" w:hAnsi="Times New Roman" w:cs="Times New Roman"/>
              <w:sz w:val="24"/>
              <w:szCs w:val="24"/>
            </w:rPr>
            <w:delText xml:space="preserve">what </w:delText>
          </w:r>
        </w:del>
        <w:r w:rsidR="008E7859">
          <w:rPr>
            <w:rFonts w:ascii="Times New Roman" w:hAnsi="Times New Roman" w:cs="Times New Roman"/>
            <w:sz w:val="24"/>
            <w:szCs w:val="24"/>
          </w:rPr>
          <w:t>features</w:t>
        </w:r>
        <w:r w:rsidR="00B21ED9">
          <w:rPr>
            <w:rFonts w:ascii="Times New Roman" w:hAnsi="Times New Roman" w:cs="Times New Roman"/>
            <w:sz w:val="24"/>
            <w:szCs w:val="24"/>
          </w:rPr>
          <w:t xml:space="preserve"> (i.e., if-then-else rule</w:t>
        </w:r>
        <w:r w:rsidR="00C36F0A">
          <w:rPr>
            <w:rFonts w:ascii="Times New Roman" w:hAnsi="Times New Roman" w:cs="Times New Roman"/>
            <w:sz w:val="24"/>
            <w:szCs w:val="24"/>
          </w:rPr>
          <w:t>s</w:t>
        </w:r>
        <w:r w:rsidR="00B21ED9">
          <w:rPr>
            <w:rFonts w:ascii="Times New Roman" w:hAnsi="Times New Roman" w:cs="Times New Roman"/>
            <w:sz w:val="24"/>
            <w:szCs w:val="24"/>
          </w:rPr>
          <w:t>)</w:t>
        </w:r>
        <w:r w:rsidR="008E7859">
          <w:rPr>
            <w:rFonts w:ascii="Times New Roman" w:hAnsi="Times New Roman" w:cs="Times New Roman"/>
            <w:sz w:val="24"/>
            <w:szCs w:val="24"/>
          </w:rPr>
          <w:t xml:space="preserve">. </w:t>
        </w:r>
        <w:r w:rsidR="00EE659E">
          <w:rPr>
            <w:rFonts w:ascii="Times New Roman" w:hAnsi="Times New Roman" w:cs="Times New Roman"/>
            <w:sz w:val="24"/>
            <w:szCs w:val="24"/>
          </w:rPr>
          <w:t>In real settings, a more advanced but complicated supervised learning model such as</w:t>
        </w:r>
        <w:r w:rsidR="008A784B">
          <w:rPr>
            <w:rFonts w:ascii="Times New Roman" w:hAnsi="Times New Roman" w:cs="Times New Roman"/>
            <w:sz w:val="24"/>
            <w:szCs w:val="24"/>
          </w:rPr>
          <w:t xml:space="preserve"> the</w:t>
        </w:r>
        <w:r w:rsidR="00EE659E">
          <w:rPr>
            <w:rFonts w:ascii="Times New Roman" w:hAnsi="Times New Roman" w:cs="Times New Roman"/>
            <w:sz w:val="24"/>
            <w:szCs w:val="24"/>
          </w:rPr>
          <w:t xml:space="preserve"> Random Forest model is likely to outperform the </w:t>
        </w:r>
        <w:r w:rsidR="00E64A9D">
          <w:rPr>
            <w:rFonts w:ascii="Times New Roman" w:hAnsi="Times New Roman" w:cs="Times New Roman"/>
            <w:sz w:val="24"/>
            <w:szCs w:val="24"/>
          </w:rPr>
          <w:t xml:space="preserve">Decision Tree model in its </w:t>
        </w:r>
        <w:r w:rsidR="00EE659E">
          <w:rPr>
            <w:rFonts w:ascii="Times New Roman" w:hAnsi="Times New Roman" w:cs="Times New Roman"/>
            <w:sz w:val="24"/>
            <w:szCs w:val="24"/>
          </w:rPr>
          <w:t>classification accuracy</w:t>
        </w:r>
        <w:del w:id="17" w:author="Author">
          <w:r w:rsidR="00EE659E" w:rsidDel="00E64A9D">
            <w:rPr>
              <w:rFonts w:ascii="Times New Roman" w:hAnsi="Times New Roman" w:cs="Times New Roman"/>
              <w:sz w:val="24"/>
              <w:szCs w:val="24"/>
            </w:rPr>
            <w:delText xml:space="preserve"> that a Decision Tree model would yield</w:delText>
          </w:r>
        </w:del>
        <w:r w:rsidR="00EE659E">
          <w:rPr>
            <w:rFonts w:ascii="Times New Roman" w:hAnsi="Times New Roman" w:cs="Times New Roman"/>
            <w:sz w:val="24"/>
            <w:szCs w:val="24"/>
          </w:rPr>
          <w:t xml:space="preserve">. </w:t>
        </w:r>
        <w:del w:id="18" w:author="Author">
          <w:r w:rsidR="00EE659E" w:rsidDel="00946C3D">
            <w:rPr>
              <w:rFonts w:ascii="Times New Roman" w:hAnsi="Times New Roman" w:cs="Times New Roman"/>
              <w:sz w:val="24"/>
              <w:szCs w:val="24"/>
            </w:rPr>
            <w:delText xml:space="preserve"> </w:delText>
          </w:r>
          <w:r w:rsidR="008A784B" w:rsidDel="00946C3D">
            <w:rPr>
              <w:rFonts w:ascii="Times New Roman" w:hAnsi="Times New Roman" w:cs="Times New Roman"/>
              <w:sz w:val="24"/>
              <w:szCs w:val="24"/>
            </w:rPr>
            <w:delText xml:space="preserve">The Random Forest model </w:delText>
          </w:r>
          <w:r w:rsidR="00411576" w:rsidDel="00946C3D">
            <w:rPr>
              <w:rFonts w:ascii="Times New Roman" w:hAnsi="Times New Roman" w:cs="Times New Roman"/>
              <w:sz w:val="24"/>
              <w:szCs w:val="24"/>
            </w:rPr>
            <w:delText>is an ensemble of Decision Trees, adding additional randomness to the model, while growing trees.</w:delText>
          </w:r>
        </w:del>
      </w:ins>
    </w:p>
    <w:p w14:paraId="13C8173A" w14:textId="75066D44" w:rsidR="00411576" w:rsidDel="00946C3D" w:rsidRDefault="00946C3D" w:rsidP="00946C3D">
      <w:pPr>
        <w:spacing w:line="480" w:lineRule="auto"/>
        <w:ind w:firstLine="720"/>
        <w:contextualSpacing/>
        <w:rPr>
          <w:ins w:id="19" w:author="Author"/>
          <w:del w:id="20" w:author="Author"/>
          <w:rFonts w:ascii="Times New Roman" w:hAnsi="Times New Roman" w:cs="Times New Roman"/>
          <w:sz w:val="24"/>
          <w:szCs w:val="24"/>
        </w:rPr>
      </w:pPr>
      <w:ins w:id="21" w:author="Author">
        <w:r>
          <w:rPr>
            <w:rFonts w:ascii="Times New Roman" w:hAnsi="Times New Roman" w:cs="Times New Roman"/>
            <w:sz w:val="24"/>
            <w:szCs w:val="24"/>
          </w:rPr>
          <w:t xml:space="preserve">Finally, </w:t>
        </w:r>
      </w:ins>
    </w:p>
    <w:p w14:paraId="2EAB84F7" w14:textId="3CE06323" w:rsidR="007755B4" w:rsidRPr="0061577C" w:rsidRDefault="00F420C5">
      <w:pPr>
        <w:spacing w:line="480" w:lineRule="auto"/>
        <w:contextualSpacing/>
        <w:rPr>
          <w:rFonts w:ascii="Times New Roman" w:hAnsi="Times New Roman" w:cs="Times New Roman"/>
          <w:sz w:val="24"/>
          <w:szCs w:val="24"/>
        </w:rPr>
        <w:pPrChange w:id="22" w:author="Author">
          <w:pPr>
            <w:spacing w:line="480" w:lineRule="auto"/>
            <w:ind w:firstLine="720"/>
            <w:contextualSpacing/>
          </w:pPr>
        </w:pPrChange>
      </w:pPr>
      <w:ins w:id="23" w:author="Author">
        <w:del w:id="24" w:author="Author">
          <w:r w:rsidDel="00946C3D">
            <w:rPr>
              <w:rFonts w:ascii="Times New Roman" w:hAnsi="Times New Roman" w:cs="Times New Roman"/>
              <w:sz w:val="24"/>
              <w:szCs w:val="24"/>
            </w:rPr>
            <w:delText xml:space="preserve">However, </w:delText>
          </w:r>
        </w:del>
        <w:r>
          <w:rPr>
            <w:rFonts w:ascii="Times New Roman" w:hAnsi="Times New Roman" w:cs="Times New Roman"/>
            <w:sz w:val="24"/>
            <w:szCs w:val="24"/>
          </w:rPr>
          <w:t>at the risk of not-being-able to explain “why</w:t>
        </w:r>
        <w:del w:id="25" w:author="Author">
          <w:r w:rsidDel="00036949">
            <w:rPr>
              <w:rFonts w:ascii="Times New Roman" w:hAnsi="Times New Roman" w:cs="Times New Roman"/>
              <w:sz w:val="24"/>
              <w:szCs w:val="24"/>
            </w:rPr>
            <w:delText>,</w:delText>
          </w:r>
        </w:del>
        <w:r>
          <w:rPr>
            <w:rFonts w:ascii="Times New Roman" w:hAnsi="Times New Roman" w:cs="Times New Roman"/>
            <w:sz w:val="24"/>
            <w:szCs w:val="24"/>
          </w:rPr>
          <w:t>”</w:t>
        </w:r>
        <w:r w:rsidR="00036949">
          <w:rPr>
            <w:rFonts w:ascii="Times New Roman" w:hAnsi="Times New Roman" w:cs="Times New Roman"/>
            <w:sz w:val="24"/>
            <w:szCs w:val="24"/>
          </w:rPr>
          <w:t xml:space="preserve"> completely,</w:t>
        </w:r>
        <w:r>
          <w:rPr>
            <w:rFonts w:ascii="Times New Roman" w:hAnsi="Times New Roman" w:cs="Times New Roman"/>
            <w:sz w:val="24"/>
            <w:szCs w:val="24"/>
          </w:rPr>
          <w:t xml:space="preserve"> one can also use</w:t>
        </w:r>
        <w:r w:rsidR="00601A59">
          <w:rPr>
            <w:rFonts w:ascii="Times New Roman" w:hAnsi="Times New Roman" w:cs="Times New Roman"/>
            <w:sz w:val="24"/>
            <w:szCs w:val="24"/>
          </w:rPr>
          <w:t xml:space="preserve"> the state-of-the-art Deep Learning models</w:t>
        </w:r>
        <w:del w:id="26" w:author="Author">
          <w:r w:rsidR="004F0EE0" w:rsidDel="0098784F">
            <w:rPr>
              <w:rFonts w:ascii="Times New Roman" w:hAnsi="Times New Roman" w:cs="Times New Roman"/>
              <w:sz w:val="24"/>
              <w:szCs w:val="24"/>
            </w:rPr>
            <w:delText>,</w:delText>
          </w:r>
        </w:del>
        <w:r w:rsidR="004F0EE0">
          <w:rPr>
            <w:rFonts w:ascii="Times New Roman" w:hAnsi="Times New Roman" w:cs="Times New Roman"/>
            <w:sz w:val="24"/>
            <w:szCs w:val="24"/>
          </w:rPr>
          <w:t xml:space="preserve"> </w:t>
        </w:r>
        <w:del w:id="27" w:author="Author">
          <w:r w:rsidR="004F0EE0" w:rsidDel="0098784F">
            <w:rPr>
              <w:rFonts w:ascii="Times New Roman" w:hAnsi="Times New Roman" w:cs="Times New Roman"/>
              <w:sz w:val="24"/>
              <w:szCs w:val="24"/>
            </w:rPr>
            <w:delText>instead of supervised learning models such as Decision Trees,</w:delText>
          </w:r>
          <w:r w:rsidR="00516531" w:rsidDel="0098784F">
            <w:rPr>
              <w:rFonts w:ascii="Times New Roman" w:hAnsi="Times New Roman" w:cs="Times New Roman"/>
              <w:sz w:val="24"/>
              <w:szCs w:val="24"/>
            </w:rPr>
            <w:delText xml:space="preserve"> </w:delText>
          </w:r>
        </w:del>
        <w:r w:rsidR="00516531">
          <w:rPr>
            <w:rFonts w:ascii="Times New Roman" w:hAnsi="Times New Roman" w:cs="Times New Roman"/>
            <w:sz w:val="24"/>
            <w:szCs w:val="24"/>
          </w:rPr>
          <w:t xml:space="preserve">that are likely to improve the classification accuracy </w:t>
        </w:r>
        <w:r w:rsidR="0017142C">
          <w:rPr>
            <w:rFonts w:ascii="Times New Roman" w:hAnsi="Times New Roman" w:cs="Times New Roman"/>
            <w:sz w:val="24"/>
            <w:szCs w:val="24"/>
          </w:rPr>
          <w:t xml:space="preserve">much </w:t>
        </w:r>
        <w:r w:rsidR="00516531">
          <w:rPr>
            <w:rFonts w:ascii="Times New Roman" w:hAnsi="Times New Roman" w:cs="Times New Roman"/>
            <w:sz w:val="24"/>
            <w:szCs w:val="24"/>
          </w:rPr>
          <w:t>further.</w:t>
        </w:r>
        <w:r w:rsidR="004D0890">
          <w:rPr>
            <w:rFonts w:ascii="Times New Roman" w:hAnsi="Times New Roman" w:cs="Times New Roman"/>
            <w:sz w:val="24"/>
            <w:szCs w:val="24"/>
          </w:rPr>
          <w:t xml:space="preserve"> </w:t>
        </w:r>
        <w:r w:rsidR="00CA4C12">
          <w:rPr>
            <w:rFonts w:ascii="Times New Roman" w:hAnsi="Times New Roman" w:cs="Times New Roman"/>
            <w:sz w:val="24"/>
            <w:szCs w:val="24"/>
          </w:rPr>
          <w:t>Such black-box deep learning models</w:t>
        </w:r>
        <w:r w:rsidR="004C1E13">
          <w:rPr>
            <w:rFonts w:ascii="Times New Roman" w:hAnsi="Times New Roman" w:cs="Times New Roman"/>
            <w:sz w:val="24"/>
            <w:szCs w:val="24"/>
          </w:rPr>
          <w:t>, however,</w:t>
        </w:r>
        <w:r w:rsidR="00CA4C12">
          <w:rPr>
            <w:rFonts w:ascii="Times New Roman" w:hAnsi="Times New Roman" w:cs="Times New Roman"/>
            <w:sz w:val="24"/>
            <w:szCs w:val="24"/>
          </w:rPr>
          <w:t xml:space="preserve"> cannot explain why </w:t>
        </w:r>
        <w:del w:id="28" w:author="Author">
          <w:r w:rsidR="00CA4C12" w:rsidDel="00C07D22">
            <w:rPr>
              <w:rFonts w:ascii="Times New Roman" w:hAnsi="Times New Roman" w:cs="Times New Roman"/>
              <w:sz w:val="24"/>
              <w:szCs w:val="24"/>
            </w:rPr>
            <w:delText>models</w:delText>
          </w:r>
        </w:del>
        <w:r w:rsidR="00C07D22">
          <w:rPr>
            <w:rFonts w:ascii="Times New Roman" w:hAnsi="Times New Roman" w:cs="Times New Roman"/>
            <w:sz w:val="24"/>
            <w:szCs w:val="24"/>
          </w:rPr>
          <w:t>they</w:t>
        </w:r>
        <w:r w:rsidR="00CA4C12">
          <w:rPr>
            <w:rFonts w:ascii="Times New Roman" w:hAnsi="Times New Roman" w:cs="Times New Roman"/>
            <w:sz w:val="24"/>
            <w:szCs w:val="24"/>
          </w:rPr>
          <w:t xml:space="preserve"> make </w:t>
        </w:r>
        <w:r w:rsidR="00DE1F06">
          <w:rPr>
            <w:rFonts w:ascii="Times New Roman" w:hAnsi="Times New Roman" w:cs="Times New Roman"/>
            <w:sz w:val="24"/>
            <w:szCs w:val="24"/>
          </w:rPr>
          <w:t xml:space="preserve">certain </w:t>
        </w:r>
        <w:r w:rsidR="00CA4C12">
          <w:rPr>
            <w:rFonts w:ascii="Times New Roman" w:hAnsi="Times New Roman" w:cs="Times New Roman"/>
            <w:sz w:val="24"/>
            <w:szCs w:val="24"/>
          </w:rPr>
          <w:t xml:space="preserve">internal choices </w:t>
        </w:r>
        <w:r w:rsidR="002E4603">
          <w:rPr>
            <w:rFonts w:ascii="Times New Roman" w:hAnsi="Times New Roman" w:cs="Times New Roman"/>
            <w:sz w:val="24"/>
            <w:szCs w:val="24"/>
          </w:rPr>
          <w:t xml:space="preserve">across </w:t>
        </w:r>
        <w:del w:id="29" w:author="Author">
          <w:r w:rsidR="002E4603" w:rsidDel="004249FC">
            <w:rPr>
              <w:rFonts w:ascii="Times New Roman" w:hAnsi="Times New Roman" w:cs="Times New Roman"/>
              <w:sz w:val="24"/>
              <w:szCs w:val="24"/>
            </w:rPr>
            <w:delText xml:space="preserve">multiple </w:delText>
          </w:r>
        </w:del>
        <w:r w:rsidR="002E4603">
          <w:rPr>
            <w:rFonts w:ascii="Times New Roman" w:hAnsi="Times New Roman" w:cs="Times New Roman"/>
            <w:sz w:val="24"/>
            <w:szCs w:val="24"/>
          </w:rPr>
          <w:t xml:space="preserve">layers of </w:t>
        </w:r>
        <w:r w:rsidR="0017637F">
          <w:rPr>
            <w:rFonts w:ascii="Times New Roman" w:hAnsi="Times New Roman" w:cs="Times New Roman"/>
            <w:sz w:val="24"/>
            <w:szCs w:val="24"/>
          </w:rPr>
          <w:t xml:space="preserve">the </w:t>
        </w:r>
        <w:r w:rsidR="002E4603">
          <w:rPr>
            <w:rFonts w:ascii="Times New Roman" w:hAnsi="Times New Roman" w:cs="Times New Roman"/>
            <w:sz w:val="24"/>
            <w:szCs w:val="24"/>
          </w:rPr>
          <w:t xml:space="preserve">network </w:t>
        </w:r>
        <w:r w:rsidR="00C07D22">
          <w:rPr>
            <w:rFonts w:ascii="Times New Roman" w:hAnsi="Times New Roman" w:cs="Times New Roman"/>
            <w:sz w:val="24"/>
            <w:szCs w:val="24"/>
          </w:rPr>
          <w:t xml:space="preserve">in </w:t>
        </w:r>
        <w:r w:rsidR="00CA4C12">
          <w:rPr>
            <w:rFonts w:ascii="Times New Roman" w:hAnsi="Times New Roman" w:cs="Times New Roman"/>
            <w:sz w:val="24"/>
            <w:szCs w:val="24"/>
          </w:rPr>
          <w:t xml:space="preserve">the way </w:t>
        </w:r>
        <w:r w:rsidR="00C07D22">
          <w:rPr>
            <w:rFonts w:ascii="Times New Roman" w:hAnsi="Times New Roman" w:cs="Times New Roman"/>
            <w:sz w:val="24"/>
            <w:szCs w:val="24"/>
          </w:rPr>
          <w:t xml:space="preserve">that </w:t>
        </w:r>
        <w:r w:rsidR="00CA4C12">
          <w:rPr>
            <w:rFonts w:ascii="Times New Roman" w:hAnsi="Times New Roman" w:cs="Times New Roman"/>
            <w:sz w:val="24"/>
            <w:szCs w:val="24"/>
          </w:rPr>
          <w:t>they did</w:t>
        </w:r>
        <w:del w:id="30" w:author="Author">
          <w:r w:rsidR="00CA4C12" w:rsidDel="002E4603">
            <w:rPr>
              <w:rFonts w:ascii="Times New Roman" w:hAnsi="Times New Roman" w:cs="Times New Roman"/>
              <w:sz w:val="24"/>
              <w:szCs w:val="24"/>
            </w:rPr>
            <w:delText xml:space="preserve"> across multiple layers of network</w:delText>
          </w:r>
        </w:del>
        <w:r w:rsidR="00CA4C12">
          <w:rPr>
            <w:rFonts w:ascii="Times New Roman" w:hAnsi="Times New Roman" w:cs="Times New Roman"/>
            <w:sz w:val="24"/>
            <w:szCs w:val="24"/>
          </w:rPr>
          <w:t>.</w:t>
        </w:r>
        <w:r w:rsidR="00457A7C">
          <w:rPr>
            <w:rFonts w:ascii="Times New Roman" w:hAnsi="Times New Roman" w:cs="Times New Roman"/>
            <w:sz w:val="24"/>
            <w:szCs w:val="24"/>
          </w:rPr>
          <w:t xml:space="preserve"> While its output accuracy often outperforms </w:t>
        </w:r>
        <w:r w:rsidR="00303E97">
          <w:rPr>
            <w:rFonts w:ascii="Times New Roman" w:hAnsi="Times New Roman" w:cs="Times New Roman"/>
            <w:sz w:val="24"/>
            <w:szCs w:val="24"/>
          </w:rPr>
          <w:t xml:space="preserve">popular </w:t>
        </w:r>
        <w:r w:rsidR="00457A7C">
          <w:rPr>
            <w:rFonts w:ascii="Times New Roman" w:hAnsi="Times New Roman" w:cs="Times New Roman"/>
            <w:sz w:val="24"/>
            <w:szCs w:val="24"/>
          </w:rPr>
          <w:t>supervised learning models</w:t>
        </w:r>
        <w:r w:rsidR="000651DE">
          <w:rPr>
            <w:rFonts w:ascii="Times New Roman" w:hAnsi="Times New Roman" w:cs="Times New Roman"/>
            <w:sz w:val="24"/>
            <w:szCs w:val="24"/>
          </w:rPr>
          <w:t xml:space="preserve"> significantly</w:t>
        </w:r>
        <w:r w:rsidR="00457A7C">
          <w:rPr>
            <w:rFonts w:ascii="Times New Roman" w:hAnsi="Times New Roman" w:cs="Times New Roman"/>
            <w:sz w:val="24"/>
            <w:szCs w:val="24"/>
          </w:rPr>
          <w:t xml:space="preserve">, as they </w:t>
        </w:r>
        <w:r w:rsidR="000651DE">
          <w:rPr>
            <w:rFonts w:ascii="Times New Roman" w:hAnsi="Times New Roman" w:cs="Times New Roman"/>
            <w:sz w:val="24"/>
            <w:szCs w:val="24"/>
          </w:rPr>
          <w:t xml:space="preserve">currently </w:t>
        </w:r>
        <w:r w:rsidR="00457A7C">
          <w:rPr>
            <w:rFonts w:ascii="Times New Roman" w:hAnsi="Times New Roman" w:cs="Times New Roman"/>
            <w:sz w:val="24"/>
            <w:szCs w:val="24"/>
          </w:rPr>
          <w:t xml:space="preserve">cannot explain well </w:t>
        </w:r>
        <w:r w:rsidR="000651DE">
          <w:rPr>
            <w:rFonts w:ascii="Times New Roman" w:hAnsi="Times New Roman" w:cs="Times New Roman"/>
            <w:sz w:val="24"/>
            <w:szCs w:val="24"/>
          </w:rPr>
          <w:t>“</w:t>
        </w:r>
        <w:r w:rsidR="00457A7C">
          <w:rPr>
            <w:rFonts w:ascii="Times New Roman" w:hAnsi="Times New Roman" w:cs="Times New Roman"/>
            <w:sz w:val="24"/>
            <w:szCs w:val="24"/>
          </w:rPr>
          <w:t>why</w:t>
        </w:r>
        <w:r w:rsidR="000651DE">
          <w:rPr>
            <w:rFonts w:ascii="Times New Roman" w:hAnsi="Times New Roman" w:cs="Times New Roman"/>
            <w:sz w:val="24"/>
            <w:szCs w:val="24"/>
          </w:rPr>
          <w:t>” or “</w:t>
        </w:r>
        <w:r w:rsidR="002143C4">
          <w:rPr>
            <w:rFonts w:ascii="Times New Roman" w:hAnsi="Times New Roman" w:cs="Times New Roman"/>
            <w:sz w:val="24"/>
            <w:szCs w:val="24"/>
          </w:rPr>
          <w:t>through</w:t>
        </w:r>
        <w:del w:id="31" w:author="Author">
          <w:r w:rsidR="000651DE" w:rsidDel="002143C4">
            <w:rPr>
              <w:rFonts w:ascii="Times New Roman" w:hAnsi="Times New Roman" w:cs="Times New Roman"/>
              <w:sz w:val="24"/>
              <w:szCs w:val="24"/>
            </w:rPr>
            <w:delText>in</w:delText>
          </w:r>
        </w:del>
        <w:r w:rsidR="000651DE">
          <w:rPr>
            <w:rFonts w:ascii="Times New Roman" w:hAnsi="Times New Roman" w:cs="Times New Roman"/>
            <w:sz w:val="24"/>
            <w:szCs w:val="24"/>
          </w:rPr>
          <w:t xml:space="preserve"> what process” </w:t>
        </w:r>
        <w:del w:id="32" w:author="Author">
          <w:r w:rsidR="00457A7C" w:rsidDel="000651DE">
            <w:rPr>
              <w:rFonts w:ascii="Times New Roman" w:hAnsi="Times New Roman" w:cs="Times New Roman"/>
              <w:sz w:val="24"/>
              <w:szCs w:val="24"/>
            </w:rPr>
            <w:delText xml:space="preserve"> </w:delText>
          </w:r>
        </w:del>
        <w:r w:rsidR="00457A7C">
          <w:rPr>
            <w:rFonts w:ascii="Times New Roman" w:hAnsi="Times New Roman" w:cs="Times New Roman"/>
            <w:sz w:val="24"/>
            <w:szCs w:val="24"/>
          </w:rPr>
          <w:t>an article is classified to be a particular variant of fake news,</w:t>
        </w:r>
        <w:r w:rsidR="00980916">
          <w:rPr>
            <w:rFonts w:ascii="Times New Roman" w:hAnsi="Times New Roman" w:cs="Times New Roman"/>
            <w:sz w:val="24"/>
            <w:szCs w:val="24"/>
          </w:rPr>
          <w:t xml:space="preserve"> users or applications may still prefer to using </w:t>
        </w:r>
        <w:r w:rsidR="00980916">
          <w:rPr>
            <w:rFonts w:ascii="Times New Roman" w:hAnsi="Times New Roman" w:cs="Times New Roman"/>
            <w:sz w:val="24"/>
            <w:szCs w:val="24"/>
          </w:rPr>
          <w:lastRenderedPageBreak/>
          <w:t>supervised learning models</w:t>
        </w:r>
        <w:del w:id="33" w:author="Author">
          <w:r w:rsidR="00980916" w:rsidDel="00E46E70">
            <w:rPr>
              <w:rFonts w:ascii="Times New Roman" w:hAnsi="Times New Roman" w:cs="Times New Roman"/>
              <w:sz w:val="24"/>
              <w:szCs w:val="24"/>
            </w:rPr>
            <w:delText xml:space="preserve"> such as Decision Tree model</w:delText>
          </w:r>
        </w:del>
        <w:r w:rsidR="00C5754B">
          <w:rPr>
            <w:rFonts w:ascii="Times New Roman" w:hAnsi="Times New Roman" w:cs="Times New Roman"/>
            <w:sz w:val="24"/>
            <w:szCs w:val="24"/>
          </w:rPr>
          <w:t xml:space="preserve">, where the choice of features </w:t>
        </w:r>
        <w:del w:id="34" w:author="Author">
          <w:r w:rsidR="00C5754B" w:rsidDel="003D436E">
            <w:rPr>
              <w:rFonts w:ascii="Times New Roman" w:hAnsi="Times New Roman" w:cs="Times New Roman"/>
              <w:sz w:val="24"/>
              <w:szCs w:val="24"/>
            </w:rPr>
            <w:delText>through</w:delText>
          </w:r>
        </w:del>
        <w:r w:rsidR="003D436E">
          <w:rPr>
            <w:rFonts w:ascii="Times New Roman" w:hAnsi="Times New Roman" w:cs="Times New Roman"/>
            <w:sz w:val="24"/>
            <w:szCs w:val="24"/>
          </w:rPr>
          <w:t>from</w:t>
        </w:r>
        <w:r w:rsidR="00C5754B">
          <w:rPr>
            <w:rFonts w:ascii="Times New Roman" w:hAnsi="Times New Roman" w:cs="Times New Roman"/>
            <w:sz w:val="24"/>
            <w:szCs w:val="24"/>
          </w:rPr>
          <w:t xml:space="preserve"> our concept explication</w:t>
        </w:r>
        <w:r w:rsidR="007B312A">
          <w:rPr>
            <w:rFonts w:ascii="Times New Roman" w:hAnsi="Times New Roman" w:cs="Times New Roman"/>
            <w:sz w:val="24"/>
            <w:szCs w:val="24"/>
          </w:rPr>
          <w:t xml:space="preserve"> </w:t>
        </w:r>
        <w:r w:rsidR="00753CCB">
          <w:rPr>
            <w:rFonts w:ascii="Times New Roman" w:hAnsi="Times New Roman" w:cs="Times New Roman"/>
            <w:sz w:val="24"/>
            <w:szCs w:val="24"/>
          </w:rPr>
          <w:t xml:space="preserve">study </w:t>
        </w:r>
        <w:r w:rsidR="007B312A">
          <w:rPr>
            <w:rFonts w:ascii="Times New Roman" w:hAnsi="Times New Roman" w:cs="Times New Roman"/>
            <w:sz w:val="24"/>
            <w:szCs w:val="24"/>
          </w:rPr>
          <w:t>is still very important.</w:t>
        </w:r>
        <w:del w:id="35" w:author="Author">
          <w:r w:rsidR="00980916" w:rsidDel="00C5754B">
            <w:rPr>
              <w:rFonts w:ascii="Times New Roman" w:hAnsi="Times New Roman" w:cs="Times New Roman"/>
              <w:sz w:val="24"/>
              <w:szCs w:val="24"/>
            </w:rPr>
            <w:delText>.</w:delText>
          </w:r>
        </w:del>
        <w:r w:rsidR="006251BF">
          <w:rPr>
            <w:rFonts w:ascii="Times New Roman" w:hAnsi="Times New Roman" w:cs="Times New Roman"/>
            <w:sz w:val="24"/>
            <w:szCs w:val="24"/>
          </w:rPr>
          <w:t xml:space="preserve"> </w:t>
        </w:r>
        <w:del w:id="36" w:author="Author">
          <w:r w:rsidR="00DF5C5D" w:rsidDel="006251BF">
            <w:rPr>
              <w:rFonts w:ascii="Times New Roman" w:hAnsi="Times New Roman" w:cs="Times New Roman"/>
              <w:sz w:val="24"/>
              <w:szCs w:val="24"/>
            </w:rPr>
            <w:delText xml:space="preserve"> </w:delText>
          </w:r>
        </w:del>
        <w:r w:rsidR="002143C4">
          <w:rPr>
            <w:rFonts w:ascii="Times New Roman" w:hAnsi="Times New Roman" w:cs="Times New Roman"/>
            <w:sz w:val="24"/>
            <w:szCs w:val="24"/>
          </w:rPr>
          <w:t xml:space="preserve"> </w:t>
        </w:r>
        <w:del w:id="37" w:author="Author">
          <w:r w:rsidR="00457A7C" w:rsidDel="002143C4">
            <w:rPr>
              <w:rFonts w:ascii="Times New Roman" w:hAnsi="Times New Roman" w:cs="Times New Roman"/>
              <w:sz w:val="24"/>
              <w:szCs w:val="24"/>
            </w:rPr>
            <w:delText xml:space="preserve"> </w:delText>
          </w:r>
          <w:r w:rsidR="00A017E3" w:rsidDel="002143C4">
            <w:rPr>
              <w:rFonts w:ascii="Times New Roman" w:hAnsi="Times New Roman" w:cs="Times New Roman"/>
              <w:sz w:val="24"/>
              <w:szCs w:val="24"/>
            </w:rPr>
            <w:delText xml:space="preserve"> </w:delText>
          </w:r>
          <w:r w:rsidR="00601A59" w:rsidDel="00516531">
            <w:rPr>
              <w:rFonts w:ascii="Times New Roman" w:hAnsi="Times New Roman" w:cs="Times New Roman"/>
              <w:sz w:val="24"/>
              <w:szCs w:val="24"/>
            </w:rPr>
            <w:delText>.</w:delText>
          </w:r>
          <w:r w:rsidDel="00516531">
            <w:rPr>
              <w:rFonts w:ascii="Times New Roman" w:hAnsi="Times New Roman" w:cs="Times New Roman"/>
              <w:sz w:val="24"/>
              <w:szCs w:val="24"/>
            </w:rPr>
            <w:delText xml:space="preserve"> </w:delText>
          </w:r>
          <w:r w:rsidR="005D3248" w:rsidDel="008E7859">
            <w:rPr>
              <w:rFonts w:ascii="Times New Roman" w:hAnsi="Times New Roman" w:cs="Times New Roman"/>
              <w:sz w:val="24"/>
              <w:szCs w:val="24"/>
            </w:rPr>
            <w:delText>.</w:delText>
          </w:r>
          <w:r w:rsidR="000E71B6" w:rsidDel="005D3248">
            <w:rPr>
              <w:rFonts w:ascii="Times New Roman" w:hAnsi="Times New Roman" w:cs="Times New Roman"/>
              <w:sz w:val="24"/>
              <w:szCs w:val="24"/>
            </w:rPr>
            <w:delText xml:space="preserve">However, </w:delText>
          </w:r>
          <w:r w:rsidR="000C307D" w:rsidDel="005D5BAB">
            <w:rPr>
              <w:rFonts w:ascii="Times New Roman" w:hAnsi="Times New Roman" w:cs="Times New Roman"/>
              <w:sz w:val="24"/>
              <w:szCs w:val="24"/>
            </w:rPr>
            <w:delText xml:space="preserve">, </w:delText>
          </w:r>
        </w:del>
      </w:ins>
    </w:p>
    <w:p w14:paraId="4E3E8418" w14:textId="62AFAE4E" w:rsidR="00824950" w:rsidRPr="0061577C" w:rsidRDefault="00DC54F8" w:rsidP="00B474BF">
      <w:pPr>
        <w:spacing w:line="480" w:lineRule="auto"/>
        <w:ind w:firstLine="720"/>
        <w:contextualSpacing/>
        <w:rPr>
          <w:rFonts w:ascii="Times New Roman" w:hAnsi="Times New Roman" w:cs="Times New Roman"/>
          <w:sz w:val="24"/>
          <w:szCs w:val="24"/>
        </w:rPr>
      </w:pPr>
      <w:r w:rsidRPr="000717B6">
        <w:rPr>
          <w:rFonts w:ascii="Times New Roman" w:hAnsi="Times New Roman" w:cs="Times New Roman"/>
          <w:sz w:val="24"/>
          <w:szCs w:val="24"/>
        </w:rPr>
        <w:t xml:space="preserve">The proposed </w:t>
      </w:r>
      <w:r w:rsidR="00255E75" w:rsidRPr="0061577C">
        <w:rPr>
          <w:rFonts w:ascii="Times New Roman" w:hAnsi="Times New Roman" w:cs="Times New Roman"/>
          <w:sz w:val="24"/>
          <w:szCs w:val="24"/>
        </w:rPr>
        <w:t>list of features</w:t>
      </w:r>
      <w:r w:rsidR="00E05CCD" w:rsidRPr="0061577C">
        <w:rPr>
          <w:rFonts w:ascii="Times New Roman" w:hAnsi="Times New Roman" w:cs="Times New Roman"/>
          <w:sz w:val="24"/>
          <w:szCs w:val="24"/>
        </w:rPr>
        <w:t xml:space="preserve"> can </w:t>
      </w:r>
      <w:r w:rsidR="00247D21" w:rsidRPr="00F70C85">
        <w:rPr>
          <w:rFonts w:ascii="Times New Roman" w:hAnsi="Times New Roman" w:cs="Times New Roman"/>
          <w:sz w:val="24"/>
          <w:szCs w:val="24"/>
        </w:rPr>
        <w:t>additionally</w:t>
      </w:r>
      <w:r w:rsidRPr="00F70C85">
        <w:rPr>
          <w:rFonts w:ascii="Times New Roman" w:hAnsi="Times New Roman" w:cs="Times New Roman"/>
          <w:sz w:val="24"/>
          <w:szCs w:val="24"/>
        </w:rPr>
        <w:t xml:space="preserve"> </w:t>
      </w:r>
      <w:r w:rsidR="00E05CCD" w:rsidRPr="00F70C85">
        <w:rPr>
          <w:rFonts w:ascii="Times New Roman" w:hAnsi="Times New Roman" w:cs="Times New Roman"/>
          <w:sz w:val="24"/>
          <w:szCs w:val="24"/>
        </w:rPr>
        <w:t>be utilized to develop literacy programs w</w:t>
      </w:r>
      <w:r w:rsidR="009F44D0" w:rsidRPr="0061577C">
        <w:rPr>
          <w:rFonts w:ascii="Times New Roman" w:hAnsi="Times New Roman" w:cs="Times New Roman"/>
          <w:sz w:val="24"/>
          <w:szCs w:val="24"/>
        </w:rPr>
        <w:t>h</w:t>
      </w:r>
      <w:r w:rsidR="00E05CCD" w:rsidRPr="0061577C">
        <w:rPr>
          <w:rFonts w:ascii="Times New Roman" w:hAnsi="Times New Roman" w:cs="Times New Roman"/>
          <w:sz w:val="24"/>
          <w:szCs w:val="24"/>
        </w:rPr>
        <w:t xml:space="preserve">ere users are provided with the eight types of content proposed in our taxonomy and </w:t>
      </w:r>
      <w:r w:rsidR="009F44D0" w:rsidRPr="0061577C">
        <w:rPr>
          <w:rFonts w:ascii="Times New Roman" w:hAnsi="Times New Roman" w:cs="Times New Roman"/>
          <w:sz w:val="24"/>
          <w:szCs w:val="24"/>
        </w:rPr>
        <w:t>their</w:t>
      </w:r>
      <w:r w:rsidR="00E05CCD" w:rsidRPr="0061577C">
        <w:rPr>
          <w:rFonts w:ascii="Times New Roman" w:hAnsi="Times New Roman" w:cs="Times New Roman"/>
          <w:sz w:val="24"/>
          <w:szCs w:val="24"/>
        </w:rPr>
        <w:t xml:space="preserve"> delineating characteristics. These</w:t>
      </w:r>
      <w:r w:rsidR="009F44D0" w:rsidRPr="0061577C">
        <w:rPr>
          <w:rFonts w:ascii="Times New Roman" w:hAnsi="Times New Roman" w:cs="Times New Roman"/>
          <w:sz w:val="24"/>
          <w:szCs w:val="24"/>
        </w:rPr>
        <w:t xml:space="preserve"> programs</w:t>
      </w:r>
      <w:r w:rsidR="00E05CCD" w:rsidRPr="0061577C">
        <w:rPr>
          <w:rFonts w:ascii="Times New Roman" w:hAnsi="Times New Roman" w:cs="Times New Roman"/>
          <w:sz w:val="24"/>
          <w:szCs w:val="24"/>
        </w:rPr>
        <w:t xml:space="preserve"> will </w:t>
      </w:r>
      <w:r w:rsidR="009F44D0" w:rsidRPr="0061577C">
        <w:rPr>
          <w:rFonts w:ascii="Times New Roman" w:hAnsi="Times New Roman" w:cs="Times New Roman"/>
          <w:sz w:val="24"/>
          <w:szCs w:val="24"/>
        </w:rPr>
        <w:t>serve as</w:t>
      </w:r>
      <w:r w:rsidR="00E05CCD" w:rsidRPr="0061577C">
        <w:rPr>
          <w:rFonts w:ascii="Times New Roman" w:hAnsi="Times New Roman" w:cs="Times New Roman"/>
          <w:sz w:val="24"/>
          <w:szCs w:val="24"/>
        </w:rPr>
        <w:t xml:space="preserve"> toolkit</w:t>
      </w:r>
      <w:r w:rsidR="009F44D0" w:rsidRPr="0061577C">
        <w:rPr>
          <w:rFonts w:ascii="Times New Roman" w:hAnsi="Times New Roman" w:cs="Times New Roman"/>
          <w:sz w:val="24"/>
          <w:szCs w:val="24"/>
        </w:rPr>
        <w:t>s</w:t>
      </w:r>
      <w:r w:rsidR="00E05CCD" w:rsidRPr="0061577C">
        <w:rPr>
          <w:rFonts w:ascii="Times New Roman" w:hAnsi="Times New Roman" w:cs="Times New Roman"/>
          <w:sz w:val="24"/>
          <w:szCs w:val="24"/>
        </w:rPr>
        <w:t xml:space="preserve"> to use when consuming online information</w:t>
      </w:r>
      <w:r w:rsidR="009F7A76" w:rsidRPr="0061577C">
        <w:rPr>
          <w:rFonts w:ascii="Times New Roman" w:hAnsi="Times New Roman" w:cs="Times New Roman"/>
          <w:sz w:val="24"/>
          <w:szCs w:val="24"/>
        </w:rPr>
        <w:t xml:space="preserve">, allowing </w:t>
      </w:r>
      <w:r w:rsidR="00C004B2" w:rsidRPr="0061577C">
        <w:rPr>
          <w:rFonts w:ascii="Times New Roman" w:hAnsi="Times New Roman" w:cs="Times New Roman"/>
          <w:sz w:val="24"/>
          <w:szCs w:val="24"/>
        </w:rPr>
        <w:t>users</w:t>
      </w:r>
      <w:r w:rsidR="009F7A76" w:rsidRPr="0061577C">
        <w:rPr>
          <w:rFonts w:ascii="Times New Roman" w:hAnsi="Times New Roman" w:cs="Times New Roman"/>
          <w:sz w:val="24"/>
          <w:szCs w:val="24"/>
        </w:rPr>
        <w:t xml:space="preserve"> </w:t>
      </w:r>
      <w:r w:rsidR="00E05CCD" w:rsidRPr="0061577C">
        <w:rPr>
          <w:rFonts w:ascii="Times New Roman" w:hAnsi="Times New Roman" w:cs="Times New Roman"/>
          <w:sz w:val="24"/>
          <w:szCs w:val="24"/>
        </w:rPr>
        <w:t xml:space="preserve">to value a piece of content for what it is and not confuse an advertisement or opinion piece, for example, with real news. </w:t>
      </w:r>
    </w:p>
    <w:p w14:paraId="50F2D3C9" w14:textId="08A1E3DA" w:rsidR="00E05CCD" w:rsidRPr="0061577C" w:rsidRDefault="00824950" w:rsidP="00B474BF">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Identifying and labeling content as belonging to a specific category </w:t>
      </w:r>
      <w:r w:rsidR="00243462" w:rsidRPr="0061577C">
        <w:rPr>
          <w:rFonts w:ascii="Times New Roman" w:hAnsi="Times New Roman" w:cs="Times New Roman"/>
          <w:sz w:val="24"/>
          <w:szCs w:val="24"/>
        </w:rPr>
        <w:t xml:space="preserve">will additionally help reduce reactance that is known to occur when </w:t>
      </w:r>
      <w:r w:rsidR="009F44D0" w:rsidRPr="0061577C">
        <w:rPr>
          <w:rFonts w:ascii="Times New Roman" w:hAnsi="Times New Roman" w:cs="Times New Roman"/>
          <w:sz w:val="24"/>
          <w:szCs w:val="24"/>
        </w:rPr>
        <w:t>readers</w:t>
      </w:r>
      <w:r w:rsidR="00243462" w:rsidRPr="0061577C">
        <w:rPr>
          <w:rFonts w:ascii="Times New Roman" w:hAnsi="Times New Roman" w:cs="Times New Roman"/>
          <w:sz w:val="24"/>
          <w:szCs w:val="24"/>
        </w:rPr>
        <w:t xml:space="preserve"> are told a piece of content is blatantly false</w:t>
      </w:r>
      <w:r w:rsidRPr="0061577C">
        <w:rPr>
          <w:rFonts w:ascii="Times New Roman" w:hAnsi="Times New Roman" w:cs="Times New Roman"/>
          <w:sz w:val="24"/>
          <w:szCs w:val="24"/>
        </w:rPr>
        <w:t xml:space="preserve">. This is because our classification provides </w:t>
      </w:r>
      <w:r w:rsidR="00243462" w:rsidRPr="0061577C">
        <w:rPr>
          <w:rFonts w:ascii="Times New Roman" w:hAnsi="Times New Roman" w:cs="Times New Roman"/>
          <w:sz w:val="24"/>
          <w:szCs w:val="24"/>
        </w:rPr>
        <w:t>a more nuance</w:t>
      </w:r>
      <w:r w:rsidR="009F44D0" w:rsidRPr="0061577C">
        <w:rPr>
          <w:rFonts w:ascii="Times New Roman" w:hAnsi="Times New Roman" w:cs="Times New Roman"/>
          <w:sz w:val="24"/>
          <w:szCs w:val="24"/>
        </w:rPr>
        <w:t>d</w:t>
      </w:r>
      <w:r w:rsidR="00243462" w:rsidRPr="0061577C">
        <w:rPr>
          <w:rFonts w:ascii="Times New Roman" w:hAnsi="Times New Roman" w:cs="Times New Roman"/>
          <w:sz w:val="24"/>
          <w:szCs w:val="24"/>
        </w:rPr>
        <w:t xml:space="preserve"> and comprehensive differentiation among types of content encounter</w:t>
      </w:r>
      <w:r w:rsidRPr="0061577C">
        <w:rPr>
          <w:rFonts w:ascii="Times New Roman" w:hAnsi="Times New Roman" w:cs="Times New Roman"/>
          <w:sz w:val="24"/>
          <w:szCs w:val="24"/>
        </w:rPr>
        <w:t>ed</w:t>
      </w:r>
      <w:r w:rsidR="00243462" w:rsidRPr="0061577C">
        <w:rPr>
          <w:rFonts w:ascii="Times New Roman" w:hAnsi="Times New Roman" w:cs="Times New Roman"/>
          <w:sz w:val="24"/>
          <w:szCs w:val="24"/>
        </w:rPr>
        <w:t xml:space="preserve"> online.</w:t>
      </w:r>
      <w:r w:rsidR="00244C3C" w:rsidRPr="0061577C">
        <w:rPr>
          <w:rFonts w:ascii="Times New Roman" w:hAnsi="Times New Roman" w:cs="Times New Roman"/>
          <w:sz w:val="24"/>
          <w:szCs w:val="24"/>
        </w:rPr>
        <w:t xml:space="preserve"> </w:t>
      </w:r>
      <w:r w:rsidR="004D4580" w:rsidRPr="0061577C">
        <w:rPr>
          <w:rFonts w:ascii="Times New Roman" w:hAnsi="Times New Roman" w:cs="Times New Roman"/>
          <w:sz w:val="24"/>
          <w:szCs w:val="24"/>
        </w:rPr>
        <w:t xml:space="preserve">For example, in </w:t>
      </w:r>
      <w:proofErr w:type="spellStart"/>
      <w:r w:rsidR="0022648D" w:rsidRPr="0061577C">
        <w:rPr>
          <w:rFonts w:ascii="Times New Roman" w:hAnsi="Times New Roman" w:cs="Times New Roman"/>
          <w:sz w:val="24"/>
          <w:szCs w:val="24"/>
        </w:rPr>
        <w:t>Nyhan</w:t>
      </w:r>
      <w:proofErr w:type="spellEnd"/>
      <w:r w:rsidR="0022648D" w:rsidRPr="0061577C">
        <w:rPr>
          <w:rFonts w:ascii="Times New Roman" w:hAnsi="Times New Roman" w:cs="Times New Roman"/>
          <w:sz w:val="24"/>
          <w:szCs w:val="24"/>
        </w:rPr>
        <w:t xml:space="preserve"> and </w:t>
      </w:r>
      <w:proofErr w:type="spellStart"/>
      <w:r w:rsidR="0022648D" w:rsidRPr="0061577C">
        <w:rPr>
          <w:rFonts w:ascii="Times New Roman" w:hAnsi="Times New Roman" w:cs="Times New Roman"/>
          <w:sz w:val="24"/>
          <w:szCs w:val="24"/>
        </w:rPr>
        <w:t>Reifler</w:t>
      </w:r>
      <w:proofErr w:type="spellEnd"/>
      <w:r w:rsidR="0022648D" w:rsidRPr="0061577C">
        <w:rPr>
          <w:rFonts w:ascii="Times New Roman" w:hAnsi="Times New Roman" w:cs="Times New Roman"/>
          <w:sz w:val="24"/>
          <w:szCs w:val="24"/>
        </w:rPr>
        <w:t xml:space="preserve"> (2010), when participants were given attitude-discrepant corrective arguments, there was a backfire effect, strengthening their belief rather than changing it. </w:t>
      </w:r>
      <w:r w:rsidR="00501788" w:rsidRPr="0061577C">
        <w:rPr>
          <w:rFonts w:ascii="Times New Roman" w:hAnsi="Times New Roman" w:cs="Times New Roman"/>
          <w:sz w:val="24"/>
          <w:szCs w:val="24"/>
        </w:rPr>
        <w:t xml:space="preserve">Similar effects were found </w:t>
      </w:r>
      <w:r w:rsidR="008A0AF5" w:rsidRPr="0061577C">
        <w:rPr>
          <w:rFonts w:ascii="Times New Roman" w:hAnsi="Times New Roman" w:cs="Times New Roman"/>
          <w:sz w:val="24"/>
          <w:szCs w:val="24"/>
        </w:rPr>
        <w:t>in Hart and Nisbet’s (2011) research investigating polarization on controversial science issues</w:t>
      </w:r>
      <w:r w:rsidR="00F96D3D" w:rsidRPr="0061577C">
        <w:rPr>
          <w:rFonts w:ascii="Times New Roman" w:hAnsi="Times New Roman" w:cs="Times New Roman"/>
          <w:sz w:val="24"/>
          <w:szCs w:val="24"/>
        </w:rPr>
        <w:t xml:space="preserve">. </w:t>
      </w:r>
      <w:r w:rsidR="0094304F" w:rsidRPr="0061577C">
        <w:rPr>
          <w:rFonts w:ascii="Times New Roman" w:hAnsi="Times New Roman" w:cs="Times New Roman"/>
          <w:sz w:val="24"/>
          <w:szCs w:val="24"/>
        </w:rPr>
        <w:t>In</w:t>
      </w:r>
      <w:r w:rsidR="00067463" w:rsidRPr="0061577C">
        <w:rPr>
          <w:rFonts w:ascii="Times New Roman" w:hAnsi="Times New Roman" w:cs="Times New Roman"/>
          <w:sz w:val="24"/>
          <w:szCs w:val="24"/>
        </w:rPr>
        <w:t xml:space="preserve"> these studies</w:t>
      </w:r>
      <w:r w:rsidR="0094304F" w:rsidRPr="0061577C">
        <w:rPr>
          <w:rFonts w:ascii="Times New Roman" w:hAnsi="Times New Roman" w:cs="Times New Roman"/>
          <w:sz w:val="24"/>
          <w:szCs w:val="24"/>
        </w:rPr>
        <w:t>,</w:t>
      </w:r>
      <w:r w:rsidR="00067463" w:rsidRPr="0061577C">
        <w:rPr>
          <w:rFonts w:ascii="Times New Roman" w:hAnsi="Times New Roman" w:cs="Times New Roman"/>
          <w:sz w:val="24"/>
          <w:szCs w:val="24"/>
        </w:rPr>
        <w:t xml:space="preserve"> participants </w:t>
      </w:r>
      <w:r w:rsidR="00EC5192" w:rsidRPr="0061577C">
        <w:rPr>
          <w:rFonts w:ascii="Times New Roman" w:hAnsi="Times New Roman" w:cs="Times New Roman"/>
          <w:sz w:val="24"/>
          <w:szCs w:val="24"/>
        </w:rPr>
        <w:t>assum</w:t>
      </w:r>
      <w:r w:rsidR="0094304F" w:rsidRPr="0061577C">
        <w:rPr>
          <w:rFonts w:ascii="Times New Roman" w:hAnsi="Times New Roman" w:cs="Times New Roman"/>
          <w:sz w:val="24"/>
          <w:szCs w:val="24"/>
        </w:rPr>
        <w:t>ed</w:t>
      </w:r>
      <w:r w:rsidR="00EC5192" w:rsidRPr="0061577C">
        <w:rPr>
          <w:rFonts w:ascii="Times New Roman" w:hAnsi="Times New Roman" w:cs="Times New Roman"/>
          <w:sz w:val="24"/>
          <w:szCs w:val="24"/>
        </w:rPr>
        <w:t xml:space="preserve"> that the information they are reading is news. The reality is that Americans are no better than chance at distinguishing between facts and opinion statements</w:t>
      </w:r>
      <w:r w:rsidR="00CD157F" w:rsidRPr="0061577C">
        <w:rPr>
          <w:rFonts w:ascii="Times New Roman" w:hAnsi="Times New Roman" w:cs="Times New Roman"/>
          <w:sz w:val="24"/>
          <w:szCs w:val="24"/>
        </w:rPr>
        <w:t xml:space="preserve"> </w:t>
      </w:r>
      <w:r w:rsidR="00067463" w:rsidRPr="0061577C">
        <w:rPr>
          <w:rFonts w:ascii="Times New Roman" w:hAnsi="Times New Roman" w:cs="Times New Roman"/>
          <w:sz w:val="24"/>
          <w:szCs w:val="24"/>
        </w:rPr>
        <w:t>(</w:t>
      </w:r>
      <w:r w:rsidR="00CD157F" w:rsidRPr="0061577C">
        <w:rPr>
          <w:rFonts w:ascii="Times New Roman" w:hAnsi="Times New Roman" w:cs="Times New Roman"/>
          <w:sz w:val="24"/>
          <w:szCs w:val="24"/>
        </w:rPr>
        <w:t xml:space="preserve">Mitchell, Gottfried, </w:t>
      </w:r>
      <w:proofErr w:type="spellStart"/>
      <w:r w:rsidR="00CD157F" w:rsidRPr="0061577C">
        <w:rPr>
          <w:rFonts w:ascii="Times New Roman" w:hAnsi="Times New Roman" w:cs="Times New Roman"/>
          <w:sz w:val="24"/>
          <w:szCs w:val="24"/>
        </w:rPr>
        <w:t>Berthel</w:t>
      </w:r>
      <w:proofErr w:type="spellEnd"/>
      <w:r w:rsidR="003F7363" w:rsidRPr="0061577C">
        <w:rPr>
          <w:rFonts w:ascii="Times New Roman" w:hAnsi="Times New Roman" w:cs="Times New Roman"/>
          <w:sz w:val="24"/>
          <w:szCs w:val="24"/>
        </w:rPr>
        <w:t xml:space="preserve"> </w:t>
      </w:r>
      <w:r w:rsidR="00067463" w:rsidRPr="0061577C">
        <w:rPr>
          <w:rFonts w:ascii="Times New Roman" w:hAnsi="Times New Roman" w:cs="Times New Roman"/>
          <w:sz w:val="24"/>
          <w:szCs w:val="24"/>
        </w:rPr>
        <w:t xml:space="preserve">&amp; </w:t>
      </w:r>
      <w:r w:rsidR="00CD157F" w:rsidRPr="0061577C">
        <w:rPr>
          <w:rFonts w:ascii="Times New Roman" w:hAnsi="Times New Roman" w:cs="Times New Roman"/>
          <w:sz w:val="24"/>
          <w:szCs w:val="24"/>
        </w:rPr>
        <w:t>Sumida</w:t>
      </w:r>
      <w:r w:rsidR="003E5AD8" w:rsidRPr="0061577C">
        <w:rPr>
          <w:rFonts w:ascii="Times New Roman" w:hAnsi="Times New Roman" w:cs="Times New Roman"/>
          <w:sz w:val="24"/>
          <w:szCs w:val="24"/>
        </w:rPr>
        <w:t xml:space="preserve">, </w:t>
      </w:r>
      <w:r w:rsidR="00CD157F" w:rsidRPr="0061577C">
        <w:rPr>
          <w:rFonts w:ascii="Times New Roman" w:hAnsi="Times New Roman" w:cs="Times New Roman"/>
          <w:sz w:val="24"/>
          <w:szCs w:val="24"/>
        </w:rPr>
        <w:t>2018)</w:t>
      </w:r>
      <w:r w:rsidR="005C17F0" w:rsidRPr="0061577C">
        <w:rPr>
          <w:rFonts w:ascii="Times New Roman" w:hAnsi="Times New Roman" w:cs="Times New Roman"/>
          <w:sz w:val="24"/>
          <w:szCs w:val="24"/>
        </w:rPr>
        <w:t xml:space="preserve">, nor can they differentiate news from promotional content (Stanford History Education Group, 2016). </w:t>
      </w:r>
      <w:r w:rsidR="003E5AD8" w:rsidRPr="0061577C">
        <w:rPr>
          <w:rFonts w:ascii="Times New Roman" w:hAnsi="Times New Roman" w:cs="Times New Roman"/>
          <w:sz w:val="24"/>
          <w:szCs w:val="24"/>
        </w:rPr>
        <w:t>Differentiating between these types of content was easier b</w:t>
      </w:r>
      <w:r w:rsidR="00CD157F" w:rsidRPr="0061577C">
        <w:rPr>
          <w:rFonts w:ascii="Times New Roman" w:hAnsi="Times New Roman" w:cs="Times New Roman"/>
          <w:sz w:val="24"/>
          <w:szCs w:val="24"/>
        </w:rPr>
        <w:t>efore the Internet</w:t>
      </w:r>
      <w:r w:rsidR="003E5AD8" w:rsidRPr="0061577C">
        <w:rPr>
          <w:rFonts w:ascii="Times New Roman" w:hAnsi="Times New Roman" w:cs="Times New Roman"/>
          <w:sz w:val="24"/>
          <w:szCs w:val="24"/>
        </w:rPr>
        <w:t>.</w:t>
      </w:r>
      <w:r w:rsidR="00CD157F" w:rsidRPr="0061577C">
        <w:rPr>
          <w:rFonts w:ascii="Times New Roman" w:hAnsi="Times New Roman" w:cs="Times New Roman"/>
          <w:sz w:val="24"/>
          <w:szCs w:val="24"/>
        </w:rPr>
        <w:t xml:space="preserve"> </w:t>
      </w:r>
      <w:r w:rsidR="003E5AD8" w:rsidRPr="0061577C">
        <w:rPr>
          <w:rFonts w:ascii="Times New Roman" w:hAnsi="Times New Roman" w:cs="Times New Roman"/>
          <w:sz w:val="24"/>
          <w:szCs w:val="24"/>
        </w:rPr>
        <w:t xml:space="preserve">For example, </w:t>
      </w:r>
      <w:r w:rsidR="00CD157F" w:rsidRPr="0061577C">
        <w:rPr>
          <w:rFonts w:ascii="Times New Roman" w:hAnsi="Times New Roman" w:cs="Times New Roman"/>
          <w:sz w:val="24"/>
          <w:szCs w:val="24"/>
        </w:rPr>
        <w:t>opinion was a section o</w:t>
      </w:r>
      <w:r w:rsidR="0094304F" w:rsidRPr="0061577C">
        <w:rPr>
          <w:rFonts w:ascii="Times New Roman" w:hAnsi="Times New Roman" w:cs="Times New Roman"/>
          <w:sz w:val="24"/>
          <w:szCs w:val="24"/>
        </w:rPr>
        <w:t>f</w:t>
      </w:r>
      <w:r w:rsidR="00CD157F" w:rsidRPr="0061577C">
        <w:rPr>
          <w:rFonts w:ascii="Times New Roman" w:hAnsi="Times New Roman" w:cs="Times New Roman"/>
          <w:sz w:val="24"/>
          <w:szCs w:val="24"/>
        </w:rPr>
        <w:t xml:space="preserve"> its own</w:t>
      </w:r>
      <w:r w:rsidR="003E5AD8" w:rsidRPr="0061577C">
        <w:rPr>
          <w:rFonts w:ascii="Times New Roman" w:hAnsi="Times New Roman" w:cs="Times New Roman"/>
          <w:sz w:val="24"/>
          <w:szCs w:val="24"/>
        </w:rPr>
        <w:t xml:space="preserve"> in the newspaper</w:t>
      </w:r>
      <w:r w:rsidR="00CD157F" w:rsidRPr="0061577C">
        <w:rPr>
          <w:rFonts w:ascii="Times New Roman" w:hAnsi="Times New Roman" w:cs="Times New Roman"/>
          <w:sz w:val="24"/>
          <w:szCs w:val="24"/>
        </w:rPr>
        <w:t xml:space="preserve">, and different design elements </w:t>
      </w:r>
      <w:r w:rsidR="003E5AD8" w:rsidRPr="0061577C">
        <w:rPr>
          <w:rFonts w:ascii="Times New Roman" w:hAnsi="Times New Roman" w:cs="Times New Roman"/>
          <w:sz w:val="24"/>
          <w:szCs w:val="24"/>
        </w:rPr>
        <w:t xml:space="preserve">were used </w:t>
      </w:r>
      <w:r w:rsidR="00CD157F" w:rsidRPr="0061577C">
        <w:rPr>
          <w:rFonts w:ascii="Times New Roman" w:hAnsi="Times New Roman" w:cs="Times New Roman"/>
          <w:sz w:val="24"/>
          <w:szCs w:val="24"/>
        </w:rPr>
        <w:t xml:space="preserve">to signal readers that </w:t>
      </w:r>
      <w:r w:rsidR="0094304F" w:rsidRPr="0061577C">
        <w:rPr>
          <w:rFonts w:ascii="Times New Roman" w:hAnsi="Times New Roman" w:cs="Times New Roman"/>
          <w:sz w:val="24"/>
          <w:szCs w:val="24"/>
        </w:rPr>
        <w:t>a piece of</w:t>
      </w:r>
      <w:r w:rsidR="00CD157F" w:rsidRPr="0061577C">
        <w:rPr>
          <w:rFonts w:ascii="Times New Roman" w:hAnsi="Times New Roman" w:cs="Times New Roman"/>
          <w:sz w:val="24"/>
          <w:szCs w:val="24"/>
        </w:rPr>
        <w:t xml:space="preserve"> content was </w:t>
      </w:r>
      <w:r w:rsidR="005E06DC" w:rsidRPr="0061577C">
        <w:rPr>
          <w:rFonts w:ascii="Times New Roman" w:hAnsi="Times New Roman" w:cs="Times New Roman"/>
          <w:sz w:val="24"/>
          <w:szCs w:val="24"/>
        </w:rPr>
        <w:t xml:space="preserve">an </w:t>
      </w:r>
      <w:r w:rsidR="00CD157F" w:rsidRPr="0061577C">
        <w:rPr>
          <w:rFonts w:ascii="Times New Roman" w:hAnsi="Times New Roman" w:cs="Times New Roman"/>
          <w:sz w:val="24"/>
          <w:szCs w:val="24"/>
        </w:rPr>
        <w:t>opinion</w:t>
      </w:r>
      <w:r w:rsidR="0094304F" w:rsidRPr="0061577C">
        <w:rPr>
          <w:rFonts w:ascii="Times New Roman" w:hAnsi="Times New Roman" w:cs="Times New Roman"/>
          <w:sz w:val="24"/>
          <w:szCs w:val="24"/>
        </w:rPr>
        <w:t xml:space="preserve"> rather than fact</w:t>
      </w:r>
      <w:r w:rsidR="005C17F0" w:rsidRPr="0061577C">
        <w:rPr>
          <w:rFonts w:ascii="Times New Roman" w:hAnsi="Times New Roman" w:cs="Times New Roman"/>
          <w:sz w:val="24"/>
          <w:szCs w:val="24"/>
        </w:rPr>
        <w:t xml:space="preserve"> </w:t>
      </w:r>
      <w:r w:rsidR="007A7830" w:rsidRPr="0061577C">
        <w:rPr>
          <w:rFonts w:ascii="Times New Roman" w:hAnsi="Times New Roman" w:cs="Times New Roman"/>
          <w:sz w:val="24"/>
          <w:szCs w:val="24"/>
        </w:rPr>
        <w:t>(</w:t>
      </w:r>
      <w:proofErr w:type="spellStart"/>
      <w:r w:rsidR="005C17F0" w:rsidRPr="0061577C">
        <w:rPr>
          <w:rFonts w:ascii="Times New Roman" w:hAnsi="Times New Roman" w:cs="Times New Roman"/>
          <w:sz w:val="24"/>
          <w:szCs w:val="24"/>
        </w:rPr>
        <w:t>Schallom</w:t>
      </w:r>
      <w:proofErr w:type="spellEnd"/>
      <w:r w:rsidR="007A7830" w:rsidRPr="0061577C">
        <w:rPr>
          <w:rFonts w:ascii="Times New Roman" w:hAnsi="Times New Roman" w:cs="Times New Roman"/>
          <w:sz w:val="24"/>
          <w:szCs w:val="24"/>
        </w:rPr>
        <w:t xml:space="preserve">, </w:t>
      </w:r>
      <w:r w:rsidR="005C17F0" w:rsidRPr="0061577C">
        <w:rPr>
          <w:rFonts w:ascii="Times New Roman" w:hAnsi="Times New Roman" w:cs="Times New Roman"/>
          <w:sz w:val="24"/>
          <w:szCs w:val="24"/>
        </w:rPr>
        <w:t>2018)</w:t>
      </w:r>
      <w:r w:rsidR="00CD157F" w:rsidRPr="0061577C">
        <w:rPr>
          <w:rFonts w:ascii="Times New Roman" w:hAnsi="Times New Roman" w:cs="Times New Roman"/>
          <w:sz w:val="24"/>
          <w:szCs w:val="24"/>
        </w:rPr>
        <w:t>. Similarl</w:t>
      </w:r>
      <w:r w:rsidR="005C17F0" w:rsidRPr="0061577C">
        <w:rPr>
          <w:rFonts w:ascii="Times New Roman" w:hAnsi="Times New Roman" w:cs="Times New Roman"/>
          <w:sz w:val="24"/>
          <w:szCs w:val="24"/>
        </w:rPr>
        <w:t>y, with promotional content, banner ads used in traditional advertis</w:t>
      </w:r>
      <w:r w:rsidR="0094304F" w:rsidRPr="0061577C">
        <w:rPr>
          <w:rFonts w:ascii="Times New Roman" w:hAnsi="Times New Roman" w:cs="Times New Roman"/>
          <w:sz w:val="24"/>
          <w:szCs w:val="24"/>
        </w:rPr>
        <w:t>ing</w:t>
      </w:r>
      <w:r w:rsidR="005C17F0" w:rsidRPr="0061577C">
        <w:rPr>
          <w:rFonts w:ascii="Times New Roman" w:hAnsi="Times New Roman" w:cs="Times New Roman"/>
          <w:sz w:val="24"/>
          <w:szCs w:val="24"/>
        </w:rPr>
        <w:t xml:space="preserve"> are more likely to be differentiated </w:t>
      </w:r>
      <w:r w:rsidR="001C42A7" w:rsidRPr="0061577C">
        <w:rPr>
          <w:rFonts w:ascii="Times New Roman" w:hAnsi="Times New Roman" w:cs="Times New Roman"/>
          <w:sz w:val="24"/>
          <w:szCs w:val="24"/>
        </w:rPr>
        <w:t>due to their design</w:t>
      </w:r>
      <w:r w:rsidR="00365AA9" w:rsidRPr="0061577C">
        <w:rPr>
          <w:rFonts w:ascii="Times New Roman" w:hAnsi="Times New Roman" w:cs="Times New Roman"/>
          <w:sz w:val="24"/>
          <w:szCs w:val="24"/>
        </w:rPr>
        <w:t xml:space="preserve">, and in fact </w:t>
      </w:r>
      <w:r w:rsidR="00652378" w:rsidRPr="0061577C">
        <w:rPr>
          <w:rFonts w:ascii="Times New Roman" w:hAnsi="Times New Roman" w:cs="Times New Roman"/>
          <w:sz w:val="24"/>
          <w:szCs w:val="24"/>
        </w:rPr>
        <w:t xml:space="preserve">are often </w:t>
      </w:r>
      <w:r w:rsidR="00365AA9" w:rsidRPr="0061577C">
        <w:rPr>
          <w:rFonts w:ascii="Times New Roman" w:hAnsi="Times New Roman" w:cs="Times New Roman"/>
          <w:sz w:val="24"/>
          <w:szCs w:val="24"/>
        </w:rPr>
        <w:t>avoided</w:t>
      </w:r>
      <w:r w:rsidR="005C17F0" w:rsidRPr="0061577C">
        <w:rPr>
          <w:rFonts w:ascii="Times New Roman" w:hAnsi="Times New Roman" w:cs="Times New Roman"/>
          <w:sz w:val="24"/>
          <w:szCs w:val="24"/>
        </w:rPr>
        <w:t xml:space="preserve"> </w:t>
      </w:r>
      <w:r w:rsidR="00652378" w:rsidRPr="0061577C">
        <w:rPr>
          <w:rFonts w:ascii="Times New Roman" w:hAnsi="Times New Roman" w:cs="Times New Roman"/>
          <w:sz w:val="24"/>
          <w:szCs w:val="24"/>
        </w:rPr>
        <w:t xml:space="preserve">by users </w:t>
      </w:r>
      <w:r w:rsidR="005C17F0" w:rsidRPr="0061577C">
        <w:rPr>
          <w:rFonts w:ascii="Times New Roman" w:hAnsi="Times New Roman" w:cs="Times New Roman"/>
          <w:sz w:val="24"/>
          <w:szCs w:val="24"/>
        </w:rPr>
        <w:t>(</w:t>
      </w:r>
      <w:proofErr w:type="spellStart"/>
      <w:r w:rsidR="003E5AD8" w:rsidRPr="0061577C">
        <w:rPr>
          <w:rFonts w:ascii="Times New Roman" w:hAnsi="Times New Roman" w:cs="Times New Roman"/>
          <w:sz w:val="24"/>
          <w:szCs w:val="24"/>
        </w:rPr>
        <w:t>Dreze</w:t>
      </w:r>
      <w:proofErr w:type="spellEnd"/>
      <w:r w:rsidR="003E5AD8" w:rsidRPr="0061577C">
        <w:rPr>
          <w:rFonts w:ascii="Times New Roman" w:hAnsi="Times New Roman" w:cs="Times New Roman"/>
          <w:sz w:val="24"/>
          <w:szCs w:val="24"/>
        </w:rPr>
        <w:t xml:space="preserve"> &amp; </w:t>
      </w:r>
      <w:proofErr w:type="spellStart"/>
      <w:r w:rsidR="003E5AD8" w:rsidRPr="0061577C">
        <w:rPr>
          <w:rFonts w:ascii="Times New Roman" w:hAnsi="Times New Roman" w:cs="Times New Roman"/>
          <w:sz w:val="24"/>
          <w:szCs w:val="24"/>
        </w:rPr>
        <w:t>Hussherr</w:t>
      </w:r>
      <w:proofErr w:type="spellEnd"/>
      <w:r w:rsidR="003E5AD8" w:rsidRPr="0061577C">
        <w:rPr>
          <w:rFonts w:ascii="Times New Roman" w:hAnsi="Times New Roman" w:cs="Times New Roman"/>
          <w:sz w:val="24"/>
          <w:szCs w:val="24"/>
        </w:rPr>
        <w:t>, 2003</w:t>
      </w:r>
      <w:r w:rsidR="007A7830" w:rsidRPr="0061577C">
        <w:rPr>
          <w:rFonts w:ascii="Times New Roman" w:hAnsi="Times New Roman" w:cs="Times New Roman"/>
          <w:sz w:val="24"/>
          <w:szCs w:val="24"/>
        </w:rPr>
        <w:t xml:space="preserve">). </w:t>
      </w:r>
      <w:r w:rsidR="00067463" w:rsidRPr="0061577C">
        <w:rPr>
          <w:rFonts w:ascii="Times New Roman" w:hAnsi="Times New Roman" w:cs="Times New Roman"/>
          <w:sz w:val="24"/>
          <w:szCs w:val="24"/>
        </w:rPr>
        <w:t>This distinction</w:t>
      </w:r>
      <w:r w:rsidR="0099656D" w:rsidRPr="0061577C">
        <w:rPr>
          <w:rFonts w:ascii="Times New Roman" w:hAnsi="Times New Roman" w:cs="Times New Roman"/>
          <w:sz w:val="24"/>
          <w:szCs w:val="24"/>
        </w:rPr>
        <w:t xml:space="preserve"> between </w:t>
      </w:r>
      <w:r w:rsidRPr="0061577C">
        <w:rPr>
          <w:rFonts w:ascii="Times New Roman" w:hAnsi="Times New Roman" w:cs="Times New Roman"/>
          <w:sz w:val="24"/>
          <w:szCs w:val="24"/>
        </w:rPr>
        <w:t xml:space="preserve">different types of </w:t>
      </w:r>
      <w:r w:rsidR="0099656D" w:rsidRPr="0061577C">
        <w:rPr>
          <w:rFonts w:ascii="Times New Roman" w:hAnsi="Times New Roman" w:cs="Times New Roman"/>
          <w:sz w:val="24"/>
          <w:szCs w:val="24"/>
        </w:rPr>
        <w:lastRenderedPageBreak/>
        <w:t xml:space="preserve">content </w:t>
      </w:r>
      <w:r w:rsidR="00067463" w:rsidRPr="0061577C">
        <w:rPr>
          <w:rFonts w:ascii="Times New Roman" w:hAnsi="Times New Roman" w:cs="Times New Roman"/>
          <w:sz w:val="24"/>
          <w:szCs w:val="24"/>
        </w:rPr>
        <w:t>is blurred in the current information environment w</w:t>
      </w:r>
      <w:r w:rsidR="0000031F" w:rsidRPr="0061577C">
        <w:rPr>
          <w:rFonts w:ascii="Times New Roman" w:hAnsi="Times New Roman" w:cs="Times New Roman"/>
          <w:sz w:val="24"/>
          <w:szCs w:val="24"/>
        </w:rPr>
        <w:t>h</w:t>
      </w:r>
      <w:r w:rsidR="00067463" w:rsidRPr="0061577C">
        <w:rPr>
          <w:rFonts w:ascii="Times New Roman" w:hAnsi="Times New Roman" w:cs="Times New Roman"/>
          <w:sz w:val="24"/>
          <w:szCs w:val="24"/>
        </w:rPr>
        <w:t>ere information, satire,</w:t>
      </w:r>
      <w:r w:rsidR="00EA6EC9" w:rsidRPr="0061577C">
        <w:rPr>
          <w:rFonts w:ascii="Times New Roman" w:hAnsi="Times New Roman" w:cs="Times New Roman"/>
          <w:sz w:val="24"/>
          <w:szCs w:val="24"/>
        </w:rPr>
        <w:t xml:space="preserve"> polarized content,</w:t>
      </w:r>
      <w:r w:rsidR="00067463" w:rsidRPr="0061577C">
        <w:rPr>
          <w:rFonts w:ascii="Times New Roman" w:hAnsi="Times New Roman" w:cs="Times New Roman"/>
          <w:sz w:val="24"/>
          <w:szCs w:val="24"/>
        </w:rPr>
        <w:t xml:space="preserve"> opinion, promotional content, etc., are all </w:t>
      </w:r>
      <w:r w:rsidR="007E0E4A" w:rsidRPr="0061577C">
        <w:rPr>
          <w:rFonts w:ascii="Times New Roman" w:hAnsi="Times New Roman" w:cs="Times New Roman"/>
          <w:sz w:val="24"/>
          <w:szCs w:val="24"/>
        </w:rPr>
        <w:t>displayed in similar formats, and the content creator can be anyone with access to the Internet.</w:t>
      </w:r>
      <w:r w:rsidR="00067463" w:rsidRPr="0061577C">
        <w:rPr>
          <w:rFonts w:ascii="Times New Roman" w:hAnsi="Times New Roman" w:cs="Times New Roman"/>
          <w:sz w:val="24"/>
          <w:szCs w:val="24"/>
        </w:rPr>
        <w:t xml:space="preserve"> </w:t>
      </w:r>
      <w:proofErr w:type="spellStart"/>
      <w:r w:rsidR="007A7830" w:rsidRPr="0061577C">
        <w:rPr>
          <w:rFonts w:ascii="Times New Roman" w:hAnsi="Times New Roman" w:cs="Times New Roman"/>
          <w:sz w:val="24"/>
          <w:szCs w:val="24"/>
        </w:rPr>
        <w:t>Schallom</w:t>
      </w:r>
      <w:proofErr w:type="spellEnd"/>
      <w:r w:rsidR="007A7830" w:rsidRPr="0061577C">
        <w:rPr>
          <w:rFonts w:ascii="Times New Roman" w:hAnsi="Times New Roman" w:cs="Times New Roman"/>
          <w:sz w:val="24"/>
          <w:szCs w:val="24"/>
        </w:rPr>
        <w:t xml:space="preserve"> (2018) </w:t>
      </w:r>
      <w:r w:rsidR="00221D78" w:rsidRPr="0061577C">
        <w:rPr>
          <w:rFonts w:ascii="Times New Roman" w:hAnsi="Times New Roman" w:cs="Times New Roman"/>
          <w:sz w:val="24"/>
          <w:szCs w:val="24"/>
        </w:rPr>
        <w:t xml:space="preserve">suggests </w:t>
      </w:r>
      <w:r w:rsidR="0000031F" w:rsidRPr="0061577C">
        <w:rPr>
          <w:rFonts w:ascii="Times New Roman" w:hAnsi="Times New Roman" w:cs="Times New Roman"/>
          <w:sz w:val="24"/>
          <w:szCs w:val="24"/>
        </w:rPr>
        <w:t xml:space="preserve">that </w:t>
      </w:r>
      <w:r w:rsidR="00221D78" w:rsidRPr="0061577C">
        <w:rPr>
          <w:rFonts w:ascii="Times New Roman" w:hAnsi="Times New Roman" w:cs="Times New Roman"/>
          <w:sz w:val="24"/>
          <w:szCs w:val="24"/>
        </w:rPr>
        <w:t xml:space="preserve">guidelines should be established at an industry level to help users differentiate </w:t>
      </w:r>
      <w:r w:rsidR="00F77E82" w:rsidRPr="0061577C">
        <w:rPr>
          <w:rFonts w:ascii="Times New Roman" w:hAnsi="Times New Roman" w:cs="Times New Roman"/>
          <w:sz w:val="24"/>
          <w:szCs w:val="24"/>
        </w:rPr>
        <w:t xml:space="preserve">between </w:t>
      </w:r>
      <w:r w:rsidR="003404BC" w:rsidRPr="0061577C">
        <w:rPr>
          <w:rFonts w:ascii="Times New Roman" w:hAnsi="Times New Roman" w:cs="Times New Roman"/>
          <w:sz w:val="24"/>
          <w:szCs w:val="24"/>
        </w:rPr>
        <w:t xml:space="preserve">types of </w:t>
      </w:r>
      <w:r w:rsidR="00221D78" w:rsidRPr="0061577C">
        <w:rPr>
          <w:rFonts w:ascii="Times New Roman" w:hAnsi="Times New Roman" w:cs="Times New Roman"/>
          <w:sz w:val="24"/>
          <w:szCs w:val="24"/>
        </w:rPr>
        <w:t>content</w:t>
      </w:r>
      <w:r w:rsidR="00E64CAE" w:rsidRPr="0061577C">
        <w:rPr>
          <w:rFonts w:ascii="Times New Roman" w:hAnsi="Times New Roman" w:cs="Times New Roman"/>
          <w:sz w:val="24"/>
          <w:szCs w:val="24"/>
        </w:rPr>
        <w:t xml:space="preserve">. </w:t>
      </w:r>
      <w:r w:rsidRPr="0061577C">
        <w:rPr>
          <w:rFonts w:ascii="Times New Roman" w:hAnsi="Times New Roman" w:cs="Times New Roman"/>
          <w:sz w:val="24"/>
          <w:szCs w:val="24"/>
        </w:rPr>
        <w:t>Our taxonomy will help inform these guidelines while also providing fodder for</w:t>
      </w:r>
      <w:r w:rsidR="00ED4B22" w:rsidRPr="0061577C">
        <w:rPr>
          <w:rFonts w:ascii="Times New Roman" w:hAnsi="Times New Roman" w:cs="Times New Roman"/>
          <w:sz w:val="24"/>
          <w:szCs w:val="24"/>
        </w:rPr>
        <w:t xml:space="preserve"> literacy programs w</w:t>
      </w:r>
      <w:r w:rsidR="00D445C4" w:rsidRPr="0061577C">
        <w:rPr>
          <w:rFonts w:ascii="Times New Roman" w:hAnsi="Times New Roman" w:cs="Times New Roman"/>
          <w:sz w:val="24"/>
          <w:szCs w:val="24"/>
        </w:rPr>
        <w:t>h</w:t>
      </w:r>
      <w:r w:rsidR="00ED4B22" w:rsidRPr="0061577C">
        <w:rPr>
          <w:rFonts w:ascii="Times New Roman" w:hAnsi="Times New Roman" w:cs="Times New Roman"/>
          <w:sz w:val="24"/>
          <w:szCs w:val="24"/>
        </w:rPr>
        <w:t xml:space="preserve">ere we not only teach people about false and real information, but also provide strategies to pinpoint </w:t>
      </w:r>
      <w:r w:rsidR="0000031F" w:rsidRPr="0061577C">
        <w:rPr>
          <w:rFonts w:ascii="Times New Roman" w:hAnsi="Times New Roman" w:cs="Times New Roman"/>
          <w:sz w:val="24"/>
          <w:szCs w:val="24"/>
        </w:rPr>
        <w:t xml:space="preserve">key differentiating elements </w:t>
      </w:r>
      <w:r w:rsidR="00E65731" w:rsidRPr="0061577C">
        <w:rPr>
          <w:rFonts w:ascii="Times New Roman" w:hAnsi="Times New Roman" w:cs="Times New Roman"/>
          <w:sz w:val="24"/>
          <w:szCs w:val="24"/>
        </w:rPr>
        <w:t xml:space="preserve">among the different </w:t>
      </w:r>
      <w:r w:rsidR="00ED4B22" w:rsidRPr="0061577C">
        <w:rPr>
          <w:rFonts w:ascii="Times New Roman" w:hAnsi="Times New Roman" w:cs="Times New Roman"/>
          <w:sz w:val="24"/>
          <w:szCs w:val="24"/>
        </w:rPr>
        <w:t xml:space="preserve">types of content. </w:t>
      </w:r>
    </w:p>
    <w:p w14:paraId="08D55BA3" w14:textId="034E1D7D" w:rsidR="00861AA5" w:rsidRPr="0061577C" w:rsidRDefault="007D6237" w:rsidP="00A47A9D">
      <w:pPr>
        <w:spacing w:line="480" w:lineRule="auto"/>
        <w:contextualSpacing/>
        <w:jc w:val="center"/>
        <w:outlineLvl w:val="0"/>
        <w:rPr>
          <w:rFonts w:ascii="Times New Roman" w:hAnsi="Times New Roman" w:cs="Times New Roman"/>
          <w:b/>
          <w:sz w:val="24"/>
          <w:szCs w:val="24"/>
        </w:rPr>
      </w:pPr>
      <w:r w:rsidRPr="0061577C">
        <w:rPr>
          <w:rFonts w:ascii="Times New Roman" w:hAnsi="Times New Roman" w:cs="Times New Roman"/>
          <w:b/>
          <w:sz w:val="24"/>
          <w:szCs w:val="24"/>
        </w:rPr>
        <w:t>Discussion</w:t>
      </w:r>
    </w:p>
    <w:p w14:paraId="74681205" w14:textId="5EB83F9F" w:rsidR="00861AA5" w:rsidRPr="0061577C" w:rsidRDefault="00861AA5">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 xml:space="preserve">This paper has presented a first-cut explication of the concept of </w:t>
      </w:r>
      <w:r w:rsidR="00AE0055" w:rsidRPr="0061577C">
        <w:rPr>
          <w:rFonts w:ascii="Times New Roman" w:hAnsi="Times New Roman" w:cs="Times New Roman"/>
          <w:sz w:val="24"/>
          <w:szCs w:val="24"/>
        </w:rPr>
        <w:t xml:space="preserve">false </w:t>
      </w:r>
      <w:r w:rsidR="00467BB2" w:rsidRPr="0061577C">
        <w:rPr>
          <w:rFonts w:ascii="Times New Roman" w:hAnsi="Times New Roman" w:cs="Times New Roman"/>
          <w:sz w:val="24"/>
          <w:szCs w:val="24"/>
        </w:rPr>
        <w:t>news</w:t>
      </w:r>
      <w:r w:rsidRPr="0061577C">
        <w:rPr>
          <w:rFonts w:ascii="Times New Roman" w:hAnsi="Times New Roman" w:cs="Times New Roman"/>
          <w:sz w:val="24"/>
          <w:szCs w:val="24"/>
        </w:rPr>
        <w:t xml:space="preserve">, with the goal of uncovering </w:t>
      </w:r>
      <w:r w:rsidR="00A44EF1" w:rsidRPr="0061577C">
        <w:rPr>
          <w:rFonts w:ascii="Times New Roman" w:hAnsi="Times New Roman" w:cs="Times New Roman"/>
          <w:sz w:val="24"/>
          <w:szCs w:val="24"/>
        </w:rPr>
        <w:t xml:space="preserve">its </w:t>
      </w:r>
      <w:r w:rsidRPr="0061577C">
        <w:rPr>
          <w:rFonts w:ascii="Times New Roman" w:hAnsi="Times New Roman" w:cs="Times New Roman"/>
          <w:sz w:val="24"/>
          <w:szCs w:val="24"/>
        </w:rPr>
        <w:t>different theoretical and operational definitions. This exercise, in turn, help</w:t>
      </w:r>
      <w:r w:rsidR="00A8611D" w:rsidRPr="0061577C">
        <w:rPr>
          <w:rFonts w:ascii="Times New Roman" w:hAnsi="Times New Roman" w:cs="Times New Roman"/>
          <w:sz w:val="24"/>
          <w:szCs w:val="24"/>
        </w:rPr>
        <w:t>ed</w:t>
      </w:r>
      <w:r w:rsidRPr="0061577C">
        <w:rPr>
          <w:rFonts w:ascii="Times New Roman" w:hAnsi="Times New Roman" w:cs="Times New Roman"/>
          <w:sz w:val="24"/>
          <w:szCs w:val="24"/>
        </w:rPr>
        <w:t xml:space="preserve"> identify features to aid in detecting </w:t>
      </w:r>
      <w:r w:rsidR="00467BB2" w:rsidRPr="0061577C">
        <w:rPr>
          <w:rFonts w:ascii="Times New Roman" w:hAnsi="Times New Roman" w:cs="Times New Roman"/>
          <w:sz w:val="24"/>
          <w:szCs w:val="24"/>
        </w:rPr>
        <w:t xml:space="preserve">false </w:t>
      </w:r>
      <w:r w:rsidRPr="0061577C">
        <w:rPr>
          <w:rFonts w:ascii="Times New Roman" w:hAnsi="Times New Roman" w:cs="Times New Roman"/>
          <w:sz w:val="24"/>
          <w:szCs w:val="24"/>
        </w:rPr>
        <w:t>news through a machine learning algorithm. Our analysis unraveled various disagreements regarding the definition of fa</w:t>
      </w:r>
      <w:r w:rsidR="00971241" w:rsidRPr="0061577C">
        <w:rPr>
          <w:rFonts w:ascii="Times New Roman" w:hAnsi="Times New Roman" w:cs="Times New Roman"/>
          <w:sz w:val="24"/>
          <w:szCs w:val="24"/>
        </w:rPr>
        <w:t>lse</w:t>
      </w:r>
      <w:r w:rsidRPr="0061577C">
        <w:rPr>
          <w:rFonts w:ascii="Times New Roman" w:hAnsi="Times New Roman" w:cs="Times New Roman"/>
          <w:sz w:val="24"/>
          <w:szCs w:val="24"/>
        </w:rPr>
        <w:t xml:space="preserve"> news and what content sho</w:t>
      </w:r>
      <w:r w:rsidR="00DE4BDF" w:rsidRPr="0061577C">
        <w:rPr>
          <w:rFonts w:ascii="Times New Roman" w:hAnsi="Times New Roman" w:cs="Times New Roman"/>
          <w:sz w:val="24"/>
          <w:szCs w:val="24"/>
        </w:rPr>
        <w:t>uld and should not be included.</w:t>
      </w:r>
      <w:r w:rsidR="00A85F22" w:rsidRPr="0061577C">
        <w:rPr>
          <w:rFonts w:ascii="Times New Roman" w:hAnsi="Times New Roman" w:cs="Times New Roman"/>
          <w:sz w:val="24"/>
          <w:szCs w:val="24"/>
        </w:rPr>
        <w:t xml:space="preserve"> This disagreement includes issues of intent, the inclusion or exclusion of satire content, and the nature of false news as binary or a continuum.</w:t>
      </w:r>
    </w:p>
    <w:p w14:paraId="3430746A" w14:textId="6D907385" w:rsidR="00652A7E" w:rsidRPr="0061577C" w:rsidRDefault="00A57F94" w:rsidP="00652A7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W</w:t>
      </w:r>
      <w:r w:rsidR="00A44EF1" w:rsidRPr="0061577C">
        <w:rPr>
          <w:rFonts w:ascii="Times New Roman" w:hAnsi="Times New Roman" w:cs="Times New Roman"/>
          <w:sz w:val="24"/>
          <w:szCs w:val="24"/>
        </w:rPr>
        <w:t>e propose conceptualizing fa</w:t>
      </w:r>
      <w:r w:rsidR="007B6442" w:rsidRPr="0061577C">
        <w:rPr>
          <w:rFonts w:ascii="Times New Roman" w:hAnsi="Times New Roman" w:cs="Times New Roman"/>
          <w:sz w:val="24"/>
          <w:szCs w:val="24"/>
        </w:rPr>
        <w:t>ls</w:t>
      </w:r>
      <w:r w:rsidR="00A44EF1" w:rsidRPr="0061577C">
        <w:rPr>
          <w:rFonts w:ascii="Times New Roman" w:hAnsi="Times New Roman" w:cs="Times New Roman"/>
          <w:sz w:val="24"/>
          <w:szCs w:val="24"/>
        </w:rPr>
        <w:t xml:space="preserve">e news </w:t>
      </w:r>
      <w:r w:rsidR="007B6442" w:rsidRPr="0061577C">
        <w:rPr>
          <w:rFonts w:ascii="Times New Roman" w:hAnsi="Times New Roman" w:cs="Times New Roman"/>
          <w:sz w:val="24"/>
          <w:szCs w:val="24"/>
        </w:rPr>
        <w:t>such that</w:t>
      </w:r>
      <w:r w:rsidR="00A44EF1" w:rsidRPr="0061577C">
        <w:rPr>
          <w:rFonts w:ascii="Times New Roman" w:hAnsi="Times New Roman" w:cs="Times New Roman"/>
          <w:sz w:val="24"/>
          <w:szCs w:val="24"/>
        </w:rPr>
        <w:t xml:space="preserve"> any content, regardless of genre</w:t>
      </w:r>
      <w:r w:rsidR="00A842D5" w:rsidRPr="0061577C">
        <w:rPr>
          <w:rFonts w:ascii="Times New Roman" w:hAnsi="Times New Roman" w:cs="Times New Roman"/>
          <w:sz w:val="24"/>
          <w:szCs w:val="24"/>
        </w:rPr>
        <w:t xml:space="preserve"> (political, sports, entertainment, etc.)</w:t>
      </w:r>
      <w:r w:rsidR="00A44EF1" w:rsidRPr="0061577C">
        <w:rPr>
          <w:rFonts w:ascii="Times New Roman" w:hAnsi="Times New Roman" w:cs="Times New Roman"/>
          <w:sz w:val="24"/>
          <w:szCs w:val="24"/>
        </w:rPr>
        <w:t xml:space="preserve"> and intentionality, can be assessed based on characteristics of its message, structure, sources, and network. </w:t>
      </w:r>
      <w:r w:rsidR="00D73934" w:rsidRPr="0061577C">
        <w:rPr>
          <w:rFonts w:ascii="Times New Roman" w:hAnsi="Times New Roman" w:cs="Times New Roman"/>
          <w:sz w:val="24"/>
          <w:szCs w:val="24"/>
        </w:rPr>
        <w:t>Based on our explication</w:t>
      </w:r>
      <w:r w:rsidR="003C5E3C" w:rsidRPr="0061577C">
        <w:rPr>
          <w:rFonts w:ascii="Times New Roman" w:hAnsi="Times New Roman" w:cs="Times New Roman"/>
          <w:sz w:val="24"/>
          <w:szCs w:val="24"/>
        </w:rPr>
        <w:t>, w</w:t>
      </w:r>
      <w:r w:rsidR="003F5FA6" w:rsidRPr="0061577C">
        <w:rPr>
          <w:rFonts w:ascii="Times New Roman" w:hAnsi="Times New Roman" w:cs="Times New Roman"/>
          <w:sz w:val="24"/>
          <w:szCs w:val="24"/>
        </w:rPr>
        <w:t>e</w:t>
      </w:r>
      <w:r w:rsidR="00EB7C8B" w:rsidRPr="0061577C">
        <w:rPr>
          <w:rFonts w:ascii="Times New Roman" w:hAnsi="Times New Roman" w:cs="Times New Roman"/>
          <w:sz w:val="24"/>
          <w:szCs w:val="24"/>
        </w:rPr>
        <w:t xml:space="preserve"> </w:t>
      </w:r>
      <w:r w:rsidR="00D40E04" w:rsidRPr="0061577C">
        <w:rPr>
          <w:rFonts w:ascii="Times New Roman" w:hAnsi="Times New Roman" w:cs="Times New Roman"/>
          <w:sz w:val="24"/>
          <w:szCs w:val="24"/>
        </w:rPr>
        <w:t xml:space="preserve">identify a </w:t>
      </w:r>
      <w:r w:rsidR="003C5E3C" w:rsidRPr="0061577C">
        <w:rPr>
          <w:rFonts w:ascii="Times New Roman" w:hAnsi="Times New Roman" w:cs="Times New Roman"/>
          <w:sz w:val="24"/>
          <w:szCs w:val="24"/>
        </w:rPr>
        <w:t xml:space="preserve">taxonomy </w:t>
      </w:r>
      <w:r w:rsidR="00D40E04" w:rsidRPr="0061577C">
        <w:rPr>
          <w:rFonts w:ascii="Times New Roman" w:hAnsi="Times New Roman" w:cs="Times New Roman"/>
          <w:sz w:val="24"/>
          <w:szCs w:val="24"/>
        </w:rPr>
        <w:t xml:space="preserve">of online </w:t>
      </w:r>
      <w:r w:rsidR="00BA14A3" w:rsidRPr="0061577C">
        <w:rPr>
          <w:rFonts w:ascii="Times New Roman" w:hAnsi="Times New Roman" w:cs="Times New Roman"/>
          <w:sz w:val="24"/>
          <w:szCs w:val="24"/>
        </w:rPr>
        <w:t>content</w:t>
      </w:r>
      <w:r w:rsidR="00D40E04" w:rsidRPr="0061577C">
        <w:rPr>
          <w:rFonts w:ascii="Times New Roman" w:hAnsi="Times New Roman" w:cs="Times New Roman"/>
          <w:sz w:val="24"/>
          <w:szCs w:val="24"/>
        </w:rPr>
        <w:t xml:space="preserve"> </w:t>
      </w:r>
      <w:r w:rsidR="003F5FA6" w:rsidRPr="0061577C">
        <w:rPr>
          <w:rFonts w:ascii="Times New Roman" w:hAnsi="Times New Roman" w:cs="Times New Roman"/>
          <w:sz w:val="24"/>
          <w:szCs w:val="24"/>
        </w:rPr>
        <w:t>with unique features that can eventually be fed into a machine learning algorithm for fa</w:t>
      </w:r>
      <w:r w:rsidR="00A44EF1" w:rsidRPr="0061577C">
        <w:rPr>
          <w:rFonts w:ascii="Times New Roman" w:hAnsi="Times New Roman" w:cs="Times New Roman"/>
          <w:sz w:val="24"/>
          <w:szCs w:val="24"/>
        </w:rPr>
        <w:t>lse</w:t>
      </w:r>
      <w:r w:rsidR="003F5FA6" w:rsidRPr="0061577C">
        <w:rPr>
          <w:rFonts w:ascii="Times New Roman" w:hAnsi="Times New Roman" w:cs="Times New Roman"/>
          <w:sz w:val="24"/>
          <w:szCs w:val="24"/>
        </w:rPr>
        <w:t xml:space="preserve"> news detection.</w:t>
      </w:r>
      <w:r w:rsidR="001875D7" w:rsidRPr="0061577C">
        <w:rPr>
          <w:rFonts w:ascii="Times New Roman" w:hAnsi="Times New Roman" w:cs="Times New Roman"/>
          <w:sz w:val="24"/>
          <w:szCs w:val="24"/>
        </w:rPr>
        <w:t xml:space="preserve"> </w:t>
      </w:r>
      <w:r w:rsidR="00CB29D2" w:rsidRPr="0061577C">
        <w:rPr>
          <w:rFonts w:ascii="Times New Roman" w:hAnsi="Times New Roman" w:cs="Times New Roman"/>
          <w:sz w:val="24"/>
          <w:szCs w:val="24"/>
        </w:rPr>
        <w:t>In our taxonomy we propose a</w:t>
      </w:r>
      <w:r w:rsidR="00335902" w:rsidRPr="0061577C">
        <w:rPr>
          <w:rFonts w:ascii="Times New Roman" w:hAnsi="Times New Roman" w:cs="Times New Roman"/>
          <w:sz w:val="24"/>
          <w:szCs w:val="24"/>
        </w:rPr>
        <w:t>n</w:t>
      </w:r>
      <w:r w:rsidR="00CB29D2" w:rsidRPr="0061577C">
        <w:rPr>
          <w:rFonts w:ascii="Times New Roman" w:hAnsi="Times New Roman" w:cs="Times New Roman"/>
          <w:sz w:val="24"/>
          <w:szCs w:val="24"/>
        </w:rPr>
        <w:t xml:space="preserve"> analysis </w:t>
      </w:r>
      <w:r w:rsidR="00B8156C" w:rsidRPr="0061577C">
        <w:rPr>
          <w:rFonts w:ascii="Times New Roman" w:hAnsi="Times New Roman" w:cs="Times New Roman"/>
          <w:sz w:val="24"/>
          <w:szCs w:val="24"/>
        </w:rPr>
        <w:t>where</w:t>
      </w:r>
      <w:r w:rsidR="00CB29D2" w:rsidRPr="0061577C">
        <w:rPr>
          <w:rFonts w:ascii="Times New Roman" w:hAnsi="Times New Roman" w:cs="Times New Roman"/>
          <w:sz w:val="24"/>
          <w:szCs w:val="24"/>
        </w:rPr>
        <w:t xml:space="preserve"> </w:t>
      </w:r>
      <w:r w:rsidR="00DB3153" w:rsidRPr="0061577C">
        <w:rPr>
          <w:rFonts w:ascii="Times New Roman" w:hAnsi="Times New Roman" w:cs="Times New Roman"/>
          <w:sz w:val="24"/>
          <w:szCs w:val="24"/>
        </w:rPr>
        <w:t>no characteristic is the</w:t>
      </w:r>
      <w:r w:rsidR="00CB29D2" w:rsidRPr="0061577C">
        <w:rPr>
          <w:rFonts w:ascii="Times New Roman" w:hAnsi="Times New Roman" w:cs="Times New Roman"/>
          <w:sz w:val="24"/>
          <w:szCs w:val="24"/>
        </w:rPr>
        <w:t xml:space="preserve"> sole definer </w:t>
      </w:r>
      <w:r w:rsidR="0017585E" w:rsidRPr="0061577C">
        <w:rPr>
          <w:rFonts w:ascii="Times New Roman" w:hAnsi="Times New Roman" w:cs="Times New Roman"/>
          <w:sz w:val="24"/>
          <w:szCs w:val="24"/>
        </w:rPr>
        <w:t xml:space="preserve">for </w:t>
      </w:r>
      <w:r w:rsidR="005B4FEC" w:rsidRPr="0061577C">
        <w:rPr>
          <w:rFonts w:ascii="Times New Roman" w:hAnsi="Times New Roman" w:cs="Times New Roman"/>
          <w:sz w:val="24"/>
          <w:szCs w:val="24"/>
        </w:rPr>
        <w:t xml:space="preserve">classifying </w:t>
      </w:r>
      <w:r w:rsidR="0017585E" w:rsidRPr="0061577C">
        <w:rPr>
          <w:rFonts w:ascii="Times New Roman" w:hAnsi="Times New Roman" w:cs="Times New Roman"/>
          <w:sz w:val="24"/>
          <w:szCs w:val="24"/>
        </w:rPr>
        <w:t>a piece of content as</w:t>
      </w:r>
      <w:r w:rsidR="00CB29D2" w:rsidRPr="0061577C">
        <w:rPr>
          <w:rFonts w:ascii="Times New Roman" w:hAnsi="Times New Roman" w:cs="Times New Roman"/>
          <w:sz w:val="24"/>
          <w:szCs w:val="24"/>
        </w:rPr>
        <w:t xml:space="preserve"> real/</w:t>
      </w:r>
      <w:r w:rsidR="00FE3E1D" w:rsidRPr="0061577C">
        <w:rPr>
          <w:rFonts w:ascii="Times New Roman" w:hAnsi="Times New Roman" w:cs="Times New Roman"/>
          <w:sz w:val="24"/>
          <w:szCs w:val="24"/>
        </w:rPr>
        <w:t>false</w:t>
      </w:r>
      <w:r w:rsidR="00BE0A74" w:rsidRPr="0061577C">
        <w:rPr>
          <w:rFonts w:ascii="Times New Roman" w:hAnsi="Times New Roman" w:cs="Times New Roman"/>
          <w:sz w:val="24"/>
          <w:szCs w:val="24"/>
        </w:rPr>
        <w:t xml:space="preserve"> </w:t>
      </w:r>
      <w:r w:rsidR="00CB29D2" w:rsidRPr="0061577C">
        <w:rPr>
          <w:rFonts w:ascii="Times New Roman" w:hAnsi="Times New Roman" w:cs="Times New Roman"/>
          <w:sz w:val="24"/>
          <w:szCs w:val="24"/>
        </w:rPr>
        <w:t xml:space="preserve">news, but rather one of many indicators. </w:t>
      </w:r>
      <w:r w:rsidR="003F5FA6" w:rsidRPr="0061577C">
        <w:rPr>
          <w:rFonts w:ascii="Times New Roman" w:hAnsi="Times New Roman" w:cs="Times New Roman"/>
          <w:sz w:val="24"/>
          <w:szCs w:val="24"/>
        </w:rPr>
        <w:t xml:space="preserve">Even though the list of features </w:t>
      </w:r>
      <w:r w:rsidR="004A0953" w:rsidRPr="0061577C">
        <w:rPr>
          <w:rFonts w:ascii="Times New Roman" w:hAnsi="Times New Roman" w:cs="Times New Roman"/>
          <w:sz w:val="24"/>
          <w:szCs w:val="24"/>
        </w:rPr>
        <w:t>i</w:t>
      </w:r>
      <w:r w:rsidR="003F5FA6" w:rsidRPr="0061577C">
        <w:rPr>
          <w:rFonts w:ascii="Times New Roman" w:hAnsi="Times New Roman" w:cs="Times New Roman"/>
          <w:sz w:val="24"/>
          <w:szCs w:val="24"/>
        </w:rPr>
        <w:t xml:space="preserve">s not exhaustive, it can be used as a guideline for </w:t>
      </w:r>
      <w:r w:rsidR="00C009E9" w:rsidRPr="0061577C">
        <w:rPr>
          <w:rFonts w:ascii="Times New Roman" w:hAnsi="Times New Roman" w:cs="Times New Roman"/>
          <w:sz w:val="24"/>
          <w:szCs w:val="24"/>
        </w:rPr>
        <w:t xml:space="preserve">a </w:t>
      </w:r>
      <w:r w:rsidR="00DE4BDF" w:rsidRPr="0061577C">
        <w:rPr>
          <w:rFonts w:ascii="Times New Roman" w:hAnsi="Times New Roman" w:cs="Times New Roman"/>
          <w:sz w:val="24"/>
          <w:szCs w:val="24"/>
        </w:rPr>
        <w:t>multi-pronged</w:t>
      </w:r>
      <w:r w:rsidR="003F5FA6" w:rsidRPr="0061577C">
        <w:rPr>
          <w:rFonts w:ascii="Times New Roman" w:hAnsi="Times New Roman" w:cs="Times New Roman"/>
          <w:sz w:val="24"/>
          <w:szCs w:val="24"/>
        </w:rPr>
        <w:t xml:space="preserve"> analysis of online content.</w:t>
      </w:r>
      <w:r w:rsidR="00D60636" w:rsidRPr="0061577C">
        <w:rPr>
          <w:rFonts w:ascii="Times New Roman" w:hAnsi="Times New Roman" w:cs="Times New Roman"/>
          <w:sz w:val="24"/>
          <w:szCs w:val="24"/>
        </w:rPr>
        <w:t xml:space="preserve"> </w:t>
      </w:r>
      <w:r w:rsidR="00BB1059" w:rsidRPr="0061577C">
        <w:rPr>
          <w:rFonts w:ascii="Times New Roman" w:hAnsi="Times New Roman" w:cs="Times New Roman"/>
          <w:sz w:val="24"/>
          <w:szCs w:val="24"/>
        </w:rPr>
        <w:t>Due to the complexity of our online environment where anyone can create and disseminate content, the boundaries between type</w:t>
      </w:r>
      <w:r w:rsidR="00877928" w:rsidRPr="0061577C">
        <w:rPr>
          <w:rFonts w:ascii="Times New Roman" w:hAnsi="Times New Roman" w:cs="Times New Roman"/>
          <w:sz w:val="24"/>
          <w:szCs w:val="24"/>
        </w:rPr>
        <w:t>s</w:t>
      </w:r>
      <w:r w:rsidR="00BB1059" w:rsidRPr="0061577C">
        <w:rPr>
          <w:rFonts w:ascii="Times New Roman" w:hAnsi="Times New Roman" w:cs="Times New Roman"/>
          <w:sz w:val="24"/>
          <w:szCs w:val="24"/>
        </w:rPr>
        <w:t xml:space="preserve"> of </w:t>
      </w:r>
      <w:r w:rsidR="00BB1059" w:rsidRPr="0061577C">
        <w:rPr>
          <w:rFonts w:ascii="Times New Roman" w:hAnsi="Times New Roman" w:cs="Times New Roman"/>
          <w:sz w:val="24"/>
          <w:szCs w:val="24"/>
        </w:rPr>
        <w:lastRenderedPageBreak/>
        <w:t xml:space="preserve">content are increasingly blurred. The probabilistic functioning of machine learning provides a unique tool to combat </w:t>
      </w:r>
      <w:r w:rsidR="00652216" w:rsidRPr="0061577C">
        <w:rPr>
          <w:rFonts w:ascii="Times New Roman" w:hAnsi="Times New Roman" w:cs="Times New Roman"/>
          <w:sz w:val="24"/>
          <w:szCs w:val="24"/>
        </w:rPr>
        <w:t xml:space="preserve">the scourge of </w:t>
      </w:r>
      <w:r w:rsidR="005F3FD1" w:rsidRPr="0061577C">
        <w:rPr>
          <w:rFonts w:ascii="Times New Roman" w:hAnsi="Times New Roman" w:cs="Times New Roman"/>
          <w:sz w:val="24"/>
          <w:szCs w:val="24"/>
        </w:rPr>
        <w:t>“</w:t>
      </w:r>
      <w:r w:rsidR="00652216" w:rsidRPr="0061577C">
        <w:rPr>
          <w:rFonts w:ascii="Times New Roman" w:hAnsi="Times New Roman" w:cs="Times New Roman"/>
          <w:sz w:val="24"/>
          <w:szCs w:val="24"/>
        </w:rPr>
        <w:t xml:space="preserve">fake </w:t>
      </w:r>
      <w:r w:rsidR="00BB1059" w:rsidRPr="0061577C">
        <w:rPr>
          <w:rFonts w:ascii="Times New Roman" w:hAnsi="Times New Roman" w:cs="Times New Roman"/>
          <w:sz w:val="24"/>
          <w:szCs w:val="24"/>
        </w:rPr>
        <w:t>news</w:t>
      </w:r>
      <w:r w:rsidR="005F3FD1" w:rsidRPr="0061577C">
        <w:rPr>
          <w:rFonts w:ascii="Times New Roman" w:hAnsi="Times New Roman" w:cs="Times New Roman"/>
          <w:sz w:val="24"/>
          <w:szCs w:val="24"/>
        </w:rPr>
        <w:t>”</w:t>
      </w:r>
      <w:r w:rsidR="00BB1059" w:rsidRPr="0061577C">
        <w:rPr>
          <w:rFonts w:ascii="Times New Roman" w:hAnsi="Times New Roman" w:cs="Times New Roman"/>
          <w:sz w:val="24"/>
          <w:szCs w:val="24"/>
        </w:rPr>
        <w:t xml:space="preserve"> because it assesses content based on a series of characteristics</w:t>
      </w:r>
      <w:r w:rsidR="00D64A69" w:rsidRPr="0061577C">
        <w:rPr>
          <w:rFonts w:ascii="Times New Roman" w:hAnsi="Times New Roman" w:cs="Times New Roman"/>
          <w:sz w:val="24"/>
          <w:szCs w:val="24"/>
        </w:rPr>
        <w:t xml:space="preserve"> and learned rules, thus</w:t>
      </w:r>
      <w:r w:rsidR="00877928" w:rsidRPr="0061577C">
        <w:rPr>
          <w:rFonts w:ascii="Times New Roman" w:hAnsi="Times New Roman" w:cs="Times New Roman"/>
          <w:sz w:val="24"/>
          <w:szCs w:val="24"/>
        </w:rPr>
        <w:t xml:space="preserve"> </w:t>
      </w:r>
      <w:r w:rsidR="00652216" w:rsidRPr="0061577C">
        <w:rPr>
          <w:rFonts w:ascii="Times New Roman" w:hAnsi="Times New Roman" w:cs="Times New Roman"/>
          <w:sz w:val="24"/>
          <w:szCs w:val="24"/>
        </w:rPr>
        <w:t>performing</w:t>
      </w:r>
      <w:r w:rsidR="00877928" w:rsidRPr="0061577C">
        <w:rPr>
          <w:rFonts w:ascii="Times New Roman" w:hAnsi="Times New Roman" w:cs="Times New Roman"/>
          <w:sz w:val="24"/>
          <w:szCs w:val="24"/>
        </w:rPr>
        <w:t xml:space="preserve"> mutual disambiguation for </w:t>
      </w:r>
      <w:r w:rsidR="00652216" w:rsidRPr="0061577C">
        <w:rPr>
          <w:rFonts w:ascii="Times New Roman" w:hAnsi="Times New Roman" w:cs="Times New Roman"/>
          <w:sz w:val="24"/>
          <w:szCs w:val="24"/>
        </w:rPr>
        <w:t xml:space="preserve">estimating </w:t>
      </w:r>
      <w:r w:rsidR="00877928" w:rsidRPr="0061577C">
        <w:rPr>
          <w:rFonts w:ascii="Times New Roman" w:hAnsi="Times New Roman" w:cs="Times New Roman"/>
          <w:sz w:val="24"/>
          <w:szCs w:val="24"/>
        </w:rPr>
        <w:t>the probability that it is real</w:t>
      </w:r>
      <w:r w:rsidR="00652216" w:rsidRPr="0061577C">
        <w:rPr>
          <w:rFonts w:ascii="Times New Roman" w:hAnsi="Times New Roman" w:cs="Times New Roman"/>
          <w:sz w:val="24"/>
          <w:szCs w:val="24"/>
        </w:rPr>
        <w:t xml:space="preserve">, </w:t>
      </w:r>
      <w:r w:rsidR="00877928" w:rsidRPr="0061577C">
        <w:rPr>
          <w:rFonts w:ascii="Times New Roman" w:hAnsi="Times New Roman" w:cs="Times New Roman"/>
          <w:sz w:val="24"/>
          <w:szCs w:val="24"/>
        </w:rPr>
        <w:t>false</w:t>
      </w:r>
      <w:r w:rsidR="00652216" w:rsidRPr="0061577C">
        <w:rPr>
          <w:rFonts w:ascii="Times New Roman" w:hAnsi="Times New Roman" w:cs="Times New Roman"/>
          <w:sz w:val="24"/>
          <w:szCs w:val="24"/>
        </w:rPr>
        <w:t xml:space="preserve">, or any one of the other seven sub-categories of </w:t>
      </w:r>
      <w:r w:rsidR="005F3FD1" w:rsidRPr="0061577C">
        <w:rPr>
          <w:rFonts w:ascii="Times New Roman" w:hAnsi="Times New Roman" w:cs="Times New Roman"/>
          <w:sz w:val="24"/>
          <w:szCs w:val="24"/>
        </w:rPr>
        <w:t>“</w:t>
      </w:r>
      <w:r w:rsidR="00652216" w:rsidRPr="0061577C">
        <w:rPr>
          <w:rFonts w:ascii="Times New Roman" w:hAnsi="Times New Roman" w:cs="Times New Roman"/>
          <w:sz w:val="24"/>
          <w:szCs w:val="24"/>
        </w:rPr>
        <w:t>fake news</w:t>
      </w:r>
      <w:r w:rsidR="005F3FD1" w:rsidRPr="0061577C">
        <w:rPr>
          <w:rFonts w:ascii="Times New Roman" w:hAnsi="Times New Roman" w:cs="Times New Roman"/>
          <w:sz w:val="24"/>
          <w:szCs w:val="24"/>
        </w:rPr>
        <w:t>”</w:t>
      </w:r>
      <w:r w:rsidR="00652216" w:rsidRPr="0061577C">
        <w:rPr>
          <w:rFonts w:ascii="Times New Roman" w:hAnsi="Times New Roman" w:cs="Times New Roman"/>
          <w:sz w:val="24"/>
          <w:szCs w:val="24"/>
        </w:rPr>
        <w:t xml:space="preserve"> identified in our explication</w:t>
      </w:r>
      <w:r w:rsidR="00BB1059" w:rsidRPr="0061577C">
        <w:rPr>
          <w:rFonts w:ascii="Times New Roman" w:hAnsi="Times New Roman" w:cs="Times New Roman"/>
          <w:sz w:val="24"/>
          <w:szCs w:val="24"/>
        </w:rPr>
        <w:t xml:space="preserve">. Nevertheless, this area of study is rather </w:t>
      </w:r>
      <w:r w:rsidR="00877928" w:rsidRPr="0061577C">
        <w:rPr>
          <w:rFonts w:ascii="Times New Roman" w:hAnsi="Times New Roman" w:cs="Times New Roman"/>
          <w:sz w:val="24"/>
          <w:szCs w:val="24"/>
        </w:rPr>
        <w:t>nascent</w:t>
      </w:r>
      <w:r w:rsidR="00BB1059" w:rsidRPr="0061577C">
        <w:rPr>
          <w:rFonts w:ascii="Times New Roman" w:hAnsi="Times New Roman" w:cs="Times New Roman"/>
          <w:sz w:val="24"/>
          <w:szCs w:val="24"/>
        </w:rPr>
        <w:t xml:space="preserve">. Features or indicators of each type of content need to be further </w:t>
      </w:r>
      <w:r w:rsidR="00652216" w:rsidRPr="0061577C">
        <w:rPr>
          <w:rFonts w:ascii="Times New Roman" w:hAnsi="Times New Roman" w:cs="Times New Roman"/>
          <w:sz w:val="24"/>
          <w:szCs w:val="24"/>
        </w:rPr>
        <w:t>fine-tuned</w:t>
      </w:r>
      <w:r w:rsidR="00BB1059" w:rsidRPr="0061577C">
        <w:rPr>
          <w:rFonts w:ascii="Times New Roman" w:hAnsi="Times New Roman" w:cs="Times New Roman"/>
          <w:sz w:val="24"/>
          <w:szCs w:val="24"/>
        </w:rPr>
        <w:t>, developed and tested.</w:t>
      </w:r>
      <w:r w:rsidR="00EE15A7" w:rsidRPr="0061577C">
        <w:rPr>
          <w:rFonts w:ascii="Times New Roman" w:hAnsi="Times New Roman" w:cs="Times New Roman"/>
          <w:sz w:val="24"/>
          <w:szCs w:val="24"/>
        </w:rPr>
        <w:t xml:space="preserve"> </w:t>
      </w:r>
    </w:p>
    <w:p w14:paraId="08381791" w14:textId="4663B7C9" w:rsidR="0032710E" w:rsidRPr="0061577C" w:rsidRDefault="00652A7E">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L</w:t>
      </w:r>
      <w:r w:rsidR="00F15917" w:rsidRPr="0061577C">
        <w:rPr>
          <w:rFonts w:ascii="Times New Roman" w:hAnsi="Times New Roman" w:cs="Times New Roman"/>
          <w:sz w:val="24"/>
          <w:szCs w:val="24"/>
        </w:rPr>
        <w:t xml:space="preserve">imitations of this study include the </w:t>
      </w:r>
      <w:r w:rsidRPr="0061577C">
        <w:rPr>
          <w:rFonts w:ascii="Times New Roman" w:hAnsi="Times New Roman" w:cs="Times New Roman"/>
          <w:sz w:val="24"/>
          <w:szCs w:val="24"/>
        </w:rPr>
        <w:t xml:space="preserve">narrow search mechanism utilized for data collection. Since our interest was </w:t>
      </w:r>
      <w:r w:rsidR="00877928" w:rsidRPr="0061577C">
        <w:rPr>
          <w:rFonts w:ascii="Times New Roman" w:hAnsi="Times New Roman" w:cs="Times New Roman"/>
          <w:sz w:val="24"/>
          <w:szCs w:val="24"/>
        </w:rPr>
        <w:t>i</w:t>
      </w:r>
      <w:r w:rsidRPr="0061577C">
        <w:rPr>
          <w:rFonts w:ascii="Times New Roman" w:hAnsi="Times New Roman" w:cs="Times New Roman"/>
          <w:sz w:val="24"/>
          <w:szCs w:val="24"/>
        </w:rPr>
        <w:t xml:space="preserve">n identifying conceptual and operational definitions of false news, our search terms were limited to those referring to misinformation and its associated terms. It is possible that there are other articles available exploring </w:t>
      </w:r>
      <w:r w:rsidR="00A72BA1" w:rsidRPr="0061577C">
        <w:rPr>
          <w:rFonts w:ascii="Times New Roman" w:hAnsi="Times New Roman" w:cs="Times New Roman"/>
          <w:sz w:val="24"/>
          <w:szCs w:val="24"/>
        </w:rPr>
        <w:t>characteristics</w:t>
      </w:r>
      <w:r w:rsidRPr="0061577C">
        <w:rPr>
          <w:rFonts w:ascii="Times New Roman" w:hAnsi="Times New Roman" w:cs="Times New Roman"/>
          <w:sz w:val="24"/>
          <w:szCs w:val="24"/>
        </w:rPr>
        <w:t xml:space="preserve"> of the different types of content we identified that we did not account for. </w:t>
      </w:r>
      <w:r w:rsidR="00D73562" w:rsidRPr="0061577C">
        <w:rPr>
          <w:rFonts w:ascii="Times New Roman" w:hAnsi="Times New Roman" w:cs="Times New Roman"/>
          <w:sz w:val="24"/>
          <w:szCs w:val="24"/>
        </w:rPr>
        <w:t>Secondly, in our research we focus on fa</w:t>
      </w:r>
      <w:r w:rsidR="000746FE" w:rsidRPr="0061577C">
        <w:rPr>
          <w:rFonts w:ascii="Times New Roman" w:hAnsi="Times New Roman" w:cs="Times New Roman"/>
          <w:sz w:val="24"/>
          <w:szCs w:val="24"/>
        </w:rPr>
        <w:t xml:space="preserve">lse </w:t>
      </w:r>
      <w:r w:rsidR="00D73562" w:rsidRPr="0061577C">
        <w:rPr>
          <w:rFonts w:ascii="Times New Roman" w:hAnsi="Times New Roman" w:cs="Times New Roman"/>
          <w:sz w:val="24"/>
          <w:szCs w:val="24"/>
        </w:rPr>
        <w:t xml:space="preserve">news </w:t>
      </w:r>
      <w:r w:rsidR="004E251A" w:rsidRPr="0061577C">
        <w:rPr>
          <w:rFonts w:ascii="Times New Roman" w:hAnsi="Times New Roman" w:cs="Times New Roman"/>
          <w:sz w:val="24"/>
          <w:szCs w:val="24"/>
        </w:rPr>
        <w:t>or</w:t>
      </w:r>
      <w:r w:rsidR="00D73562" w:rsidRPr="0061577C">
        <w:rPr>
          <w:rFonts w:ascii="Times New Roman" w:hAnsi="Times New Roman" w:cs="Times New Roman"/>
          <w:sz w:val="24"/>
          <w:szCs w:val="24"/>
        </w:rPr>
        <w:t xml:space="preserve"> made-up </w:t>
      </w:r>
      <w:r w:rsidR="004E251A" w:rsidRPr="0061577C">
        <w:rPr>
          <w:rFonts w:ascii="Times New Roman" w:hAnsi="Times New Roman" w:cs="Times New Roman"/>
          <w:sz w:val="24"/>
          <w:szCs w:val="24"/>
        </w:rPr>
        <w:t xml:space="preserve">information </w:t>
      </w:r>
      <w:r w:rsidR="00D73562" w:rsidRPr="0061577C">
        <w:rPr>
          <w:rFonts w:ascii="Times New Roman" w:hAnsi="Times New Roman" w:cs="Times New Roman"/>
          <w:sz w:val="24"/>
          <w:szCs w:val="24"/>
        </w:rPr>
        <w:t>with the purpose of making money or creating political division. We acknowledge the concrete focus might be a limitation when considering the broad, contested, and observer-dependent “fake news” phenomenon (</w:t>
      </w:r>
      <w:proofErr w:type="spellStart"/>
      <w:r w:rsidR="00D73562" w:rsidRPr="0061577C">
        <w:rPr>
          <w:rFonts w:ascii="Times New Roman" w:hAnsi="Times New Roman" w:cs="Times New Roman"/>
          <w:sz w:val="24"/>
          <w:szCs w:val="24"/>
        </w:rPr>
        <w:t>Giglietto</w:t>
      </w:r>
      <w:proofErr w:type="spellEnd"/>
      <w:r w:rsidR="00D73562" w:rsidRPr="0061577C">
        <w:rPr>
          <w:rFonts w:ascii="Times New Roman" w:hAnsi="Times New Roman" w:cs="Times New Roman"/>
          <w:sz w:val="24"/>
          <w:szCs w:val="24"/>
        </w:rPr>
        <w:t xml:space="preserve"> et al., 2016). Nevertheless, this concrete focus is imperative when utilizing machine learning methods of detection of such problematic content before it becomes viral.</w:t>
      </w:r>
      <w:r w:rsidR="00170AC1" w:rsidRPr="0061577C">
        <w:rPr>
          <w:rFonts w:ascii="Times New Roman" w:hAnsi="Times New Roman" w:cs="Times New Roman"/>
          <w:sz w:val="24"/>
          <w:szCs w:val="24"/>
        </w:rPr>
        <w:t xml:space="preserve"> </w:t>
      </w:r>
      <w:r w:rsidRPr="0061577C">
        <w:rPr>
          <w:rFonts w:ascii="Times New Roman" w:hAnsi="Times New Roman" w:cs="Times New Roman"/>
          <w:sz w:val="24"/>
          <w:szCs w:val="24"/>
        </w:rPr>
        <w:t>Furthermore,</w:t>
      </w:r>
      <w:r w:rsidR="00170AC1" w:rsidRPr="0061577C">
        <w:rPr>
          <w:rFonts w:ascii="Times New Roman" w:hAnsi="Times New Roman" w:cs="Times New Roman"/>
          <w:sz w:val="24"/>
          <w:szCs w:val="24"/>
        </w:rPr>
        <w:t xml:space="preserve"> although we identified features of the message, source, </w:t>
      </w:r>
      <w:r w:rsidR="00652216" w:rsidRPr="0061577C">
        <w:rPr>
          <w:rFonts w:ascii="Times New Roman" w:hAnsi="Times New Roman" w:cs="Times New Roman"/>
          <w:sz w:val="24"/>
          <w:szCs w:val="24"/>
        </w:rPr>
        <w:t>structure</w:t>
      </w:r>
      <w:r w:rsidR="00170AC1" w:rsidRPr="0061577C">
        <w:rPr>
          <w:rFonts w:ascii="Times New Roman" w:hAnsi="Times New Roman" w:cs="Times New Roman"/>
          <w:sz w:val="24"/>
          <w:szCs w:val="24"/>
        </w:rPr>
        <w:t xml:space="preserve">, and network, the meaning analysis we performed outlined more characteristics of content, than of the other three categories, As </w:t>
      </w:r>
      <w:proofErr w:type="spellStart"/>
      <w:r w:rsidR="00170AC1" w:rsidRPr="0061577C">
        <w:rPr>
          <w:rFonts w:ascii="Times New Roman" w:hAnsi="Times New Roman" w:cs="Times New Roman"/>
          <w:sz w:val="24"/>
          <w:szCs w:val="24"/>
        </w:rPr>
        <w:t>Lazer</w:t>
      </w:r>
      <w:proofErr w:type="spellEnd"/>
      <w:r w:rsidR="00170AC1" w:rsidRPr="0061577C">
        <w:rPr>
          <w:rFonts w:ascii="Times New Roman" w:hAnsi="Times New Roman" w:cs="Times New Roman"/>
          <w:sz w:val="24"/>
          <w:szCs w:val="24"/>
        </w:rPr>
        <w:t xml:space="preserve"> et al</w:t>
      </w:r>
      <w:r w:rsidR="00CA53E8" w:rsidRPr="0061577C">
        <w:rPr>
          <w:rFonts w:ascii="Times New Roman" w:hAnsi="Times New Roman" w:cs="Times New Roman"/>
          <w:sz w:val="24"/>
          <w:szCs w:val="24"/>
        </w:rPr>
        <w:t xml:space="preserve">. </w:t>
      </w:r>
      <w:r w:rsidR="00E9509F" w:rsidRPr="0061577C">
        <w:rPr>
          <w:rFonts w:ascii="Times New Roman" w:hAnsi="Times New Roman" w:cs="Times New Roman"/>
          <w:sz w:val="24"/>
          <w:szCs w:val="24"/>
        </w:rPr>
        <w:t>(</w:t>
      </w:r>
      <w:r w:rsidR="00CA53E8" w:rsidRPr="0061577C">
        <w:rPr>
          <w:rFonts w:ascii="Times New Roman" w:hAnsi="Times New Roman" w:cs="Times New Roman"/>
          <w:sz w:val="24"/>
          <w:szCs w:val="24"/>
        </w:rPr>
        <w:t>2018) explain, process and intent are arguably more important than content when identifying real versus false news because false information typically mimic</w:t>
      </w:r>
      <w:r w:rsidR="00F64B7C" w:rsidRPr="0061577C">
        <w:rPr>
          <w:rFonts w:ascii="Times New Roman" w:hAnsi="Times New Roman" w:cs="Times New Roman"/>
          <w:sz w:val="24"/>
          <w:szCs w:val="24"/>
        </w:rPr>
        <w:t>s</w:t>
      </w:r>
      <w:r w:rsidR="00CA53E8" w:rsidRPr="0061577C">
        <w:rPr>
          <w:rFonts w:ascii="Times New Roman" w:hAnsi="Times New Roman" w:cs="Times New Roman"/>
          <w:sz w:val="24"/>
          <w:szCs w:val="24"/>
        </w:rPr>
        <w:t xml:space="preserve"> the form of real information.</w:t>
      </w:r>
      <w:r w:rsidR="00170AC1" w:rsidRPr="0061577C">
        <w:rPr>
          <w:rFonts w:ascii="Times New Roman" w:hAnsi="Times New Roman" w:cs="Times New Roman"/>
          <w:sz w:val="24"/>
          <w:szCs w:val="24"/>
        </w:rPr>
        <w:t xml:space="preserve"> Finally,</w:t>
      </w:r>
      <w:r w:rsidRPr="0061577C">
        <w:rPr>
          <w:rFonts w:ascii="Times New Roman" w:hAnsi="Times New Roman" w:cs="Times New Roman"/>
          <w:sz w:val="24"/>
          <w:szCs w:val="24"/>
        </w:rPr>
        <w:t xml:space="preserve"> </w:t>
      </w:r>
      <w:r w:rsidR="00A72BA1" w:rsidRPr="0061577C">
        <w:rPr>
          <w:rFonts w:ascii="Times New Roman" w:hAnsi="Times New Roman" w:cs="Times New Roman"/>
          <w:sz w:val="24"/>
          <w:szCs w:val="24"/>
        </w:rPr>
        <w:t>as mentioned</w:t>
      </w:r>
      <w:r w:rsidR="00877928" w:rsidRPr="0061577C">
        <w:rPr>
          <w:rFonts w:ascii="Times New Roman" w:hAnsi="Times New Roman" w:cs="Times New Roman"/>
          <w:sz w:val="24"/>
          <w:szCs w:val="24"/>
        </w:rPr>
        <w:t xml:space="preserve"> before</w:t>
      </w:r>
      <w:r w:rsidR="00A72BA1" w:rsidRPr="0061577C">
        <w:rPr>
          <w:rFonts w:ascii="Times New Roman" w:hAnsi="Times New Roman" w:cs="Times New Roman"/>
          <w:sz w:val="24"/>
          <w:szCs w:val="24"/>
        </w:rPr>
        <w:t xml:space="preserve">, the identification of </w:t>
      </w:r>
      <w:r w:rsidR="00C143A2" w:rsidRPr="0061577C">
        <w:rPr>
          <w:rFonts w:ascii="Times New Roman" w:hAnsi="Times New Roman" w:cs="Times New Roman"/>
          <w:sz w:val="24"/>
          <w:szCs w:val="24"/>
        </w:rPr>
        <w:t xml:space="preserve">false </w:t>
      </w:r>
      <w:r w:rsidR="00A72BA1" w:rsidRPr="0061577C">
        <w:rPr>
          <w:rFonts w:ascii="Times New Roman" w:hAnsi="Times New Roman" w:cs="Times New Roman"/>
          <w:sz w:val="24"/>
          <w:szCs w:val="24"/>
        </w:rPr>
        <w:t xml:space="preserve">news through machine learning is in its initial stages of development. It is important to </w:t>
      </w:r>
      <w:r w:rsidR="00877928" w:rsidRPr="0061577C">
        <w:rPr>
          <w:rFonts w:ascii="Times New Roman" w:hAnsi="Times New Roman" w:cs="Times New Roman"/>
          <w:sz w:val="24"/>
          <w:szCs w:val="24"/>
        </w:rPr>
        <w:t>flesh out</w:t>
      </w:r>
      <w:r w:rsidR="00A72BA1" w:rsidRPr="0061577C">
        <w:rPr>
          <w:rFonts w:ascii="Times New Roman" w:hAnsi="Times New Roman" w:cs="Times New Roman"/>
          <w:sz w:val="24"/>
          <w:szCs w:val="24"/>
        </w:rPr>
        <w:t xml:space="preserve"> the features </w:t>
      </w:r>
      <w:r w:rsidR="00877928" w:rsidRPr="0061577C">
        <w:rPr>
          <w:rFonts w:ascii="Times New Roman" w:hAnsi="Times New Roman" w:cs="Times New Roman"/>
          <w:sz w:val="24"/>
          <w:szCs w:val="24"/>
        </w:rPr>
        <w:t xml:space="preserve">to even greater level of detail </w:t>
      </w:r>
      <w:r w:rsidR="00A72BA1" w:rsidRPr="0061577C">
        <w:rPr>
          <w:rFonts w:ascii="Times New Roman" w:hAnsi="Times New Roman" w:cs="Times New Roman"/>
          <w:sz w:val="24"/>
          <w:szCs w:val="24"/>
        </w:rPr>
        <w:t>tha</w:t>
      </w:r>
      <w:r w:rsidR="00C02DDA" w:rsidRPr="0061577C">
        <w:rPr>
          <w:rFonts w:ascii="Times New Roman" w:hAnsi="Times New Roman" w:cs="Times New Roman"/>
          <w:sz w:val="24"/>
          <w:szCs w:val="24"/>
        </w:rPr>
        <w:t>n what</w:t>
      </w:r>
      <w:r w:rsidR="00A72BA1" w:rsidRPr="0061577C">
        <w:rPr>
          <w:rFonts w:ascii="Times New Roman" w:hAnsi="Times New Roman" w:cs="Times New Roman"/>
          <w:sz w:val="24"/>
          <w:szCs w:val="24"/>
        </w:rPr>
        <w:t xml:space="preserve"> we have </w:t>
      </w:r>
      <w:r w:rsidR="00C02DDA" w:rsidRPr="0061577C">
        <w:rPr>
          <w:rFonts w:ascii="Times New Roman" w:hAnsi="Times New Roman" w:cs="Times New Roman"/>
          <w:sz w:val="24"/>
          <w:szCs w:val="24"/>
        </w:rPr>
        <w:t>spec</w:t>
      </w:r>
      <w:r w:rsidR="00A72BA1" w:rsidRPr="0061577C">
        <w:rPr>
          <w:rFonts w:ascii="Times New Roman" w:hAnsi="Times New Roman" w:cs="Times New Roman"/>
          <w:sz w:val="24"/>
          <w:szCs w:val="24"/>
        </w:rPr>
        <w:t>ified</w:t>
      </w:r>
      <w:r w:rsidR="00652216" w:rsidRPr="0061577C">
        <w:rPr>
          <w:rFonts w:ascii="Times New Roman" w:hAnsi="Times New Roman" w:cs="Times New Roman"/>
          <w:sz w:val="24"/>
          <w:szCs w:val="24"/>
        </w:rPr>
        <w:t>,</w:t>
      </w:r>
      <w:r w:rsidR="00A72BA1" w:rsidRPr="0061577C">
        <w:rPr>
          <w:rFonts w:ascii="Times New Roman" w:hAnsi="Times New Roman" w:cs="Times New Roman"/>
          <w:sz w:val="24"/>
          <w:szCs w:val="24"/>
        </w:rPr>
        <w:t xml:space="preserve"> and test them. </w:t>
      </w:r>
    </w:p>
    <w:p w14:paraId="59830801" w14:textId="4F57967D" w:rsidR="005A52E7" w:rsidRPr="0061577C" w:rsidRDefault="00652216" w:rsidP="00430422">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lastRenderedPageBreak/>
        <w:t>Such limitations notwithstanding,</w:t>
      </w:r>
      <w:r w:rsidR="000025F9" w:rsidRPr="0061577C">
        <w:rPr>
          <w:rFonts w:ascii="Times New Roman" w:hAnsi="Times New Roman" w:cs="Times New Roman"/>
          <w:sz w:val="24"/>
          <w:szCs w:val="24"/>
        </w:rPr>
        <w:t xml:space="preserve"> this paper</w:t>
      </w:r>
      <w:r w:rsidRPr="0061577C">
        <w:rPr>
          <w:rFonts w:ascii="Times New Roman" w:hAnsi="Times New Roman" w:cs="Times New Roman"/>
          <w:sz w:val="24"/>
          <w:szCs w:val="24"/>
        </w:rPr>
        <w:t xml:space="preserve"> has</w:t>
      </w:r>
      <w:r w:rsidR="000025F9" w:rsidRPr="0061577C">
        <w:rPr>
          <w:rFonts w:ascii="Times New Roman" w:hAnsi="Times New Roman" w:cs="Times New Roman"/>
          <w:sz w:val="24"/>
          <w:szCs w:val="24"/>
        </w:rPr>
        <w:t xml:space="preserve"> elucidate</w:t>
      </w:r>
      <w:r w:rsidRPr="0061577C">
        <w:rPr>
          <w:rFonts w:ascii="Times New Roman" w:hAnsi="Times New Roman" w:cs="Times New Roman"/>
          <w:sz w:val="24"/>
          <w:szCs w:val="24"/>
        </w:rPr>
        <w:t>d</w:t>
      </w:r>
      <w:r w:rsidR="000025F9" w:rsidRPr="0061577C">
        <w:rPr>
          <w:rFonts w:ascii="Times New Roman" w:hAnsi="Times New Roman" w:cs="Times New Roman"/>
          <w:sz w:val="24"/>
          <w:szCs w:val="24"/>
        </w:rPr>
        <w:t xml:space="preserve"> </w:t>
      </w:r>
      <w:r w:rsidR="0032710E" w:rsidRPr="0061577C">
        <w:rPr>
          <w:rFonts w:ascii="Times New Roman" w:hAnsi="Times New Roman" w:cs="Times New Roman"/>
          <w:sz w:val="24"/>
          <w:szCs w:val="24"/>
        </w:rPr>
        <w:t xml:space="preserve">how the social sciences can complement computer sciences by informing the development of a machine learning algorithm for </w:t>
      </w:r>
      <w:r w:rsidR="005F3FD1" w:rsidRPr="0061577C">
        <w:rPr>
          <w:rFonts w:ascii="Times New Roman" w:hAnsi="Times New Roman" w:cs="Times New Roman"/>
          <w:sz w:val="24"/>
          <w:szCs w:val="24"/>
        </w:rPr>
        <w:t>“</w:t>
      </w:r>
      <w:r w:rsidR="0032710E" w:rsidRPr="0061577C">
        <w:rPr>
          <w:rFonts w:ascii="Times New Roman" w:hAnsi="Times New Roman" w:cs="Times New Roman"/>
          <w:sz w:val="24"/>
          <w:szCs w:val="24"/>
        </w:rPr>
        <w:t>fa</w:t>
      </w:r>
      <w:r w:rsidRPr="0061577C">
        <w:rPr>
          <w:rFonts w:ascii="Times New Roman" w:hAnsi="Times New Roman" w:cs="Times New Roman"/>
          <w:sz w:val="24"/>
          <w:szCs w:val="24"/>
        </w:rPr>
        <w:t>k</w:t>
      </w:r>
      <w:r w:rsidR="0032710E" w:rsidRPr="0061577C">
        <w:rPr>
          <w:rFonts w:ascii="Times New Roman" w:hAnsi="Times New Roman" w:cs="Times New Roman"/>
          <w:sz w:val="24"/>
          <w:szCs w:val="24"/>
        </w:rPr>
        <w:t>e news</w:t>
      </w:r>
      <w:r w:rsidR="005F3FD1" w:rsidRPr="0061577C">
        <w:rPr>
          <w:rFonts w:ascii="Times New Roman" w:hAnsi="Times New Roman" w:cs="Times New Roman"/>
          <w:sz w:val="24"/>
          <w:szCs w:val="24"/>
        </w:rPr>
        <w:t>”</w:t>
      </w:r>
      <w:r w:rsidR="0032710E" w:rsidRPr="0061577C">
        <w:rPr>
          <w:rFonts w:ascii="Times New Roman" w:hAnsi="Times New Roman" w:cs="Times New Roman"/>
          <w:sz w:val="24"/>
          <w:szCs w:val="24"/>
        </w:rPr>
        <w:t xml:space="preserve"> detection.</w:t>
      </w:r>
      <w:r w:rsidR="008B39CC" w:rsidRPr="0061577C">
        <w:rPr>
          <w:rFonts w:ascii="Times New Roman" w:hAnsi="Times New Roman" w:cs="Times New Roman"/>
          <w:sz w:val="24"/>
          <w:szCs w:val="24"/>
        </w:rPr>
        <w:t xml:space="preserve"> Our research goal took the initial step to explicate </w:t>
      </w:r>
      <w:r w:rsidR="005F3FD1" w:rsidRPr="0061577C">
        <w:rPr>
          <w:rFonts w:ascii="Times New Roman" w:hAnsi="Times New Roman" w:cs="Times New Roman"/>
          <w:sz w:val="24"/>
          <w:szCs w:val="24"/>
        </w:rPr>
        <w:t>“</w:t>
      </w:r>
      <w:r w:rsidR="00C02DDA" w:rsidRPr="0061577C">
        <w:rPr>
          <w:rFonts w:ascii="Times New Roman" w:hAnsi="Times New Roman" w:cs="Times New Roman"/>
          <w:sz w:val="24"/>
          <w:szCs w:val="24"/>
        </w:rPr>
        <w:t>fake</w:t>
      </w:r>
      <w:r w:rsidR="008B39CC" w:rsidRPr="0061577C">
        <w:rPr>
          <w:rFonts w:ascii="Times New Roman" w:hAnsi="Times New Roman" w:cs="Times New Roman"/>
          <w:sz w:val="24"/>
          <w:szCs w:val="24"/>
        </w:rPr>
        <w:t xml:space="preserve"> news</w:t>
      </w:r>
      <w:r w:rsidR="005F3FD1" w:rsidRPr="0061577C">
        <w:rPr>
          <w:rFonts w:ascii="Times New Roman" w:hAnsi="Times New Roman" w:cs="Times New Roman"/>
          <w:sz w:val="24"/>
          <w:szCs w:val="24"/>
        </w:rPr>
        <w:t>”</w:t>
      </w:r>
      <w:r w:rsidR="008B39CC" w:rsidRPr="0061577C">
        <w:rPr>
          <w:rFonts w:ascii="Times New Roman" w:hAnsi="Times New Roman" w:cs="Times New Roman"/>
          <w:sz w:val="24"/>
          <w:szCs w:val="24"/>
        </w:rPr>
        <w:t xml:space="preserve"> with the explicit purpose of identifying features that could be useful for machine learning. However, future research should computationally test which features work and which do not work for these purposes.</w:t>
      </w:r>
      <w:r w:rsidR="001E5508" w:rsidRPr="0061577C">
        <w:rPr>
          <w:rFonts w:ascii="Times New Roman" w:hAnsi="Times New Roman" w:cs="Times New Roman"/>
          <w:sz w:val="24"/>
          <w:szCs w:val="24"/>
        </w:rPr>
        <w:t xml:space="preserve"> </w:t>
      </w:r>
      <w:r w:rsidR="00D60636" w:rsidRPr="0061577C">
        <w:rPr>
          <w:rFonts w:ascii="Times New Roman" w:hAnsi="Times New Roman" w:cs="Times New Roman"/>
          <w:sz w:val="24"/>
          <w:szCs w:val="24"/>
        </w:rPr>
        <w:t>We also call for more content analys</w:t>
      </w:r>
      <w:r w:rsidRPr="0061577C">
        <w:rPr>
          <w:rFonts w:ascii="Times New Roman" w:hAnsi="Times New Roman" w:cs="Times New Roman"/>
          <w:sz w:val="24"/>
          <w:szCs w:val="24"/>
        </w:rPr>
        <w:t>e</w:t>
      </w:r>
      <w:r w:rsidR="00D60636" w:rsidRPr="0061577C">
        <w:rPr>
          <w:rFonts w:ascii="Times New Roman" w:hAnsi="Times New Roman" w:cs="Times New Roman"/>
          <w:sz w:val="24"/>
          <w:szCs w:val="24"/>
        </w:rPr>
        <w:t xml:space="preserve">s of existing content belonging to each of our </w:t>
      </w:r>
      <w:r w:rsidR="001C4295" w:rsidRPr="0061577C">
        <w:rPr>
          <w:rFonts w:ascii="Times New Roman" w:hAnsi="Times New Roman" w:cs="Times New Roman"/>
          <w:sz w:val="24"/>
          <w:szCs w:val="24"/>
        </w:rPr>
        <w:t>categories</w:t>
      </w:r>
      <w:r w:rsidR="00D60636" w:rsidRPr="0061577C">
        <w:rPr>
          <w:rFonts w:ascii="Times New Roman" w:hAnsi="Times New Roman" w:cs="Times New Roman"/>
          <w:sz w:val="24"/>
          <w:szCs w:val="24"/>
        </w:rPr>
        <w:t xml:space="preserve"> so that we can better understand their respective disti</w:t>
      </w:r>
      <w:r w:rsidR="005A52E7" w:rsidRPr="0061577C">
        <w:rPr>
          <w:rFonts w:ascii="Times New Roman" w:hAnsi="Times New Roman" w:cs="Times New Roman"/>
          <w:sz w:val="24"/>
          <w:szCs w:val="24"/>
        </w:rPr>
        <w:t>nguishing</w:t>
      </w:r>
      <w:r w:rsidR="00D60636" w:rsidRPr="0061577C">
        <w:rPr>
          <w:rFonts w:ascii="Times New Roman" w:hAnsi="Times New Roman" w:cs="Times New Roman"/>
          <w:sz w:val="24"/>
          <w:szCs w:val="24"/>
        </w:rPr>
        <w:t xml:space="preserve"> features.</w:t>
      </w:r>
      <w:r w:rsidR="003F5FA6" w:rsidRPr="0061577C">
        <w:rPr>
          <w:rFonts w:ascii="Times New Roman" w:hAnsi="Times New Roman" w:cs="Times New Roman"/>
          <w:sz w:val="24"/>
          <w:szCs w:val="24"/>
        </w:rPr>
        <w:t xml:space="preserve"> </w:t>
      </w:r>
      <w:r w:rsidR="00D60636" w:rsidRPr="0061577C">
        <w:rPr>
          <w:rFonts w:ascii="Times New Roman" w:hAnsi="Times New Roman" w:cs="Times New Roman"/>
          <w:sz w:val="24"/>
          <w:szCs w:val="24"/>
        </w:rPr>
        <w:t>This is especially true for citizen journalism</w:t>
      </w:r>
      <w:r w:rsidR="00131980" w:rsidRPr="0061577C">
        <w:rPr>
          <w:rFonts w:ascii="Times New Roman" w:hAnsi="Times New Roman" w:cs="Times New Roman"/>
          <w:sz w:val="24"/>
          <w:szCs w:val="24"/>
        </w:rPr>
        <w:t>, promotional content</w:t>
      </w:r>
      <w:r w:rsidR="00BD24F4" w:rsidRPr="0061577C">
        <w:rPr>
          <w:rFonts w:ascii="Times New Roman" w:hAnsi="Times New Roman" w:cs="Times New Roman"/>
          <w:sz w:val="24"/>
          <w:szCs w:val="24"/>
        </w:rPr>
        <w:t>,</w:t>
      </w:r>
      <w:r w:rsidR="00D60636" w:rsidRPr="0061577C">
        <w:rPr>
          <w:rFonts w:ascii="Times New Roman" w:hAnsi="Times New Roman" w:cs="Times New Roman"/>
          <w:sz w:val="24"/>
          <w:szCs w:val="24"/>
        </w:rPr>
        <w:t xml:space="preserve"> and </w:t>
      </w:r>
      <w:r w:rsidR="00131980" w:rsidRPr="0061577C">
        <w:rPr>
          <w:rFonts w:ascii="Times New Roman" w:hAnsi="Times New Roman" w:cs="Times New Roman"/>
          <w:sz w:val="24"/>
          <w:szCs w:val="24"/>
        </w:rPr>
        <w:t>native advertisements,</w:t>
      </w:r>
      <w:r w:rsidR="005A52E7" w:rsidRPr="0061577C">
        <w:rPr>
          <w:rFonts w:ascii="Times New Roman" w:hAnsi="Times New Roman" w:cs="Times New Roman"/>
          <w:sz w:val="24"/>
          <w:szCs w:val="24"/>
        </w:rPr>
        <w:t xml:space="preserve"> where our meaning analysis revealed fewer characteristics</w:t>
      </w:r>
      <w:r w:rsidR="00D60636" w:rsidRPr="0061577C">
        <w:rPr>
          <w:rFonts w:ascii="Times New Roman" w:hAnsi="Times New Roman" w:cs="Times New Roman"/>
          <w:sz w:val="24"/>
          <w:szCs w:val="24"/>
        </w:rPr>
        <w:t xml:space="preserve">. </w:t>
      </w:r>
      <w:r w:rsidR="00E56946" w:rsidRPr="0061577C">
        <w:rPr>
          <w:rFonts w:ascii="Times New Roman" w:hAnsi="Times New Roman" w:cs="Times New Roman"/>
          <w:sz w:val="24"/>
          <w:szCs w:val="24"/>
        </w:rPr>
        <w:t xml:space="preserve">We also </w:t>
      </w:r>
      <w:r w:rsidRPr="0061577C">
        <w:rPr>
          <w:rFonts w:ascii="Times New Roman" w:hAnsi="Times New Roman" w:cs="Times New Roman"/>
          <w:sz w:val="24"/>
          <w:szCs w:val="24"/>
        </w:rPr>
        <w:t>suggest that these</w:t>
      </w:r>
      <w:r w:rsidR="00E56946" w:rsidRPr="0061577C">
        <w:rPr>
          <w:rFonts w:ascii="Times New Roman" w:hAnsi="Times New Roman" w:cs="Times New Roman"/>
          <w:sz w:val="24"/>
          <w:szCs w:val="24"/>
        </w:rPr>
        <w:t xml:space="preserve"> </w:t>
      </w:r>
      <w:r w:rsidR="00A44D1A" w:rsidRPr="0061577C">
        <w:rPr>
          <w:rFonts w:ascii="Times New Roman" w:hAnsi="Times New Roman" w:cs="Times New Roman"/>
          <w:sz w:val="24"/>
          <w:szCs w:val="24"/>
        </w:rPr>
        <w:t>content</w:t>
      </w:r>
      <w:r w:rsidR="00E56946" w:rsidRPr="0061577C">
        <w:rPr>
          <w:rFonts w:ascii="Times New Roman" w:hAnsi="Times New Roman" w:cs="Times New Roman"/>
          <w:sz w:val="24"/>
          <w:szCs w:val="24"/>
        </w:rPr>
        <w:t xml:space="preserve"> analy</w:t>
      </w:r>
      <w:r w:rsidRPr="0061577C">
        <w:rPr>
          <w:rFonts w:ascii="Times New Roman" w:hAnsi="Times New Roman" w:cs="Times New Roman"/>
          <w:sz w:val="24"/>
          <w:szCs w:val="24"/>
        </w:rPr>
        <w:t>s</w:t>
      </w:r>
      <w:r w:rsidR="00E56946" w:rsidRPr="0061577C">
        <w:rPr>
          <w:rFonts w:ascii="Times New Roman" w:hAnsi="Times New Roman" w:cs="Times New Roman"/>
          <w:sz w:val="24"/>
          <w:szCs w:val="24"/>
        </w:rPr>
        <w:t>es to focus not only on content characteristics, but those of the network, source</w:t>
      </w:r>
      <w:r w:rsidR="00C63B55" w:rsidRPr="0061577C">
        <w:rPr>
          <w:rFonts w:ascii="Times New Roman" w:hAnsi="Times New Roman" w:cs="Times New Roman"/>
          <w:sz w:val="24"/>
          <w:szCs w:val="24"/>
        </w:rPr>
        <w:t>/intent, and structure</w:t>
      </w:r>
      <w:r w:rsidR="00866A88" w:rsidRPr="0061577C">
        <w:rPr>
          <w:rFonts w:ascii="Times New Roman" w:hAnsi="Times New Roman" w:cs="Times New Roman"/>
          <w:sz w:val="24"/>
          <w:szCs w:val="24"/>
        </w:rPr>
        <w:t>.</w:t>
      </w:r>
      <w:r w:rsidR="00E56946" w:rsidRPr="0061577C">
        <w:rPr>
          <w:rFonts w:ascii="Times New Roman" w:hAnsi="Times New Roman" w:cs="Times New Roman"/>
          <w:sz w:val="24"/>
          <w:szCs w:val="24"/>
        </w:rPr>
        <w:t xml:space="preserve"> </w:t>
      </w:r>
    </w:p>
    <w:p w14:paraId="4BD805E7" w14:textId="0082FE77" w:rsidR="001E2F91" w:rsidRPr="0061577C" w:rsidRDefault="00652216">
      <w:pPr>
        <w:spacing w:line="480" w:lineRule="auto"/>
        <w:ind w:firstLine="720"/>
        <w:contextualSpacing/>
        <w:rPr>
          <w:rFonts w:ascii="Times New Roman" w:hAnsi="Times New Roman" w:cs="Times New Roman"/>
          <w:sz w:val="24"/>
          <w:szCs w:val="24"/>
        </w:rPr>
      </w:pPr>
      <w:r w:rsidRPr="0061577C">
        <w:rPr>
          <w:rFonts w:ascii="Times New Roman" w:hAnsi="Times New Roman" w:cs="Times New Roman"/>
          <w:sz w:val="24"/>
          <w:szCs w:val="24"/>
        </w:rPr>
        <w:t>In conclusion, w</w:t>
      </w:r>
      <w:r w:rsidR="00C009E9" w:rsidRPr="0061577C">
        <w:rPr>
          <w:rFonts w:ascii="Times New Roman" w:hAnsi="Times New Roman" w:cs="Times New Roman"/>
          <w:sz w:val="24"/>
          <w:szCs w:val="24"/>
        </w:rPr>
        <w:t xml:space="preserve">e hope that the taxonomy proposed in our tables provide the foundation for identifying </w:t>
      </w:r>
      <w:r w:rsidRPr="0061577C">
        <w:rPr>
          <w:rFonts w:ascii="Times New Roman" w:hAnsi="Times New Roman" w:cs="Times New Roman"/>
          <w:sz w:val="24"/>
          <w:szCs w:val="24"/>
        </w:rPr>
        <w:t>the major</w:t>
      </w:r>
      <w:r w:rsidR="00C02DDA" w:rsidRPr="0061577C">
        <w:rPr>
          <w:rFonts w:ascii="Times New Roman" w:hAnsi="Times New Roman" w:cs="Times New Roman"/>
          <w:sz w:val="24"/>
          <w:szCs w:val="24"/>
        </w:rPr>
        <w:t xml:space="preserve"> </w:t>
      </w:r>
      <w:r w:rsidR="00C009E9" w:rsidRPr="0061577C">
        <w:rPr>
          <w:rFonts w:ascii="Times New Roman" w:hAnsi="Times New Roman" w:cs="Times New Roman"/>
          <w:sz w:val="24"/>
          <w:szCs w:val="24"/>
        </w:rPr>
        <w:t xml:space="preserve">features that can aid reliable classification of </w:t>
      </w:r>
      <w:r w:rsidR="00F70C85">
        <w:rPr>
          <w:rFonts w:ascii="Times New Roman" w:hAnsi="Times New Roman" w:cs="Times New Roman"/>
          <w:sz w:val="24"/>
          <w:szCs w:val="24"/>
        </w:rPr>
        <w:t>“</w:t>
      </w:r>
      <w:r w:rsidR="00C009E9" w:rsidRPr="00F70C85">
        <w:rPr>
          <w:rFonts w:ascii="Times New Roman" w:hAnsi="Times New Roman" w:cs="Times New Roman"/>
          <w:sz w:val="24"/>
          <w:szCs w:val="24"/>
        </w:rPr>
        <w:t>fake</w:t>
      </w:r>
      <w:r w:rsidR="00F70C85">
        <w:rPr>
          <w:rFonts w:ascii="Times New Roman" w:hAnsi="Times New Roman" w:cs="Times New Roman"/>
          <w:sz w:val="24"/>
          <w:szCs w:val="24"/>
        </w:rPr>
        <w:t>”</w:t>
      </w:r>
      <w:r w:rsidR="00C009E9" w:rsidRPr="00F70C85">
        <w:rPr>
          <w:rFonts w:ascii="Times New Roman" w:hAnsi="Times New Roman" w:cs="Times New Roman"/>
          <w:sz w:val="24"/>
          <w:szCs w:val="24"/>
        </w:rPr>
        <w:t xml:space="preserve"> and real news </w:t>
      </w:r>
      <w:r w:rsidR="00DF5922" w:rsidRPr="00F70C85">
        <w:rPr>
          <w:rFonts w:ascii="Times New Roman" w:hAnsi="Times New Roman" w:cs="Times New Roman"/>
          <w:sz w:val="24"/>
          <w:szCs w:val="24"/>
        </w:rPr>
        <w:t>by both machines and humans, and thereb</w:t>
      </w:r>
      <w:r w:rsidR="00DF5922" w:rsidRPr="0061577C">
        <w:rPr>
          <w:rFonts w:ascii="Times New Roman" w:hAnsi="Times New Roman" w:cs="Times New Roman"/>
          <w:sz w:val="24"/>
          <w:szCs w:val="24"/>
        </w:rPr>
        <w:t>y promote media literacy as well as a more credible information environment.</w:t>
      </w:r>
    </w:p>
    <w:p w14:paraId="3E04CE91" w14:textId="1BC6A120" w:rsidR="00121452" w:rsidRPr="0061577C" w:rsidRDefault="00FB69AA" w:rsidP="00F05DBF">
      <w:pPr>
        <w:contextualSpacing/>
        <w:jc w:val="center"/>
        <w:rPr>
          <w:rFonts w:ascii="Times New Roman" w:hAnsi="Times New Roman" w:cs="Times New Roman"/>
          <w:b/>
          <w:color w:val="000000"/>
          <w:sz w:val="24"/>
          <w:szCs w:val="24"/>
          <w:shd w:val="clear" w:color="auto" w:fill="FFFFFF"/>
        </w:rPr>
      </w:pPr>
      <w:r w:rsidRPr="0061577C">
        <w:rPr>
          <w:rFonts w:ascii="Times New Roman" w:hAnsi="Times New Roman" w:cs="Times New Roman"/>
          <w:sz w:val="24"/>
          <w:szCs w:val="24"/>
        </w:rPr>
        <w:br w:type="page"/>
      </w:r>
      <w:r w:rsidR="002537C1" w:rsidRPr="0061577C">
        <w:rPr>
          <w:rFonts w:ascii="Times New Roman" w:hAnsi="Times New Roman" w:cs="Times New Roman"/>
          <w:b/>
          <w:color w:val="000000"/>
          <w:sz w:val="24"/>
          <w:szCs w:val="24"/>
          <w:shd w:val="clear" w:color="auto" w:fill="FFFFFF"/>
        </w:rPr>
        <w:lastRenderedPageBreak/>
        <w:t>References</w:t>
      </w:r>
    </w:p>
    <w:p w14:paraId="2E1FF8A8" w14:textId="77777777" w:rsidR="00F05DBF" w:rsidRPr="0061577C" w:rsidRDefault="00F05DBF" w:rsidP="00F05DBF">
      <w:pPr>
        <w:contextualSpacing/>
        <w:jc w:val="center"/>
        <w:rPr>
          <w:rFonts w:ascii="Times New Roman" w:hAnsi="Times New Roman" w:cs="Times New Roman"/>
          <w:sz w:val="24"/>
          <w:szCs w:val="24"/>
        </w:rPr>
      </w:pPr>
    </w:p>
    <w:p w14:paraId="049AA344" w14:textId="30ED4487" w:rsidR="000E75FD" w:rsidRPr="0061577C" w:rsidRDefault="000E75FD"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Adweek, (2009, March 30). </w:t>
      </w:r>
      <w:r w:rsidRPr="0061577C">
        <w:rPr>
          <w:rFonts w:ascii="Times New Roman" w:hAnsi="Times New Roman" w:cs="Times New Roman"/>
          <w:i/>
          <w:sz w:val="24"/>
          <w:szCs w:val="24"/>
        </w:rPr>
        <w:t>Landmark moments in citizen journalism</w:t>
      </w:r>
      <w:r w:rsidRPr="0061577C">
        <w:rPr>
          <w:rFonts w:ascii="Times New Roman" w:hAnsi="Times New Roman" w:cs="Times New Roman"/>
          <w:sz w:val="24"/>
          <w:szCs w:val="24"/>
        </w:rPr>
        <w:t>. Retrieved from: https://www.adweek.com/digital/landmark-moments-in-citizen-journalism/</w:t>
      </w:r>
    </w:p>
    <w:p w14:paraId="59756E7C" w14:textId="2D03C49E" w:rsidR="00121452" w:rsidRPr="0061577C" w:rsidRDefault="00121452"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Allcott</w:t>
      </w:r>
      <w:proofErr w:type="spellEnd"/>
      <w:r w:rsidRPr="0061577C">
        <w:rPr>
          <w:rFonts w:ascii="Times New Roman" w:hAnsi="Times New Roman" w:cs="Times New Roman"/>
          <w:sz w:val="24"/>
          <w:szCs w:val="24"/>
        </w:rPr>
        <w:t xml:space="preserve">, H., &amp; Gentzkow, M. (2017). Social media and fake news in the 2016 election. </w:t>
      </w:r>
      <w:r w:rsidRPr="0061577C">
        <w:rPr>
          <w:rFonts w:ascii="Times New Roman" w:hAnsi="Times New Roman" w:cs="Times New Roman"/>
          <w:i/>
          <w:sz w:val="24"/>
          <w:szCs w:val="24"/>
        </w:rPr>
        <w:t>Journal of Economic Perspectives, 31</w:t>
      </w:r>
      <w:r w:rsidRPr="0061577C">
        <w:rPr>
          <w:rFonts w:ascii="Times New Roman" w:hAnsi="Times New Roman" w:cs="Times New Roman"/>
          <w:sz w:val="24"/>
          <w:szCs w:val="24"/>
        </w:rPr>
        <w:t xml:space="preserve">(2), 211-236. </w:t>
      </w:r>
      <w:proofErr w:type="spellStart"/>
      <w:r w:rsidRPr="0061577C">
        <w:rPr>
          <w:rFonts w:ascii="Times New Roman" w:hAnsi="Times New Roman" w:cs="Times New Roman"/>
          <w:sz w:val="24"/>
          <w:szCs w:val="24"/>
        </w:rPr>
        <w:t>doi</w:t>
      </w:r>
      <w:proofErr w:type="spellEnd"/>
      <w:r w:rsidRPr="0061577C">
        <w:rPr>
          <w:rFonts w:ascii="Times New Roman" w:hAnsi="Times New Roman" w:cs="Times New Roman"/>
          <w:sz w:val="24"/>
          <w:szCs w:val="24"/>
        </w:rPr>
        <w:t>: 10.1257/jep.31.2.211</w:t>
      </w:r>
    </w:p>
    <w:p w14:paraId="5EC78FA9" w14:textId="1B031F0D" w:rsidR="00B12313" w:rsidRPr="0061577C" w:rsidRDefault="00B12313"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American Press Institute</w:t>
      </w:r>
      <w:r w:rsidR="00FA1F98" w:rsidRPr="0061577C">
        <w:rPr>
          <w:rFonts w:ascii="Times New Roman" w:hAnsi="Times New Roman" w:cs="Times New Roman"/>
          <w:sz w:val="24"/>
          <w:szCs w:val="24"/>
        </w:rPr>
        <w:t>.</w:t>
      </w:r>
      <w:r w:rsidRPr="0061577C">
        <w:rPr>
          <w:rFonts w:ascii="Times New Roman" w:hAnsi="Times New Roman" w:cs="Times New Roman"/>
          <w:sz w:val="24"/>
          <w:szCs w:val="24"/>
        </w:rPr>
        <w:t xml:space="preserve"> (2017)</w:t>
      </w:r>
      <w:r w:rsidR="00FA1F98" w:rsidRPr="0061577C">
        <w:rPr>
          <w:rFonts w:ascii="Times New Roman" w:hAnsi="Times New Roman" w:cs="Times New Roman"/>
          <w:sz w:val="24"/>
          <w:szCs w:val="24"/>
        </w:rPr>
        <w:t xml:space="preserve">. </w:t>
      </w:r>
      <w:r w:rsidR="00FA1F98" w:rsidRPr="0061577C">
        <w:rPr>
          <w:rFonts w:ascii="Times New Roman" w:hAnsi="Times New Roman" w:cs="Times New Roman"/>
          <w:i/>
          <w:sz w:val="24"/>
          <w:szCs w:val="24"/>
        </w:rPr>
        <w:t>What is journalis</w:t>
      </w:r>
      <w:r w:rsidR="00C9281E" w:rsidRPr="0061577C">
        <w:rPr>
          <w:rFonts w:ascii="Times New Roman" w:hAnsi="Times New Roman" w:cs="Times New Roman"/>
          <w:i/>
          <w:sz w:val="24"/>
          <w:szCs w:val="24"/>
        </w:rPr>
        <w:t>m</w:t>
      </w:r>
      <w:r w:rsidR="00FA1F98" w:rsidRPr="0061577C">
        <w:rPr>
          <w:rFonts w:ascii="Times New Roman" w:hAnsi="Times New Roman" w:cs="Times New Roman"/>
          <w:i/>
          <w:sz w:val="24"/>
          <w:szCs w:val="24"/>
        </w:rPr>
        <w:t>.</w:t>
      </w:r>
      <w:r w:rsidR="00FA1F98" w:rsidRPr="0061577C">
        <w:rPr>
          <w:rFonts w:ascii="Times New Roman" w:hAnsi="Times New Roman" w:cs="Times New Roman"/>
          <w:sz w:val="24"/>
          <w:szCs w:val="24"/>
        </w:rPr>
        <w:t xml:space="preserve"> Retrieved from https://www.americanpressinstitute.org/journalism-essentials/what-is-journalism/</w:t>
      </w:r>
    </w:p>
    <w:p w14:paraId="091C74C6" w14:textId="5014026E" w:rsidR="00121452" w:rsidRPr="0061577C" w:rsidRDefault="00121452" w:rsidP="0011410E">
      <w:pPr>
        <w:spacing w:line="480" w:lineRule="auto"/>
        <w:ind w:left="720" w:hanging="720"/>
        <w:contextualSpacing/>
        <w:rPr>
          <w:rFonts w:ascii="Times New Roman" w:hAnsi="Times New Roman" w:cs="Times New Roman"/>
          <w:i/>
          <w:sz w:val="24"/>
          <w:szCs w:val="24"/>
        </w:rPr>
      </w:pPr>
      <w:proofErr w:type="spellStart"/>
      <w:r w:rsidRPr="0061577C">
        <w:rPr>
          <w:rFonts w:ascii="Times New Roman" w:hAnsi="Times New Roman" w:cs="Times New Roman"/>
          <w:sz w:val="24"/>
          <w:szCs w:val="24"/>
        </w:rPr>
        <w:t>Argamon-Engelson</w:t>
      </w:r>
      <w:proofErr w:type="spellEnd"/>
      <w:r w:rsidRPr="0061577C">
        <w:rPr>
          <w:rFonts w:ascii="Times New Roman" w:hAnsi="Times New Roman" w:cs="Times New Roman"/>
          <w:sz w:val="24"/>
          <w:szCs w:val="24"/>
        </w:rPr>
        <w:t xml:space="preserve">, S., Koppel, M., &amp; </w:t>
      </w:r>
      <w:proofErr w:type="spellStart"/>
      <w:r w:rsidRPr="0061577C">
        <w:rPr>
          <w:rFonts w:ascii="Times New Roman" w:hAnsi="Times New Roman" w:cs="Times New Roman"/>
          <w:sz w:val="24"/>
          <w:szCs w:val="24"/>
        </w:rPr>
        <w:t>Avneri</w:t>
      </w:r>
      <w:proofErr w:type="spellEnd"/>
      <w:r w:rsidRPr="0061577C">
        <w:rPr>
          <w:rFonts w:ascii="Times New Roman" w:hAnsi="Times New Roman" w:cs="Times New Roman"/>
          <w:sz w:val="24"/>
          <w:szCs w:val="24"/>
        </w:rPr>
        <w:t xml:space="preserve">, G. (1998). Style-based text categorization: What newspaper am I reading. </w:t>
      </w:r>
      <w:r w:rsidR="007A35B1" w:rsidRPr="0061577C">
        <w:rPr>
          <w:rFonts w:ascii="Times New Roman" w:hAnsi="Times New Roman" w:cs="Times New Roman"/>
          <w:i/>
          <w:sz w:val="24"/>
          <w:szCs w:val="24"/>
        </w:rPr>
        <w:t>Proceedings of AAAI ’98 Workshop on Text Categorization</w:t>
      </w:r>
      <w:r w:rsidR="007A35B1" w:rsidRPr="0061577C">
        <w:rPr>
          <w:rFonts w:ascii="Times New Roman" w:hAnsi="Times New Roman" w:cs="Times New Roman"/>
          <w:sz w:val="24"/>
          <w:szCs w:val="24"/>
        </w:rPr>
        <w:t>, 1-4.</w:t>
      </w:r>
      <w:r w:rsidRPr="0061577C">
        <w:rPr>
          <w:rFonts w:ascii="Times New Roman" w:hAnsi="Times New Roman" w:cs="Times New Roman"/>
          <w:sz w:val="24"/>
          <w:szCs w:val="24"/>
        </w:rPr>
        <w:t xml:space="preserve"> </w:t>
      </w:r>
    </w:p>
    <w:p w14:paraId="23B88EB9"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Balmas</w:t>
      </w:r>
      <w:proofErr w:type="spellEnd"/>
      <w:r w:rsidRPr="0061577C">
        <w:rPr>
          <w:rFonts w:ascii="Times New Roman" w:hAnsi="Times New Roman" w:cs="Times New Roman"/>
          <w:sz w:val="24"/>
          <w:szCs w:val="24"/>
        </w:rPr>
        <w:t xml:space="preserve">, M. (2012). When fake news becomes real: Combined exposure to multiple news sources and political attitudes of inefficacy, alienation, and cynicism. </w:t>
      </w:r>
      <w:r w:rsidRPr="0061577C">
        <w:rPr>
          <w:rFonts w:ascii="Times New Roman" w:hAnsi="Times New Roman" w:cs="Times New Roman"/>
          <w:i/>
          <w:sz w:val="24"/>
          <w:szCs w:val="24"/>
        </w:rPr>
        <w:t>Communication Research, 41</w:t>
      </w:r>
      <w:r w:rsidRPr="0061577C">
        <w:rPr>
          <w:rFonts w:ascii="Times New Roman" w:hAnsi="Times New Roman" w:cs="Times New Roman"/>
          <w:sz w:val="24"/>
          <w:szCs w:val="24"/>
        </w:rPr>
        <w:t>(3), 430-454. doi:10.1177/0093650212453600</w:t>
      </w:r>
    </w:p>
    <w:p w14:paraId="7A480AEC"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Baym</w:t>
      </w:r>
      <w:proofErr w:type="spellEnd"/>
      <w:r w:rsidRPr="0061577C">
        <w:rPr>
          <w:rFonts w:ascii="Times New Roman" w:hAnsi="Times New Roman" w:cs="Times New Roman"/>
          <w:sz w:val="24"/>
          <w:szCs w:val="24"/>
        </w:rPr>
        <w:t xml:space="preserve">, G. (2005). The daily show: Discursive integration and the reinvention of political journalism. </w:t>
      </w:r>
      <w:r w:rsidRPr="0061577C">
        <w:rPr>
          <w:rFonts w:ascii="Times New Roman" w:hAnsi="Times New Roman" w:cs="Times New Roman"/>
          <w:i/>
          <w:sz w:val="24"/>
          <w:szCs w:val="24"/>
        </w:rPr>
        <w:t>Political Communication, 22</w:t>
      </w:r>
      <w:r w:rsidRPr="0061577C">
        <w:rPr>
          <w:rFonts w:ascii="Times New Roman" w:hAnsi="Times New Roman" w:cs="Times New Roman"/>
          <w:sz w:val="24"/>
          <w:szCs w:val="24"/>
        </w:rPr>
        <w:t>(3), 259-276. doi:10.1080/10584600591006492</w:t>
      </w:r>
    </w:p>
    <w:p w14:paraId="3E114BB2" w14:textId="38BF6DC4" w:rsidR="00B670F6" w:rsidRPr="0061577C" w:rsidRDefault="00B670F6" w:rsidP="0011410E">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61577C">
        <w:rPr>
          <w:rFonts w:ascii="Times New Roman" w:hAnsi="Times New Roman" w:cs="Times New Roman"/>
          <w:color w:val="222222"/>
          <w:sz w:val="24"/>
          <w:szCs w:val="24"/>
          <w:shd w:val="clear" w:color="auto" w:fill="FFFFFF"/>
        </w:rPr>
        <w:t>Benkler</w:t>
      </w:r>
      <w:proofErr w:type="spellEnd"/>
      <w:r w:rsidRPr="0061577C">
        <w:rPr>
          <w:rFonts w:ascii="Times New Roman" w:hAnsi="Times New Roman" w:cs="Times New Roman"/>
          <w:color w:val="222222"/>
          <w:sz w:val="24"/>
          <w:szCs w:val="24"/>
          <w:shd w:val="clear" w:color="auto" w:fill="FFFFFF"/>
        </w:rPr>
        <w:t>, Y., Faris, R., &amp; Roberts, H. (2018). </w:t>
      </w:r>
      <w:r w:rsidRPr="0061577C">
        <w:rPr>
          <w:rFonts w:ascii="Times New Roman" w:hAnsi="Times New Roman" w:cs="Times New Roman"/>
          <w:i/>
          <w:iCs/>
          <w:color w:val="222222"/>
          <w:sz w:val="24"/>
          <w:szCs w:val="24"/>
          <w:shd w:val="clear" w:color="auto" w:fill="FFFFFF"/>
        </w:rPr>
        <w:t xml:space="preserve">Network </w:t>
      </w:r>
      <w:r w:rsidR="0022094E" w:rsidRPr="0061577C">
        <w:rPr>
          <w:rFonts w:ascii="Times New Roman" w:hAnsi="Times New Roman" w:cs="Times New Roman"/>
          <w:i/>
          <w:iCs/>
          <w:color w:val="222222"/>
          <w:sz w:val="24"/>
          <w:szCs w:val="24"/>
          <w:shd w:val="clear" w:color="auto" w:fill="FFFFFF"/>
        </w:rPr>
        <w:t>p</w:t>
      </w:r>
      <w:r w:rsidRPr="0061577C">
        <w:rPr>
          <w:rFonts w:ascii="Times New Roman" w:hAnsi="Times New Roman" w:cs="Times New Roman"/>
          <w:i/>
          <w:iCs/>
          <w:color w:val="222222"/>
          <w:sz w:val="24"/>
          <w:szCs w:val="24"/>
          <w:shd w:val="clear" w:color="auto" w:fill="FFFFFF"/>
        </w:rPr>
        <w:t xml:space="preserve">ropaganda: Manipulation, </w:t>
      </w:r>
      <w:r w:rsidR="0022094E" w:rsidRPr="0061577C">
        <w:rPr>
          <w:rFonts w:ascii="Times New Roman" w:hAnsi="Times New Roman" w:cs="Times New Roman"/>
          <w:i/>
          <w:iCs/>
          <w:color w:val="222222"/>
          <w:sz w:val="24"/>
          <w:szCs w:val="24"/>
          <w:shd w:val="clear" w:color="auto" w:fill="FFFFFF"/>
        </w:rPr>
        <w:t>d</w:t>
      </w:r>
      <w:r w:rsidRPr="0061577C">
        <w:rPr>
          <w:rFonts w:ascii="Times New Roman" w:hAnsi="Times New Roman" w:cs="Times New Roman"/>
          <w:i/>
          <w:iCs/>
          <w:color w:val="222222"/>
          <w:sz w:val="24"/>
          <w:szCs w:val="24"/>
          <w:shd w:val="clear" w:color="auto" w:fill="FFFFFF"/>
        </w:rPr>
        <w:t xml:space="preserve">isinformation, and </w:t>
      </w:r>
      <w:r w:rsidR="0022094E" w:rsidRPr="0061577C">
        <w:rPr>
          <w:rFonts w:ascii="Times New Roman" w:hAnsi="Times New Roman" w:cs="Times New Roman"/>
          <w:i/>
          <w:iCs/>
          <w:color w:val="222222"/>
          <w:sz w:val="24"/>
          <w:szCs w:val="24"/>
          <w:shd w:val="clear" w:color="auto" w:fill="FFFFFF"/>
        </w:rPr>
        <w:t>r</w:t>
      </w:r>
      <w:r w:rsidRPr="0061577C">
        <w:rPr>
          <w:rFonts w:ascii="Times New Roman" w:hAnsi="Times New Roman" w:cs="Times New Roman"/>
          <w:i/>
          <w:iCs/>
          <w:color w:val="222222"/>
          <w:sz w:val="24"/>
          <w:szCs w:val="24"/>
          <w:shd w:val="clear" w:color="auto" w:fill="FFFFFF"/>
        </w:rPr>
        <w:t xml:space="preserve">adicalization in American </w:t>
      </w:r>
      <w:r w:rsidR="0022094E" w:rsidRPr="0061577C">
        <w:rPr>
          <w:rFonts w:ascii="Times New Roman" w:hAnsi="Times New Roman" w:cs="Times New Roman"/>
          <w:i/>
          <w:iCs/>
          <w:color w:val="222222"/>
          <w:sz w:val="24"/>
          <w:szCs w:val="24"/>
          <w:shd w:val="clear" w:color="auto" w:fill="FFFFFF"/>
        </w:rPr>
        <w:t>p</w:t>
      </w:r>
      <w:r w:rsidRPr="0061577C">
        <w:rPr>
          <w:rFonts w:ascii="Times New Roman" w:hAnsi="Times New Roman" w:cs="Times New Roman"/>
          <w:i/>
          <w:iCs/>
          <w:color w:val="222222"/>
          <w:sz w:val="24"/>
          <w:szCs w:val="24"/>
          <w:shd w:val="clear" w:color="auto" w:fill="FFFFFF"/>
        </w:rPr>
        <w:t>olitics</w:t>
      </w:r>
      <w:r w:rsidRPr="0061577C">
        <w:rPr>
          <w:rFonts w:ascii="Times New Roman" w:hAnsi="Times New Roman" w:cs="Times New Roman"/>
          <w:color w:val="222222"/>
          <w:sz w:val="24"/>
          <w:szCs w:val="24"/>
          <w:shd w:val="clear" w:color="auto" w:fill="FFFFFF"/>
        </w:rPr>
        <w:t xml:space="preserve">. </w:t>
      </w:r>
      <w:r w:rsidR="00F248F0" w:rsidRPr="0061577C">
        <w:rPr>
          <w:rFonts w:ascii="Times New Roman" w:hAnsi="Times New Roman" w:cs="Times New Roman"/>
          <w:color w:val="222222"/>
          <w:sz w:val="24"/>
          <w:szCs w:val="24"/>
          <w:shd w:val="clear" w:color="auto" w:fill="FFFFFF"/>
        </w:rPr>
        <w:t xml:space="preserve">New York, NY: </w:t>
      </w:r>
      <w:r w:rsidRPr="0061577C">
        <w:rPr>
          <w:rFonts w:ascii="Times New Roman" w:hAnsi="Times New Roman" w:cs="Times New Roman"/>
          <w:color w:val="222222"/>
          <w:sz w:val="24"/>
          <w:szCs w:val="24"/>
          <w:shd w:val="clear" w:color="auto" w:fill="FFFFFF"/>
        </w:rPr>
        <w:t>Oxford University Press.</w:t>
      </w:r>
    </w:p>
    <w:p w14:paraId="2662A4F4" w14:textId="432A0512" w:rsidR="00E25254" w:rsidRPr="0061577C" w:rsidRDefault="00E25254"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Berger, J.M. (2017). </w:t>
      </w:r>
      <w:r w:rsidRPr="0061577C">
        <w:rPr>
          <w:rFonts w:ascii="Times New Roman" w:hAnsi="Times New Roman" w:cs="Times New Roman"/>
          <w:i/>
          <w:sz w:val="24"/>
          <w:szCs w:val="24"/>
        </w:rPr>
        <w:t>The methodology of the Hamilton 68 dashboard</w:t>
      </w:r>
      <w:r w:rsidR="007702B9" w:rsidRPr="0061577C">
        <w:rPr>
          <w:rFonts w:ascii="Times New Roman" w:hAnsi="Times New Roman" w:cs="Times New Roman"/>
          <w:i/>
          <w:sz w:val="24"/>
          <w:szCs w:val="24"/>
        </w:rPr>
        <w:t>.</w:t>
      </w:r>
      <w:r w:rsidRPr="0061577C">
        <w:rPr>
          <w:rFonts w:ascii="Times New Roman" w:hAnsi="Times New Roman" w:cs="Times New Roman"/>
          <w:sz w:val="24"/>
          <w:szCs w:val="24"/>
        </w:rPr>
        <w:t xml:space="preserve"> Retrieved from http://securingdemocracy.gmfus.org/publications/methodology-hamilton-68-dashboard</w:t>
      </w:r>
    </w:p>
    <w:p w14:paraId="502C5B40" w14:textId="3A45E4AD" w:rsidR="00121452" w:rsidRPr="0061577C" w:rsidRDefault="00121452"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Berghel</w:t>
      </w:r>
      <w:proofErr w:type="spellEnd"/>
      <w:r w:rsidRPr="0061577C">
        <w:rPr>
          <w:rFonts w:ascii="Times New Roman" w:hAnsi="Times New Roman" w:cs="Times New Roman"/>
          <w:sz w:val="24"/>
          <w:szCs w:val="24"/>
        </w:rPr>
        <w:t xml:space="preserve">, H. (2017). Alt-news and post-truth in the “fake news” era. </w:t>
      </w:r>
      <w:r w:rsidRPr="0061577C">
        <w:rPr>
          <w:rFonts w:ascii="Times New Roman" w:hAnsi="Times New Roman" w:cs="Times New Roman"/>
          <w:i/>
          <w:sz w:val="24"/>
          <w:szCs w:val="24"/>
        </w:rPr>
        <w:t>IEE Computer Society</w:t>
      </w:r>
      <w:r w:rsidRPr="0061577C">
        <w:rPr>
          <w:rFonts w:ascii="Times New Roman" w:hAnsi="Times New Roman" w:cs="Times New Roman"/>
          <w:sz w:val="24"/>
          <w:szCs w:val="24"/>
        </w:rPr>
        <w:t>, 110-114.</w:t>
      </w:r>
    </w:p>
    <w:p w14:paraId="50B57752" w14:textId="5D6D9E63"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lastRenderedPageBreak/>
        <w:t xml:space="preserve">Bode, L., &amp; </w:t>
      </w:r>
      <w:proofErr w:type="spellStart"/>
      <w:r w:rsidRPr="0061577C">
        <w:rPr>
          <w:rFonts w:ascii="Times New Roman" w:hAnsi="Times New Roman" w:cs="Times New Roman"/>
          <w:sz w:val="24"/>
          <w:szCs w:val="24"/>
        </w:rPr>
        <w:t>Vraga</w:t>
      </w:r>
      <w:proofErr w:type="spellEnd"/>
      <w:r w:rsidRPr="0061577C">
        <w:rPr>
          <w:rFonts w:ascii="Times New Roman" w:hAnsi="Times New Roman" w:cs="Times New Roman"/>
          <w:sz w:val="24"/>
          <w:szCs w:val="24"/>
        </w:rPr>
        <w:t>, E. K. (2015). In related news, that was wrong: The correction of misinformation through related stories functionality in social media</w:t>
      </w:r>
      <w:r w:rsidRPr="0061577C">
        <w:rPr>
          <w:rFonts w:ascii="Times New Roman" w:hAnsi="Times New Roman" w:cs="Times New Roman"/>
          <w:i/>
          <w:sz w:val="24"/>
          <w:szCs w:val="24"/>
        </w:rPr>
        <w:t>. Journal of Communication, 65</w:t>
      </w:r>
      <w:r w:rsidRPr="0061577C">
        <w:rPr>
          <w:rFonts w:ascii="Times New Roman" w:hAnsi="Times New Roman" w:cs="Times New Roman"/>
          <w:sz w:val="24"/>
          <w:szCs w:val="24"/>
        </w:rPr>
        <w:t>(4), 619-638. doi:10.1111/jcom.12166</w:t>
      </w:r>
    </w:p>
    <w:p w14:paraId="5CAF7328"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Borden, S., &amp; </w:t>
      </w:r>
      <w:proofErr w:type="spellStart"/>
      <w:r w:rsidRPr="0061577C">
        <w:rPr>
          <w:rFonts w:ascii="Times New Roman" w:hAnsi="Times New Roman" w:cs="Times New Roman"/>
          <w:sz w:val="24"/>
          <w:szCs w:val="24"/>
        </w:rPr>
        <w:t>Tew</w:t>
      </w:r>
      <w:proofErr w:type="spellEnd"/>
      <w:r w:rsidRPr="0061577C">
        <w:rPr>
          <w:rFonts w:ascii="Times New Roman" w:hAnsi="Times New Roman" w:cs="Times New Roman"/>
          <w:sz w:val="24"/>
          <w:szCs w:val="24"/>
        </w:rPr>
        <w:t xml:space="preserve">, C. (2007). The role of journalist and the performance of journalism: Ethical lessons from “fake news” (seriously). </w:t>
      </w:r>
      <w:r w:rsidRPr="0061577C">
        <w:rPr>
          <w:rFonts w:ascii="Times New Roman" w:hAnsi="Times New Roman" w:cs="Times New Roman"/>
          <w:i/>
          <w:sz w:val="24"/>
          <w:szCs w:val="24"/>
        </w:rPr>
        <w:t>Journal of Mass Media Ethics, 22</w:t>
      </w:r>
      <w:r w:rsidRPr="0061577C">
        <w:rPr>
          <w:rFonts w:ascii="Times New Roman" w:hAnsi="Times New Roman" w:cs="Times New Roman"/>
          <w:sz w:val="24"/>
          <w:szCs w:val="24"/>
        </w:rPr>
        <w:t xml:space="preserve">(4), 300-314. </w:t>
      </w:r>
    </w:p>
    <w:p w14:paraId="51E1B4B9"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Campbell, W. J. (2001). </w:t>
      </w:r>
      <w:r w:rsidRPr="0061577C">
        <w:rPr>
          <w:rFonts w:ascii="Times New Roman" w:hAnsi="Times New Roman" w:cs="Times New Roman"/>
          <w:i/>
          <w:sz w:val="24"/>
          <w:szCs w:val="24"/>
        </w:rPr>
        <w:t>Yellow journalism: Puncturing the myths, defining the legacies</w:t>
      </w:r>
      <w:r w:rsidRPr="0061577C">
        <w:rPr>
          <w:rFonts w:ascii="Times New Roman" w:hAnsi="Times New Roman" w:cs="Times New Roman"/>
          <w:sz w:val="24"/>
          <w:szCs w:val="24"/>
        </w:rPr>
        <w:t>. Westport, CT: Praeger Publishers.</w:t>
      </w:r>
    </w:p>
    <w:p w14:paraId="7B51FE5C" w14:textId="04F50E48" w:rsidR="00B97F46" w:rsidRPr="0061577C" w:rsidRDefault="00B97F46" w:rsidP="0011410E">
      <w:pPr>
        <w:widowControl w:val="0"/>
        <w:spacing w:after="0"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Carlson, M. (2015). When news sites go native: Redefining the advertising–editorial divide in response to native advertising. </w:t>
      </w:r>
      <w:r w:rsidRPr="0061577C">
        <w:rPr>
          <w:rFonts w:ascii="Times New Roman" w:hAnsi="Times New Roman" w:cs="Times New Roman"/>
          <w:i/>
          <w:sz w:val="24"/>
          <w:szCs w:val="24"/>
        </w:rPr>
        <w:t>Journalism, 16</w:t>
      </w:r>
      <w:r w:rsidRPr="0061577C">
        <w:rPr>
          <w:rFonts w:ascii="Times New Roman" w:hAnsi="Times New Roman" w:cs="Times New Roman"/>
          <w:sz w:val="24"/>
          <w:szCs w:val="24"/>
        </w:rPr>
        <w:t>(7), 849-865. 10.1177/1464884914545441</w:t>
      </w:r>
    </w:p>
    <w:p w14:paraId="41814A74" w14:textId="05E3481C" w:rsidR="005B27E1" w:rsidRPr="0061577C" w:rsidRDefault="005B27E1" w:rsidP="0011410E">
      <w:pPr>
        <w:widowControl w:val="0"/>
        <w:spacing w:after="0"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Chaffee, S. (1991). </w:t>
      </w:r>
      <w:r w:rsidRPr="0061577C">
        <w:rPr>
          <w:rFonts w:ascii="Times New Roman" w:hAnsi="Times New Roman" w:cs="Times New Roman"/>
          <w:i/>
          <w:sz w:val="24"/>
          <w:szCs w:val="24"/>
        </w:rPr>
        <w:t>Explication</w:t>
      </w:r>
      <w:r w:rsidRPr="0061577C">
        <w:rPr>
          <w:rFonts w:ascii="Times New Roman" w:hAnsi="Times New Roman" w:cs="Times New Roman"/>
          <w:sz w:val="24"/>
          <w:szCs w:val="24"/>
        </w:rPr>
        <w:t>. Newbury Park, CA: Sage.</w:t>
      </w:r>
    </w:p>
    <w:p w14:paraId="5ADF0C53"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Cohen, M. (2017). Fake news and manipulated data, the new GDPR, and the future of information. </w:t>
      </w:r>
      <w:r w:rsidRPr="0061577C">
        <w:rPr>
          <w:rFonts w:ascii="Times New Roman" w:hAnsi="Times New Roman" w:cs="Times New Roman"/>
          <w:i/>
          <w:sz w:val="24"/>
          <w:szCs w:val="24"/>
        </w:rPr>
        <w:t>Business Information Review, 32(</w:t>
      </w:r>
      <w:r w:rsidRPr="0061577C">
        <w:rPr>
          <w:rFonts w:ascii="Times New Roman" w:hAnsi="Times New Roman" w:cs="Times New Roman"/>
          <w:sz w:val="24"/>
          <w:szCs w:val="24"/>
        </w:rPr>
        <w:t xml:space="preserve">2), 81-85. </w:t>
      </w:r>
      <w:proofErr w:type="spellStart"/>
      <w:r w:rsidRPr="0061577C">
        <w:rPr>
          <w:rFonts w:ascii="Times New Roman" w:hAnsi="Times New Roman" w:cs="Times New Roman"/>
          <w:sz w:val="24"/>
          <w:szCs w:val="24"/>
        </w:rPr>
        <w:t>doi</w:t>
      </w:r>
      <w:proofErr w:type="spellEnd"/>
      <w:r w:rsidRPr="0061577C">
        <w:rPr>
          <w:rFonts w:ascii="Times New Roman" w:hAnsi="Times New Roman" w:cs="Times New Roman"/>
          <w:sz w:val="24"/>
          <w:szCs w:val="24"/>
        </w:rPr>
        <w:t>: 10.1177/0266382117711328</w:t>
      </w:r>
    </w:p>
    <w:p w14:paraId="39E8B44E" w14:textId="45D8DE4E"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Conroy, N. J., Rubin, V. L., &amp; Chen, Y. (2015). Automatic deception detection: Methods for finding fake news. </w:t>
      </w:r>
      <w:r w:rsidR="005445F5" w:rsidRPr="0061577C">
        <w:rPr>
          <w:rFonts w:ascii="Times New Roman" w:hAnsi="Times New Roman" w:cs="Times New Roman"/>
          <w:i/>
          <w:sz w:val="24"/>
          <w:szCs w:val="24"/>
        </w:rPr>
        <w:t>Proceedings of the Association for Information Science and Technolog</w:t>
      </w:r>
      <w:r w:rsidR="00D937BC" w:rsidRPr="0061577C">
        <w:rPr>
          <w:rFonts w:ascii="Times New Roman" w:hAnsi="Times New Roman" w:cs="Times New Roman"/>
          <w:i/>
          <w:sz w:val="24"/>
          <w:szCs w:val="24"/>
        </w:rPr>
        <w:t>y</w:t>
      </w:r>
      <w:r w:rsidR="005445F5" w:rsidRPr="0061577C">
        <w:rPr>
          <w:rFonts w:ascii="Times New Roman" w:hAnsi="Times New Roman" w:cs="Times New Roman"/>
          <w:i/>
          <w:sz w:val="24"/>
          <w:szCs w:val="24"/>
        </w:rPr>
        <w:t xml:space="preserve">, 52, </w:t>
      </w:r>
      <w:r w:rsidR="005445F5" w:rsidRPr="0061577C">
        <w:rPr>
          <w:rFonts w:ascii="Times New Roman" w:hAnsi="Times New Roman" w:cs="Times New Roman"/>
          <w:sz w:val="24"/>
          <w:szCs w:val="24"/>
        </w:rPr>
        <w:t>1-4. doi:10.1002/pra2.2015.145052010082</w:t>
      </w:r>
    </w:p>
    <w:p w14:paraId="2F59DA3F"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Crain, R. (2017). Fake news could make advertising more believable. </w:t>
      </w:r>
      <w:r w:rsidRPr="0061577C">
        <w:rPr>
          <w:rFonts w:ascii="Times New Roman" w:hAnsi="Times New Roman" w:cs="Times New Roman"/>
          <w:i/>
          <w:sz w:val="24"/>
          <w:szCs w:val="24"/>
        </w:rPr>
        <w:t>Advertising Age, 88</w:t>
      </w:r>
      <w:r w:rsidRPr="0061577C">
        <w:rPr>
          <w:rFonts w:ascii="Times New Roman" w:hAnsi="Times New Roman" w:cs="Times New Roman"/>
          <w:sz w:val="24"/>
          <w:szCs w:val="24"/>
        </w:rPr>
        <w:t>(3), 22.</w:t>
      </w:r>
    </w:p>
    <w:p w14:paraId="525A221D" w14:textId="1B155061" w:rsidR="00363285" w:rsidRPr="0061577C" w:rsidRDefault="00363285" w:rsidP="0011410E">
      <w:pPr>
        <w:spacing w:line="480" w:lineRule="auto"/>
        <w:ind w:left="720" w:hanging="720"/>
        <w:contextualSpacing/>
        <w:rPr>
          <w:rFonts w:ascii="Times New Roman" w:hAnsi="Times New Roman" w:cs="Times New Roman"/>
          <w:sz w:val="24"/>
          <w:szCs w:val="24"/>
        </w:rPr>
      </w:pPr>
      <w:r w:rsidRPr="000717B6">
        <w:rPr>
          <w:rFonts w:ascii="Times New Roman" w:hAnsi="Times New Roman" w:cs="Times New Roman"/>
          <w:color w:val="222222"/>
          <w:sz w:val="24"/>
          <w:szCs w:val="24"/>
          <w:shd w:val="clear" w:color="auto" w:fill="FFFFFF"/>
        </w:rPr>
        <w:t>Cook, G. (2001). </w:t>
      </w:r>
      <w:r w:rsidRPr="000717B6">
        <w:rPr>
          <w:rFonts w:ascii="Times New Roman" w:hAnsi="Times New Roman" w:cs="Times New Roman"/>
          <w:i/>
          <w:iCs/>
          <w:color w:val="222222"/>
          <w:sz w:val="24"/>
          <w:szCs w:val="24"/>
          <w:shd w:val="clear" w:color="auto" w:fill="FFFFFF"/>
        </w:rPr>
        <w:t>The discourse of advertising</w:t>
      </w:r>
      <w:r w:rsidRPr="0061577C">
        <w:rPr>
          <w:rFonts w:ascii="Times New Roman" w:hAnsi="Times New Roman" w:cs="Times New Roman"/>
          <w:i/>
          <w:iCs/>
          <w:color w:val="222222"/>
          <w:sz w:val="24"/>
          <w:szCs w:val="24"/>
          <w:shd w:val="clear" w:color="auto" w:fill="FFFFFF"/>
        </w:rPr>
        <w:t xml:space="preserve"> (2</w:t>
      </w:r>
      <w:r w:rsidRPr="000717B6">
        <w:rPr>
          <w:rFonts w:ascii="Times New Roman" w:hAnsi="Times New Roman" w:cs="Times New Roman"/>
          <w:i/>
          <w:iCs/>
          <w:color w:val="222222"/>
          <w:sz w:val="24"/>
          <w:szCs w:val="24"/>
          <w:shd w:val="clear" w:color="auto" w:fill="FFFFFF"/>
          <w:vertAlign w:val="superscript"/>
        </w:rPr>
        <w:t>nd</w:t>
      </w:r>
      <w:r w:rsidRPr="0061577C">
        <w:rPr>
          <w:rFonts w:ascii="Times New Roman" w:hAnsi="Times New Roman" w:cs="Times New Roman"/>
          <w:i/>
          <w:iCs/>
          <w:color w:val="222222"/>
          <w:sz w:val="24"/>
          <w:szCs w:val="24"/>
          <w:shd w:val="clear" w:color="auto" w:fill="FFFFFF"/>
        </w:rPr>
        <w:t xml:space="preserve"> ed.)</w:t>
      </w:r>
      <w:r w:rsidRPr="000717B6">
        <w:rPr>
          <w:rFonts w:ascii="Times New Roman" w:hAnsi="Times New Roman" w:cs="Times New Roman"/>
          <w:color w:val="222222"/>
          <w:sz w:val="24"/>
          <w:szCs w:val="24"/>
          <w:shd w:val="clear" w:color="auto" w:fill="FFFFFF"/>
        </w:rPr>
        <w:t xml:space="preserve">. </w:t>
      </w:r>
      <w:r w:rsidRPr="0061577C">
        <w:rPr>
          <w:rFonts w:ascii="Times New Roman" w:hAnsi="Times New Roman" w:cs="Times New Roman"/>
          <w:color w:val="222222"/>
          <w:sz w:val="24"/>
          <w:szCs w:val="24"/>
          <w:shd w:val="clear" w:color="auto" w:fill="FFFFFF"/>
        </w:rPr>
        <w:t xml:space="preserve">London, UK: </w:t>
      </w:r>
      <w:r w:rsidRPr="00F70C85">
        <w:rPr>
          <w:rFonts w:ascii="Times New Roman" w:hAnsi="Times New Roman" w:cs="Times New Roman"/>
          <w:color w:val="222222"/>
          <w:sz w:val="24"/>
          <w:szCs w:val="24"/>
          <w:shd w:val="clear" w:color="auto" w:fill="FFFFFF"/>
        </w:rPr>
        <w:t>Routledge</w:t>
      </w:r>
      <w:r w:rsidRPr="000717B6">
        <w:rPr>
          <w:rFonts w:ascii="Times New Roman" w:hAnsi="Times New Roman" w:cs="Times New Roman"/>
          <w:color w:val="222222"/>
          <w:sz w:val="24"/>
          <w:szCs w:val="24"/>
          <w:shd w:val="clear" w:color="auto" w:fill="FFFFFF"/>
        </w:rPr>
        <w:t>.</w:t>
      </w:r>
    </w:p>
    <w:p w14:paraId="643833B2" w14:textId="60204DEB" w:rsidR="00493D78" w:rsidRPr="0061577C" w:rsidRDefault="00493D78" w:rsidP="0011410E">
      <w:pPr>
        <w:spacing w:line="480" w:lineRule="auto"/>
        <w:ind w:left="720" w:hanging="720"/>
        <w:contextualSpacing/>
        <w:rPr>
          <w:rFonts w:ascii="Times New Roman" w:hAnsi="Times New Roman" w:cs="Times New Roman"/>
          <w:sz w:val="24"/>
          <w:szCs w:val="24"/>
        </w:rPr>
      </w:pPr>
      <w:proofErr w:type="spellStart"/>
      <w:r w:rsidRPr="00F70C85">
        <w:rPr>
          <w:rFonts w:ascii="Times New Roman" w:hAnsi="Times New Roman" w:cs="Times New Roman"/>
          <w:sz w:val="24"/>
          <w:szCs w:val="24"/>
        </w:rPr>
        <w:t>Crocco</w:t>
      </w:r>
      <w:proofErr w:type="spellEnd"/>
      <w:r w:rsidRPr="00F70C85">
        <w:rPr>
          <w:rFonts w:ascii="Times New Roman" w:hAnsi="Times New Roman" w:cs="Times New Roman"/>
          <w:sz w:val="24"/>
          <w:szCs w:val="24"/>
        </w:rPr>
        <w:t xml:space="preserve">, M., Halvorsen, A., Jacobsen, R., &amp; </w:t>
      </w:r>
      <w:proofErr w:type="spellStart"/>
      <w:r w:rsidRPr="00F70C85">
        <w:rPr>
          <w:rFonts w:ascii="Times New Roman" w:hAnsi="Times New Roman" w:cs="Times New Roman"/>
          <w:sz w:val="24"/>
          <w:szCs w:val="24"/>
        </w:rPr>
        <w:t>Segall</w:t>
      </w:r>
      <w:proofErr w:type="spellEnd"/>
      <w:r w:rsidRPr="00F70C85">
        <w:rPr>
          <w:rFonts w:ascii="Times New Roman" w:hAnsi="Times New Roman" w:cs="Times New Roman"/>
          <w:sz w:val="24"/>
          <w:szCs w:val="24"/>
        </w:rPr>
        <w:t>, A. (2017). Teaching with evidence</w:t>
      </w:r>
      <w:r w:rsidRPr="00F70C85">
        <w:rPr>
          <w:rFonts w:ascii="Times New Roman" w:hAnsi="Times New Roman" w:cs="Times New Roman"/>
          <w:i/>
          <w:sz w:val="24"/>
          <w:szCs w:val="24"/>
        </w:rPr>
        <w:t xml:space="preserve">. Phi Delta </w:t>
      </w:r>
      <w:proofErr w:type="spellStart"/>
      <w:r w:rsidRPr="00F70C85">
        <w:rPr>
          <w:rFonts w:ascii="Times New Roman" w:hAnsi="Times New Roman" w:cs="Times New Roman"/>
          <w:i/>
          <w:sz w:val="24"/>
          <w:szCs w:val="24"/>
        </w:rPr>
        <w:t>Kappan</w:t>
      </w:r>
      <w:proofErr w:type="spellEnd"/>
      <w:r w:rsidRPr="00F70C85">
        <w:rPr>
          <w:rFonts w:ascii="Times New Roman" w:hAnsi="Times New Roman" w:cs="Times New Roman"/>
          <w:i/>
          <w:sz w:val="24"/>
          <w:szCs w:val="24"/>
        </w:rPr>
        <w:t xml:space="preserve"> 98</w:t>
      </w:r>
      <w:r w:rsidRPr="0061577C">
        <w:rPr>
          <w:rFonts w:ascii="Times New Roman" w:hAnsi="Times New Roman" w:cs="Times New Roman"/>
          <w:sz w:val="24"/>
          <w:szCs w:val="24"/>
        </w:rPr>
        <w:t xml:space="preserve">(7), 67-71. </w:t>
      </w:r>
      <w:proofErr w:type="spellStart"/>
      <w:r w:rsidRPr="0061577C">
        <w:rPr>
          <w:rFonts w:ascii="Times New Roman" w:hAnsi="Times New Roman" w:cs="Times New Roman"/>
          <w:sz w:val="24"/>
          <w:szCs w:val="24"/>
        </w:rPr>
        <w:t>doi</w:t>
      </w:r>
      <w:proofErr w:type="spellEnd"/>
      <w:r w:rsidRPr="0061577C">
        <w:rPr>
          <w:rFonts w:ascii="Times New Roman" w:hAnsi="Times New Roman" w:cs="Times New Roman"/>
          <w:sz w:val="24"/>
          <w:szCs w:val="24"/>
        </w:rPr>
        <w:t>:    https://doi.org/10.1177/0031721717702635</w:t>
      </w:r>
    </w:p>
    <w:p w14:paraId="67B0C04A" w14:textId="6056278D"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Davis, W. (2016, December 5). Fake news or real? How to self-check the news and get the facts: All tech considered. </w:t>
      </w:r>
      <w:r w:rsidRPr="0061577C">
        <w:rPr>
          <w:rFonts w:ascii="Times New Roman" w:hAnsi="Times New Roman" w:cs="Times New Roman"/>
          <w:i/>
          <w:sz w:val="24"/>
          <w:szCs w:val="24"/>
        </w:rPr>
        <w:t>NPR.</w:t>
      </w:r>
      <w:r w:rsidRPr="0061577C">
        <w:rPr>
          <w:rFonts w:ascii="Times New Roman" w:hAnsi="Times New Roman" w:cs="Times New Roman"/>
          <w:sz w:val="24"/>
          <w:szCs w:val="24"/>
        </w:rPr>
        <w:t xml:space="preserve"> Retrieved from http://www.npr.org/sections/alltechconsidered/2016/12/05/503581220/fake-or-real-how-</w:t>
      </w:r>
      <w:r w:rsidRPr="0061577C">
        <w:rPr>
          <w:rFonts w:ascii="Times New Roman" w:hAnsi="Times New Roman" w:cs="Times New Roman"/>
          <w:sz w:val="24"/>
          <w:szCs w:val="24"/>
        </w:rPr>
        <w:lastRenderedPageBreak/>
        <w:t>to-self-check-the-news-and-get-thefacts?utm_campaign=storyshare&amp;utm_source=facebook.com&amp;utm_medium=social</w:t>
      </w:r>
    </w:p>
    <w:p w14:paraId="208560D4" w14:textId="7EFD0CA5" w:rsidR="00EB5DE7" w:rsidRPr="0061577C" w:rsidRDefault="00EB5DE7"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Downie</w:t>
      </w:r>
      <w:proofErr w:type="spellEnd"/>
      <w:r w:rsidRPr="0061577C">
        <w:rPr>
          <w:rFonts w:ascii="Times New Roman" w:hAnsi="Times New Roman" w:cs="Times New Roman"/>
          <w:sz w:val="24"/>
          <w:szCs w:val="24"/>
        </w:rPr>
        <w:t xml:space="preserve"> Jr., L &amp; </w:t>
      </w:r>
      <w:proofErr w:type="spellStart"/>
      <w:r w:rsidRPr="0061577C">
        <w:rPr>
          <w:rFonts w:ascii="Times New Roman" w:hAnsi="Times New Roman" w:cs="Times New Roman"/>
          <w:sz w:val="24"/>
          <w:szCs w:val="24"/>
        </w:rPr>
        <w:t>Schudson</w:t>
      </w:r>
      <w:proofErr w:type="spellEnd"/>
      <w:r w:rsidRPr="0061577C">
        <w:rPr>
          <w:rFonts w:ascii="Times New Roman" w:hAnsi="Times New Roman" w:cs="Times New Roman"/>
          <w:sz w:val="24"/>
          <w:szCs w:val="24"/>
        </w:rPr>
        <w:t xml:space="preserve">, M. (2009, Oct 19). </w:t>
      </w:r>
      <w:r w:rsidRPr="0061577C">
        <w:rPr>
          <w:rFonts w:ascii="Times New Roman" w:hAnsi="Times New Roman" w:cs="Times New Roman"/>
          <w:i/>
          <w:sz w:val="24"/>
          <w:szCs w:val="24"/>
        </w:rPr>
        <w:t xml:space="preserve">The </w:t>
      </w:r>
      <w:r w:rsidR="0038458B" w:rsidRPr="0061577C">
        <w:rPr>
          <w:rFonts w:ascii="Times New Roman" w:hAnsi="Times New Roman" w:cs="Times New Roman"/>
          <w:i/>
          <w:sz w:val="24"/>
          <w:szCs w:val="24"/>
        </w:rPr>
        <w:t xml:space="preserve">reconstruction of American journalism. </w:t>
      </w:r>
      <w:proofErr w:type="spellStart"/>
      <w:r w:rsidR="0038458B" w:rsidRPr="0061577C">
        <w:rPr>
          <w:rFonts w:ascii="Times New Roman" w:hAnsi="Times New Roman" w:cs="Times New Roman"/>
          <w:i/>
          <w:sz w:val="24"/>
          <w:szCs w:val="24"/>
        </w:rPr>
        <w:t>columbia</w:t>
      </w:r>
      <w:proofErr w:type="spellEnd"/>
      <w:r w:rsidR="0038458B" w:rsidRPr="0061577C">
        <w:rPr>
          <w:rFonts w:ascii="Times New Roman" w:hAnsi="Times New Roman" w:cs="Times New Roman"/>
          <w:i/>
          <w:sz w:val="24"/>
          <w:szCs w:val="24"/>
        </w:rPr>
        <w:t xml:space="preserve"> review of journalism</w:t>
      </w:r>
      <w:r w:rsidRPr="0061577C">
        <w:rPr>
          <w:rFonts w:ascii="Times New Roman" w:hAnsi="Times New Roman" w:cs="Times New Roman"/>
          <w:i/>
          <w:sz w:val="24"/>
          <w:szCs w:val="24"/>
        </w:rPr>
        <w:t>.</w:t>
      </w:r>
      <w:r w:rsidRPr="0061577C">
        <w:rPr>
          <w:rFonts w:ascii="Times New Roman" w:hAnsi="Times New Roman" w:cs="Times New Roman"/>
          <w:sz w:val="24"/>
          <w:szCs w:val="24"/>
        </w:rPr>
        <w:t xml:space="preserve"> Retri</w:t>
      </w:r>
      <w:r w:rsidR="0008320D" w:rsidRPr="0061577C">
        <w:rPr>
          <w:rFonts w:ascii="Times New Roman" w:hAnsi="Times New Roman" w:cs="Times New Roman"/>
          <w:sz w:val="24"/>
          <w:szCs w:val="24"/>
        </w:rPr>
        <w:t>e</w:t>
      </w:r>
      <w:r w:rsidRPr="0061577C">
        <w:rPr>
          <w:rFonts w:ascii="Times New Roman" w:hAnsi="Times New Roman" w:cs="Times New Roman"/>
          <w:sz w:val="24"/>
          <w:szCs w:val="24"/>
        </w:rPr>
        <w:t>ved from http://www.cjr.org/reconstruction/the_reconstruction_of_american.php</w:t>
      </w:r>
    </w:p>
    <w:p w14:paraId="02CDB48C" w14:textId="13403030"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Dempsey, K. (2017). What’s behind fake news and what you can do about it. </w:t>
      </w:r>
      <w:r w:rsidRPr="0061577C">
        <w:rPr>
          <w:rFonts w:ascii="Times New Roman" w:hAnsi="Times New Roman" w:cs="Times New Roman"/>
          <w:i/>
          <w:sz w:val="24"/>
          <w:szCs w:val="24"/>
        </w:rPr>
        <w:t>Information Today, 31</w:t>
      </w:r>
      <w:r w:rsidRPr="0061577C">
        <w:rPr>
          <w:rFonts w:ascii="Times New Roman" w:hAnsi="Times New Roman" w:cs="Times New Roman"/>
          <w:sz w:val="24"/>
          <w:szCs w:val="24"/>
        </w:rPr>
        <w:t>(4)</w:t>
      </w:r>
      <w:r w:rsidR="00214FB3" w:rsidRPr="0061577C">
        <w:rPr>
          <w:rFonts w:ascii="Times New Roman" w:hAnsi="Times New Roman" w:cs="Times New Roman"/>
          <w:sz w:val="24"/>
          <w:szCs w:val="24"/>
        </w:rPr>
        <w:t>,</w:t>
      </w:r>
      <w:r w:rsidRPr="0061577C">
        <w:rPr>
          <w:rFonts w:ascii="Times New Roman" w:hAnsi="Times New Roman" w:cs="Times New Roman"/>
          <w:sz w:val="24"/>
          <w:szCs w:val="24"/>
        </w:rPr>
        <w:t xml:space="preserve"> 6. </w:t>
      </w:r>
    </w:p>
    <w:p w14:paraId="28941449" w14:textId="61CAF6C2"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Digital Resource Center. (2017). Lesson 5: News vs. </w:t>
      </w:r>
      <w:r w:rsidR="00D16BDE" w:rsidRPr="0061577C">
        <w:rPr>
          <w:rFonts w:ascii="Times New Roman" w:hAnsi="Times New Roman" w:cs="Times New Roman"/>
          <w:sz w:val="24"/>
          <w:szCs w:val="24"/>
        </w:rPr>
        <w:t>o</w:t>
      </w:r>
      <w:r w:rsidRPr="0061577C">
        <w:rPr>
          <w:rFonts w:ascii="Times New Roman" w:hAnsi="Times New Roman" w:cs="Times New Roman"/>
          <w:sz w:val="24"/>
          <w:szCs w:val="24"/>
        </w:rPr>
        <w:t xml:space="preserve">pinion. </w:t>
      </w:r>
      <w:r w:rsidRPr="0061577C">
        <w:rPr>
          <w:rFonts w:ascii="Times New Roman" w:hAnsi="Times New Roman" w:cs="Times New Roman"/>
          <w:i/>
          <w:sz w:val="24"/>
          <w:szCs w:val="24"/>
        </w:rPr>
        <w:t>Center for News Literacy</w:t>
      </w:r>
      <w:r w:rsidR="00561E5C" w:rsidRPr="0061577C">
        <w:rPr>
          <w:rFonts w:ascii="Times New Roman" w:hAnsi="Times New Roman" w:cs="Times New Roman"/>
          <w:i/>
          <w:sz w:val="24"/>
          <w:szCs w:val="24"/>
        </w:rPr>
        <w:t>.</w:t>
      </w:r>
      <w:r w:rsidRPr="0061577C">
        <w:rPr>
          <w:rFonts w:ascii="Times New Roman" w:hAnsi="Times New Roman" w:cs="Times New Roman"/>
          <w:i/>
          <w:sz w:val="24"/>
          <w:szCs w:val="24"/>
        </w:rPr>
        <w:t xml:space="preserve"> </w:t>
      </w:r>
      <w:r w:rsidRPr="0061577C">
        <w:rPr>
          <w:rFonts w:ascii="Times New Roman" w:hAnsi="Times New Roman" w:cs="Times New Roman"/>
          <w:sz w:val="24"/>
          <w:szCs w:val="24"/>
        </w:rPr>
        <w:t>Retrieved from http://drc.centerfornewsliteracy.org/content/lesson-5-news-vs-opinion.</w:t>
      </w:r>
    </w:p>
    <w:p w14:paraId="15902E3A" w14:textId="55DEB480" w:rsidR="002158E2" w:rsidRPr="0061577C" w:rsidRDefault="002158E2"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Drèze</w:t>
      </w:r>
      <w:proofErr w:type="spellEnd"/>
      <w:r w:rsidRPr="0061577C">
        <w:rPr>
          <w:rFonts w:ascii="Times New Roman" w:hAnsi="Times New Roman" w:cs="Times New Roman"/>
          <w:sz w:val="24"/>
          <w:szCs w:val="24"/>
        </w:rPr>
        <w:t xml:space="preserve">, X., &amp; </w:t>
      </w:r>
      <w:proofErr w:type="spellStart"/>
      <w:r w:rsidRPr="0061577C">
        <w:rPr>
          <w:rFonts w:ascii="Times New Roman" w:hAnsi="Times New Roman" w:cs="Times New Roman"/>
          <w:sz w:val="24"/>
          <w:szCs w:val="24"/>
        </w:rPr>
        <w:t>Hussherr</w:t>
      </w:r>
      <w:proofErr w:type="spellEnd"/>
      <w:r w:rsidRPr="0061577C">
        <w:rPr>
          <w:rFonts w:ascii="Times New Roman" w:hAnsi="Times New Roman" w:cs="Times New Roman"/>
          <w:sz w:val="24"/>
          <w:szCs w:val="24"/>
        </w:rPr>
        <w:t>, F. (2003). Internet advertising: Is anybody watching?</w:t>
      </w:r>
      <w:r w:rsidRPr="0061577C">
        <w:rPr>
          <w:rFonts w:ascii="Times New Roman" w:hAnsi="Times New Roman" w:cs="Times New Roman"/>
          <w:i/>
          <w:sz w:val="24"/>
          <w:szCs w:val="24"/>
        </w:rPr>
        <w:t xml:space="preserve"> Journal of Interactive Marketing, 17</w:t>
      </w:r>
      <w:r w:rsidRPr="0061577C">
        <w:rPr>
          <w:rFonts w:ascii="Times New Roman" w:hAnsi="Times New Roman" w:cs="Times New Roman"/>
          <w:sz w:val="24"/>
          <w:szCs w:val="24"/>
        </w:rPr>
        <w:t>(4), 8-23. doi:10.1002/dir.10063</w:t>
      </w:r>
    </w:p>
    <w:p w14:paraId="12F14890" w14:textId="765AD451"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Ecker, U. K. H., Lewandowsky, S., Chang, E. P., &amp; Pillai, R. (2014). The effects of subtle misinformation in news headlines. </w:t>
      </w:r>
      <w:r w:rsidRPr="0061577C">
        <w:rPr>
          <w:rFonts w:ascii="Times New Roman" w:hAnsi="Times New Roman" w:cs="Times New Roman"/>
          <w:i/>
          <w:sz w:val="24"/>
          <w:szCs w:val="24"/>
        </w:rPr>
        <w:t xml:space="preserve"> Journals of Experimental Psychology 20</w:t>
      </w:r>
      <w:r w:rsidRPr="0061577C">
        <w:rPr>
          <w:rFonts w:ascii="Times New Roman" w:hAnsi="Times New Roman" w:cs="Times New Roman"/>
          <w:sz w:val="24"/>
          <w:szCs w:val="24"/>
        </w:rPr>
        <w:t xml:space="preserve">(4), 323-335. </w:t>
      </w:r>
      <w:proofErr w:type="spellStart"/>
      <w:r w:rsidRPr="0061577C">
        <w:rPr>
          <w:rFonts w:ascii="Times New Roman" w:hAnsi="Times New Roman" w:cs="Times New Roman"/>
          <w:sz w:val="24"/>
          <w:szCs w:val="24"/>
        </w:rPr>
        <w:t>doi</w:t>
      </w:r>
      <w:proofErr w:type="spellEnd"/>
      <w:r w:rsidRPr="0061577C">
        <w:rPr>
          <w:rFonts w:ascii="Times New Roman" w:hAnsi="Times New Roman" w:cs="Times New Roman"/>
          <w:sz w:val="24"/>
          <w:szCs w:val="24"/>
        </w:rPr>
        <w:t>: http://dx.doi.org/10.1037/xap0000028</w:t>
      </w:r>
    </w:p>
    <w:p w14:paraId="602E2FCC" w14:textId="583F15B2" w:rsidR="000918D4" w:rsidRPr="0061577C" w:rsidRDefault="000918D4"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Fake News (2018). In </w:t>
      </w:r>
      <w:r w:rsidRPr="0061577C">
        <w:rPr>
          <w:rFonts w:ascii="Times New Roman" w:hAnsi="Times New Roman" w:cs="Times New Roman"/>
          <w:i/>
          <w:sz w:val="24"/>
          <w:szCs w:val="24"/>
        </w:rPr>
        <w:t xml:space="preserve">Cambridge Dictionary. </w:t>
      </w:r>
      <w:r w:rsidRPr="0061577C">
        <w:rPr>
          <w:rFonts w:ascii="Times New Roman" w:hAnsi="Times New Roman" w:cs="Times New Roman"/>
          <w:sz w:val="24"/>
          <w:szCs w:val="24"/>
        </w:rPr>
        <w:t>Retrieved from https://dictionary.cambridge.org/us/dictionary/english/fake-news</w:t>
      </w:r>
    </w:p>
    <w:p w14:paraId="4D7964D9" w14:textId="1C861DB3"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Fetzer, J. H. (2004). Disinformation: The use of false information. </w:t>
      </w:r>
      <w:r w:rsidRPr="0061577C">
        <w:rPr>
          <w:rFonts w:ascii="Times New Roman" w:hAnsi="Times New Roman" w:cs="Times New Roman"/>
          <w:i/>
          <w:sz w:val="24"/>
          <w:szCs w:val="24"/>
        </w:rPr>
        <w:t>Minds and Machines, 14</w:t>
      </w:r>
      <w:r w:rsidRPr="0061577C">
        <w:rPr>
          <w:rFonts w:ascii="Times New Roman" w:hAnsi="Times New Roman" w:cs="Times New Roman"/>
          <w:sz w:val="24"/>
          <w:szCs w:val="24"/>
        </w:rPr>
        <w:t>(2), 231-240. doi:10.1023/B:MIND.0000021683.28604.5b</w:t>
      </w:r>
    </w:p>
    <w:p w14:paraId="451EBCF0" w14:textId="3EF22634"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Frank, R. (2015). Caveat lector: Fake news as folklore.</w:t>
      </w:r>
      <w:r w:rsidRPr="0061577C">
        <w:rPr>
          <w:rFonts w:ascii="Times New Roman" w:hAnsi="Times New Roman" w:cs="Times New Roman"/>
          <w:i/>
          <w:sz w:val="24"/>
          <w:szCs w:val="24"/>
        </w:rPr>
        <w:t xml:space="preserve"> Journal of American Folklore, 128</w:t>
      </w:r>
      <w:r w:rsidRPr="0061577C">
        <w:rPr>
          <w:rFonts w:ascii="Times New Roman" w:hAnsi="Times New Roman" w:cs="Times New Roman"/>
          <w:sz w:val="24"/>
          <w:szCs w:val="24"/>
        </w:rPr>
        <w:t>(509), 315-332</w:t>
      </w:r>
      <w:r w:rsidR="00214FB3" w:rsidRPr="0061577C">
        <w:rPr>
          <w:rFonts w:ascii="Times New Roman" w:hAnsi="Times New Roman" w:cs="Times New Roman"/>
          <w:sz w:val="24"/>
          <w:szCs w:val="24"/>
        </w:rPr>
        <w:t>.</w:t>
      </w:r>
    </w:p>
    <w:p w14:paraId="57E6C8C9" w14:textId="429EF20D" w:rsidR="001E4E90" w:rsidRPr="0061577C" w:rsidRDefault="001E4E90"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Funke, D. (2017, November 30). </w:t>
      </w:r>
      <w:r w:rsidRPr="0061577C">
        <w:rPr>
          <w:rFonts w:ascii="Times New Roman" w:hAnsi="Times New Roman" w:cs="Times New Roman"/>
          <w:i/>
          <w:sz w:val="24"/>
          <w:szCs w:val="24"/>
        </w:rPr>
        <w:t xml:space="preserve">A satirical fake news site apologized for making a story too real. </w:t>
      </w:r>
      <w:r w:rsidRPr="0061577C">
        <w:rPr>
          <w:rFonts w:ascii="Times New Roman" w:hAnsi="Times New Roman" w:cs="Times New Roman"/>
          <w:sz w:val="24"/>
          <w:szCs w:val="24"/>
        </w:rPr>
        <w:t>Retrieved from https://www.poynter.org/news/satirical-fake-news-site-apologized-making-story-too-real</w:t>
      </w:r>
    </w:p>
    <w:p w14:paraId="2C31AA09" w14:textId="379C1CAF" w:rsidR="00134750" w:rsidRPr="0061577C" w:rsidRDefault="00134750" w:rsidP="0011410E">
      <w:pPr>
        <w:autoSpaceDE w:val="0"/>
        <w:autoSpaceDN w:val="0"/>
        <w:adjustRightInd w:val="0"/>
        <w:spacing w:after="0" w:line="480" w:lineRule="auto"/>
        <w:ind w:left="567" w:hanging="567"/>
        <w:rPr>
          <w:rFonts w:ascii="Times New Roman" w:hAnsi="Times New Roman" w:cs="Times New Roman"/>
          <w:color w:val="000000" w:themeColor="text1"/>
          <w:sz w:val="24"/>
          <w:szCs w:val="24"/>
        </w:rPr>
      </w:pPr>
      <w:proofErr w:type="spellStart"/>
      <w:r w:rsidRPr="0061577C">
        <w:rPr>
          <w:rStyle w:val="hlfld-contribauthor"/>
          <w:rFonts w:ascii="Times New Roman" w:hAnsi="Times New Roman" w:cs="Times New Roman"/>
          <w:color w:val="000000" w:themeColor="text1"/>
          <w:sz w:val="24"/>
          <w:szCs w:val="24"/>
        </w:rPr>
        <w:lastRenderedPageBreak/>
        <w:t>Giglietto</w:t>
      </w:r>
      <w:proofErr w:type="spellEnd"/>
      <w:r w:rsidRPr="0061577C">
        <w:rPr>
          <w:rStyle w:val="hlfld-contribauthor"/>
          <w:rFonts w:ascii="Times New Roman" w:hAnsi="Times New Roman" w:cs="Times New Roman"/>
          <w:color w:val="000000" w:themeColor="text1"/>
          <w:sz w:val="24"/>
          <w:szCs w:val="24"/>
        </w:rPr>
        <w:t>, </w:t>
      </w:r>
      <w:r w:rsidRPr="0061577C">
        <w:rPr>
          <w:rStyle w:val="nlmgiven-names"/>
          <w:rFonts w:ascii="Times New Roman" w:hAnsi="Times New Roman" w:cs="Times New Roman"/>
          <w:color w:val="000000" w:themeColor="text1"/>
          <w:sz w:val="24"/>
          <w:szCs w:val="24"/>
        </w:rPr>
        <w:t>F.</w:t>
      </w:r>
      <w:r w:rsidRPr="0061577C">
        <w:rPr>
          <w:rFonts w:ascii="Times New Roman" w:hAnsi="Times New Roman" w:cs="Times New Roman"/>
          <w:color w:val="000000" w:themeColor="text1"/>
          <w:sz w:val="24"/>
          <w:szCs w:val="24"/>
        </w:rPr>
        <w:t>, </w:t>
      </w:r>
      <w:proofErr w:type="spellStart"/>
      <w:r w:rsidRPr="0061577C">
        <w:rPr>
          <w:rStyle w:val="hlfld-contribauthor"/>
          <w:rFonts w:ascii="Times New Roman" w:hAnsi="Times New Roman" w:cs="Times New Roman"/>
          <w:color w:val="000000" w:themeColor="text1"/>
          <w:sz w:val="24"/>
          <w:szCs w:val="24"/>
        </w:rPr>
        <w:t>Iannelli</w:t>
      </w:r>
      <w:proofErr w:type="spellEnd"/>
      <w:r w:rsidRPr="0061577C">
        <w:rPr>
          <w:rStyle w:val="hlfld-contribauthor"/>
          <w:rFonts w:ascii="Times New Roman" w:hAnsi="Times New Roman" w:cs="Times New Roman"/>
          <w:color w:val="000000" w:themeColor="text1"/>
          <w:sz w:val="24"/>
          <w:szCs w:val="24"/>
        </w:rPr>
        <w:t>, </w:t>
      </w:r>
      <w:r w:rsidRPr="0061577C">
        <w:rPr>
          <w:rStyle w:val="nlmgiven-names"/>
          <w:rFonts w:ascii="Times New Roman" w:hAnsi="Times New Roman" w:cs="Times New Roman"/>
          <w:color w:val="000000" w:themeColor="text1"/>
          <w:sz w:val="24"/>
          <w:szCs w:val="24"/>
        </w:rPr>
        <w:t>L.</w:t>
      </w:r>
      <w:r w:rsidRPr="0061577C">
        <w:rPr>
          <w:rFonts w:ascii="Times New Roman" w:hAnsi="Times New Roman" w:cs="Times New Roman"/>
          <w:color w:val="000000" w:themeColor="text1"/>
          <w:sz w:val="24"/>
          <w:szCs w:val="24"/>
        </w:rPr>
        <w:t>, </w:t>
      </w:r>
      <w:r w:rsidRPr="0061577C">
        <w:rPr>
          <w:rStyle w:val="hlfld-contribauthor"/>
          <w:rFonts w:ascii="Times New Roman" w:hAnsi="Times New Roman" w:cs="Times New Roman"/>
          <w:color w:val="000000" w:themeColor="text1"/>
          <w:sz w:val="24"/>
          <w:szCs w:val="24"/>
        </w:rPr>
        <w:t>Rossi, </w:t>
      </w:r>
      <w:r w:rsidRPr="0061577C">
        <w:rPr>
          <w:rStyle w:val="nlmgiven-names"/>
          <w:rFonts w:ascii="Times New Roman" w:hAnsi="Times New Roman" w:cs="Times New Roman"/>
          <w:color w:val="000000" w:themeColor="text1"/>
          <w:sz w:val="24"/>
          <w:szCs w:val="24"/>
        </w:rPr>
        <w:t>L.</w:t>
      </w:r>
      <w:r w:rsidRPr="0061577C">
        <w:rPr>
          <w:rFonts w:ascii="Times New Roman" w:hAnsi="Times New Roman" w:cs="Times New Roman"/>
          <w:color w:val="000000" w:themeColor="text1"/>
          <w:sz w:val="24"/>
          <w:szCs w:val="24"/>
        </w:rPr>
        <w:t>, &amp; </w:t>
      </w:r>
      <w:proofErr w:type="spellStart"/>
      <w:r w:rsidRPr="0061577C">
        <w:rPr>
          <w:rStyle w:val="hlfld-contribauthor"/>
          <w:rFonts w:ascii="Times New Roman" w:hAnsi="Times New Roman" w:cs="Times New Roman"/>
          <w:color w:val="000000" w:themeColor="text1"/>
          <w:sz w:val="24"/>
          <w:szCs w:val="24"/>
        </w:rPr>
        <w:t>Valeriani</w:t>
      </w:r>
      <w:proofErr w:type="spellEnd"/>
      <w:r w:rsidRPr="0061577C">
        <w:rPr>
          <w:rStyle w:val="hlfld-contribauthor"/>
          <w:rFonts w:ascii="Times New Roman" w:hAnsi="Times New Roman" w:cs="Times New Roman"/>
          <w:color w:val="000000" w:themeColor="text1"/>
          <w:sz w:val="24"/>
          <w:szCs w:val="24"/>
        </w:rPr>
        <w:t>, </w:t>
      </w:r>
      <w:r w:rsidRPr="0061577C">
        <w:rPr>
          <w:rStyle w:val="nlmgiven-names"/>
          <w:rFonts w:ascii="Times New Roman" w:hAnsi="Times New Roman" w:cs="Times New Roman"/>
          <w:color w:val="000000" w:themeColor="text1"/>
          <w:sz w:val="24"/>
          <w:szCs w:val="24"/>
        </w:rPr>
        <w:t>A.</w:t>
      </w:r>
      <w:r w:rsidRPr="0061577C">
        <w:rPr>
          <w:rFonts w:ascii="Times New Roman" w:hAnsi="Times New Roman" w:cs="Times New Roman"/>
          <w:color w:val="000000" w:themeColor="text1"/>
          <w:sz w:val="24"/>
          <w:szCs w:val="24"/>
        </w:rPr>
        <w:t> (</w:t>
      </w:r>
      <w:r w:rsidRPr="0061577C">
        <w:rPr>
          <w:rStyle w:val="nlmyear"/>
          <w:rFonts w:ascii="Times New Roman" w:hAnsi="Times New Roman" w:cs="Times New Roman"/>
          <w:color w:val="000000" w:themeColor="text1"/>
          <w:sz w:val="24"/>
          <w:szCs w:val="24"/>
        </w:rPr>
        <w:t>2016</w:t>
      </w:r>
      <w:r w:rsidRPr="0061577C">
        <w:rPr>
          <w:rFonts w:ascii="Times New Roman" w:hAnsi="Times New Roman" w:cs="Times New Roman"/>
          <w:color w:val="000000" w:themeColor="text1"/>
          <w:sz w:val="24"/>
          <w:szCs w:val="24"/>
        </w:rPr>
        <w:t>). </w:t>
      </w:r>
      <w:r w:rsidRPr="0061577C">
        <w:rPr>
          <w:rStyle w:val="nlmarticle-title"/>
          <w:rFonts w:ascii="Times New Roman" w:hAnsi="Times New Roman" w:cs="Times New Roman"/>
          <w:i/>
          <w:iCs/>
          <w:color w:val="000000" w:themeColor="text1"/>
          <w:sz w:val="24"/>
          <w:szCs w:val="24"/>
        </w:rPr>
        <w:t>Fakes, news and the election: A new taxonomy for the study of misleading information within the hybrid media system</w:t>
      </w:r>
      <w:r w:rsidRPr="0061577C">
        <w:rPr>
          <w:rFonts w:ascii="Times New Roman" w:hAnsi="Times New Roman" w:cs="Times New Roman"/>
          <w:color w:val="000000" w:themeColor="text1"/>
          <w:sz w:val="24"/>
          <w:szCs w:val="24"/>
        </w:rPr>
        <w:t>. Retrieved from https://papers.ssrn.com/sol3/papers.cfm?abstract_id=2878774</w:t>
      </w:r>
    </w:p>
    <w:p w14:paraId="6D6436CA" w14:textId="7F163983" w:rsidR="00B92BCD" w:rsidRPr="0061577C" w:rsidRDefault="00B92BCD"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Hart, P. S., &amp; Nisbet, E. C. (2012). Boomerang effects in science communication: How motivated reasoning and identity cues amplify opinion polarization about climate mitigation policies. </w:t>
      </w:r>
      <w:r w:rsidRPr="0061577C">
        <w:rPr>
          <w:rFonts w:ascii="Times New Roman" w:hAnsi="Times New Roman" w:cs="Times New Roman"/>
          <w:i/>
          <w:sz w:val="24"/>
          <w:szCs w:val="24"/>
        </w:rPr>
        <w:t>Communication Research, 39</w:t>
      </w:r>
      <w:r w:rsidRPr="0061577C">
        <w:rPr>
          <w:rFonts w:ascii="Times New Roman" w:hAnsi="Times New Roman" w:cs="Times New Roman"/>
          <w:sz w:val="24"/>
          <w:szCs w:val="24"/>
        </w:rPr>
        <w:t>(6), 701-723. doi:10.1177/0093650211416646</w:t>
      </w:r>
    </w:p>
    <w:p w14:paraId="47431070" w14:textId="1864C848"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Howard, P. N., </w:t>
      </w:r>
      <w:proofErr w:type="spellStart"/>
      <w:r w:rsidRPr="0061577C">
        <w:rPr>
          <w:rFonts w:ascii="Times New Roman" w:hAnsi="Times New Roman" w:cs="Times New Roman"/>
          <w:sz w:val="24"/>
          <w:szCs w:val="24"/>
        </w:rPr>
        <w:t>Kollanyi</w:t>
      </w:r>
      <w:proofErr w:type="spellEnd"/>
      <w:r w:rsidRPr="0061577C">
        <w:rPr>
          <w:rFonts w:ascii="Times New Roman" w:hAnsi="Times New Roman" w:cs="Times New Roman"/>
          <w:sz w:val="24"/>
          <w:szCs w:val="24"/>
        </w:rPr>
        <w:t xml:space="preserve">, B., Bradshaw, S., &amp; </w:t>
      </w:r>
      <w:proofErr w:type="spellStart"/>
      <w:r w:rsidRPr="0061577C">
        <w:rPr>
          <w:rFonts w:ascii="Times New Roman" w:hAnsi="Times New Roman" w:cs="Times New Roman"/>
          <w:sz w:val="24"/>
          <w:szCs w:val="24"/>
        </w:rPr>
        <w:t>Neudert</w:t>
      </w:r>
      <w:proofErr w:type="spellEnd"/>
      <w:r w:rsidRPr="0061577C">
        <w:rPr>
          <w:rFonts w:ascii="Times New Roman" w:hAnsi="Times New Roman" w:cs="Times New Roman"/>
          <w:sz w:val="24"/>
          <w:szCs w:val="24"/>
        </w:rPr>
        <w:t xml:space="preserve">, L. M. (2017). Social media, news and political information during the US election: Was polarizing content concentrated on swing states. </w:t>
      </w:r>
      <w:r w:rsidRPr="0061577C">
        <w:rPr>
          <w:rFonts w:ascii="Times New Roman" w:hAnsi="Times New Roman" w:cs="Times New Roman"/>
          <w:i/>
          <w:sz w:val="24"/>
          <w:szCs w:val="24"/>
        </w:rPr>
        <w:t xml:space="preserve">The Computational Propaganda Project. </w:t>
      </w:r>
      <w:r w:rsidRPr="0061577C">
        <w:rPr>
          <w:rFonts w:ascii="Times New Roman" w:hAnsi="Times New Roman" w:cs="Times New Roman"/>
          <w:sz w:val="24"/>
          <w:szCs w:val="24"/>
        </w:rPr>
        <w:t>Retrieved from http://comprop.oii.ox.ac.uk/wp-content/uploads/sites/89/2017/09/Polarizing-Content-and-Swing-States.pdf</w:t>
      </w:r>
    </w:p>
    <w:p w14:paraId="0114DFAD" w14:textId="0A8E4549" w:rsidR="006E4F1C" w:rsidRPr="0061577C" w:rsidRDefault="006E4F1C" w:rsidP="0011410E">
      <w:pPr>
        <w:keepLines/>
        <w:tabs>
          <w:tab w:val="left" w:pos="720"/>
        </w:tabs>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iReach</w:t>
      </w:r>
      <w:proofErr w:type="spellEnd"/>
      <w:r w:rsidRPr="0061577C">
        <w:rPr>
          <w:rFonts w:ascii="Times New Roman" w:hAnsi="Times New Roman" w:cs="Times New Roman"/>
          <w:sz w:val="24"/>
          <w:szCs w:val="24"/>
        </w:rPr>
        <w:t xml:space="preserve">. (2018). </w:t>
      </w:r>
      <w:r w:rsidRPr="0061577C">
        <w:rPr>
          <w:rFonts w:ascii="Times New Roman" w:hAnsi="Times New Roman" w:cs="Times New Roman"/>
          <w:i/>
          <w:sz w:val="24"/>
          <w:szCs w:val="24"/>
        </w:rPr>
        <w:t>Writing and formatting tips for news releases</w:t>
      </w:r>
      <w:r w:rsidR="007F2C2B" w:rsidRPr="0061577C">
        <w:rPr>
          <w:rFonts w:ascii="Times New Roman" w:hAnsi="Times New Roman" w:cs="Times New Roman"/>
          <w:i/>
          <w:sz w:val="24"/>
          <w:szCs w:val="24"/>
        </w:rPr>
        <w:t xml:space="preserve">. </w:t>
      </w:r>
      <w:r w:rsidR="007F2C2B" w:rsidRPr="0061577C">
        <w:rPr>
          <w:rFonts w:ascii="Times New Roman" w:hAnsi="Times New Roman" w:cs="Times New Roman"/>
          <w:sz w:val="24"/>
          <w:szCs w:val="24"/>
        </w:rPr>
        <w:t>Retrieved from https://ireach.prnewswire.com/tips.aspx</w:t>
      </w:r>
      <w:r w:rsidR="007F2C2B" w:rsidRPr="0061577C">
        <w:rPr>
          <w:rFonts w:ascii="Times New Roman" w:hAnsi="Times New Roman" w:cs="Times New Roman"/>
          <w:i/>
          <w:sz w:val="24"/>
          <w:szCs w:val="24"/>
        </w:rPr>
        <w:t xml:space="preserve"> </w:t>
      </w:r>
    </w:p>
    <w:p w14:paraId="595AB2A5" w14:textId="258882F6" w:rsidR="00E356A3" w:rsidRPr="0061577C" w:rsidRDefault="00E356A3" w:rsidP="0011410E">
      <w:pPr>
        <w:keepLines/>
        <w:tabs>
          <w:tab w:val="left" w:pos="720"/>
        </w:tabs>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Jones, W. E. (2002). Dissident versus loyalist: Which scientists should we trust? </w:t>
      </w:r>
      <w:r w:rsidRPr="0061577C">
        <w:rPr>
          <w:rFonts w:ascii="Times New Roman" w:hAnsi="Times New Roman" w:cs="Times New Roman"/>
          <w:i/>
          <w:sz w:val="24"/>
          <w:szCs w:val="24"/>
        </w:rPr>
        <w:t>The Journal of Value Inquiry, 36</w:t>
      </w:r>
      <w:r w:rsidRPr="0061577C">
        <w:rPr>
          <w:rFonts w:ascii="Times New Roman" w:hAnsi="Times New Roman" w:cs="Times New Roman"/>
          <w:sz w:val="24"/>
          <w:szCs w:val="24"/>
        </w:rPr>
        <w:t>(4), 511-520. doi:10.1023/A:1021945707032</w:t>
      </w:r>
    </w:p>
    <w:p w14:paraId="42F804BD" w14:textId="08EC33FD"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Klein, D. O., &amp; </w:t>
      </w:r>
      <w:proofErr w:type="spellStart"/>
      <w:r w:rsidRPr="0061577C">
        <w:rPr>
          <w:rFonts w:ascii="Times New Roman" w:hAnsi="Times New Roman" w:cs="Times New Roman"/>
          <w:sz w:val="24"/>
          <w:szCs w:val="24"/>
        </w:rPr>
        <w:t>Wueller</w:t>
      </w:r>
      <w:proofErr w:type="spellEnd"/>
      <w:r w:rsidRPr="0061577C">
        <w:rPr>
          <w:rFonts w:ascii="Times New Roman" w:hAnsi="Times New Roman" w:cs="Times New Roman"/>
          <w:sz w:val="24"/>
          <w:szCs w:val="24"/>
        </w:rPr>
        <w:t xml:space="preserve">, J.R. (2017). Fake news: a legal perspective. </w:t>
      </w:r>
      <w:r w:rsidRPr="0061577C">
        <w:rPr>
          <w:rFonts w:ascii="Times New Roman" w:hAnsi="Times New Roman" w:cs="Times New Roman"/>
          <w:i/>
          <w:sz w:val="24"/>
          <w:szCs w:val="24"/>
        </w:rPr>
        <w:t>Journal of Internet Law, 20</w:t>
      </w:r>
      <w:r w:rsidRPr="0061577C">
        <w:rPr>
          <w:rFonts w:ascii="Times New Roman" w:hAnsi="Times New Roman" w:cs="Times New Roman"/>
          <w:sz w:val="24"/>
          <w:szCs w:val="24"/>
        </w:rPr>
        <w:t xml:space="preserve">(10), 1-13.  </w:t>
      </w:r>
    </w:p>
    <w:p w14:paraId="703AD7C2" w14:textId="4E22E24C" w:rsidR="00C23D37" w:rsidRPr="0061577C" w:rsidRDefault="00C23D37"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color w:val="222222"/>
          <w:sz w:val="24"/>
          <w:szCs w:val="24"/>
          <w:shd w:val="clear" w:color="auto" w:fill="FFFFFF"/>
        </w:rPr>
        <w:t>Kotsiantis</w:t>
      </w:r>
      <w:proofErr w:type="spellEnd"/>
      <w:r w:rsidRPr="0061577C">
        <w:rPr>
          <w:rFonts w:ascii="Times New Roman" w:hAnsi="Times New Roman" w:cs="Times New Roman"/>
          <w:color w:val="222222"/>
          <w:sz w:val="24"/>
          <w:szCs w:val="24"/>
          <w:shd w:val="clear" w:color="auto" w:fill="FFFFFF"/>
        </w:rPr>
        <w:t xml:space="preserve">, S. B., </w:t>
      </w:r>
      <w:proofErr w:type="spellStart"/>
      <w:r w:rsidRPr="0061577C">
        <w:rPr>
          <w:rFonts w:ascii="Times New Roman" w:hAnsi="Times New Roman" w:cs="Times New Roman"/>
          <w:color w:val="222222"/>
          <w:sz w:val="24"/>
          <w:szCs w:val="24"/>
          <w:shd w:val="clear" w:color="auto" w:fill="FFFFFF"/>
        </w:rPr>
        <w:t>Zaharakis</w:t>
      </w:r>
      <w:proofErr w:type="spellEnd"/>
      <w:r w:rsidRPr="0061577C">
        <w:rPr>
          <w:rFonts w:ascii="Times New Roman" w:hAnsi="Times New Roman" w:cs="Times New Roman"/>
          <w:color w:val="222222"/>
          <w:sz w:val="24"/>
          <w:szCs w:val="24"/>
          <w:shd w:val="clear" w:color="auto" w:fill="FFFFFF"/>
        </w:rPr>
        <w:t xml:space="preserve">, I., &amp; </w:t>
      </w:r>
      <w:proofErr w:type="spellStart"/>
      <w:r w:rsidRPr="0061577C">
        <w:rPr>
          <w:rFonts w:ascii="Times New Roman" w:hAnsi="Times New Roman" w:cs="Times New Roman"/>
          <w:color w:val="222222"/>
          <w:sz w:val="24"/>
          <w:szCs w:val="24"/>
          <w:shd w:val="clear" w:color="auto" w:fill="FFFFFF"/>
        </w:rPr>
        <w:t>Pintelas</w:t>
      </w:r>
      <w:proofErr w:type="spellEnd"/>
      <w:r w:rsidRPr="0061577C">
        <w:rPr>
          <w:rFonts w:ascii="Times New Roman" w:hAnsi="Times New Roman" w:cs="Times New Roman"/>
          <w:color w:val="222222"/>
          <w:sz w:val="24"/>
          <w:szCs w:val="24"/>
          <w:shd w:val="clear" w:color="auto" w:fill="FFFFFF"/>
        </w:rPr>
        <w:t>, P. (2007). Supervised machine learning: A review of classification techniques. </w:t>
      </w:r>
      <w:r w:rsidRPr="0061577C">
        <w:rPr>
          <w:rFonts w:ascii="Times New Roman" w:hAnsi="Times New Roman" w:cs="Times New Roman"/>
          <w:i/>
          <w:iCs/>
          <w:color w:val="222222"/>
          <w:sz w:val="24"/>
          <w:szCs w:val="24"/>
          <w:shd w:val="clear" w:color="auto" w:fill="FFFFFF"/>
        </w:rPr>
        <w:t>Emerging artificial intelligence applications in computer engineering</w:t>
      </w:r>
      <w:r w:rsidRPr="0061577C">
        <w:rPr>
          <w:rFonts w:ascii="Times New Roman" w:hAnsi="Times New Roman" w:cs="Times New Roman"/>
          <w:color w:val="222222"/>
          <w:sz w:val="24"/>
          <w:szCs w:val="24"/>
          <w:shd w:val="clear" w:color="auto" w:fill="FFFFFF"/>
        </w:rPr>
        <w:t>, </w:t>
      </w:r>
      <w:r w:rsidRPr="0061577C">
        <w:rPr>
          <w:rFonts w:ascii="Times New Roman" w:hAnsi="Times New Roman" w:cs="Times New Roman"/>
          <w:i/>
          <w:iCs/>
          <w:color w:val="222222"/>
          <w:sz w:val="24"/>
          <w:szCs w:val="24"/>
          <w:shd w:val="clear" w:color="auto" w:fill="FFFFFF"/>
        </w:rPr>
        <w:t>160</w:t>
      </w:r>
      <w:r w:rsidRPr="0061577C">
        <w:rPr>
          <w:rFonts w:ascii="Times New Roman" w:hAnsi="Times New Roman" w:cs="Times New Roman"/>
          <w:color w:val="222222"/>
          <w:sz w:val="24"/>
          <w:szCs w:val="24"/>
          <w:shd w:val="clear" w:color="auto" w:fill="FFFFFF"/>
        </w:rPr>
        <w:t>, 3-24.</w:t>
      </w:r>
    </w:p>
    <w:p w14:paraId="4C1D4E5B" w14:textId="0B87AA4C" w:rsidR="00864621" w:rsidRPr="0061577C" w:rsidRDefault="00864621"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color w:val="222222"/>
          <w:sz w:val="24"/>
          <w:szCs w:val="24"/>
          <w:shd w:val="clear" w:color="auto" w:fill="FFFFFF"/>
        </w:rPr>
        <w:t>Lazer</w:t>
      </w:r>
      <w:proofErr w:type="spellEnd"/>
      <w:r w:rsidRPr="0061577C">
        <w:rPr>
          <w:rFonts w:ascii="Times New Roman" w:hAnsi="Times New Roman" w:cs="Times New Roman"/>
          <w:color w:val="222222"/>
          <w:sz w:val="24"/>
          <w:szCs w:val="24"/>
          <w:shd w:val="clear" w:color="auto" w:fill="FFFFFF"/>
        </w:rPr>
        <w:t xml:space="preserve">, D. M., Baum, M. A., </w:t>
      </w:r>
      <w:proofErr w:type="spellStart"/>
      <w:r w:rsidRPr="0061577C">
        <w:rPr>
          <w:rFonts w:ascii="Times New Roman" w:hAnsi="Times New Roman" w:cs="Times New Roman"/>
          <w:color w:val="222222"/>
          <w:sz w:val="24"/>
          <w:szCs w:val="24"/>
          <w:shd w:val="clear" w:color="auto" w:fill="FFFFFF"/>
        </w:rPr>
        <w:t>Benkler</w:t>
      </w:r>
      <w:proofErr w:type="spellEnd"/>
      <w:r w:rsidRPr="0061577C">
        <w:rPr>
          <w:rFonts w:ascii="Times New Roman" w:hAnsi="Times New Roman" w:cs="Times New Roman"/>
          <w:color w:val="222222"/>
          <w:sz w:val="24"/>
          <w:szCs w:val="24"/>
          <w:shd w:val="clear" w:color="auto" w:fill="FFFFFF"/>
        </w:rPr>
        <w:t xml:space="preserve">, Y., </w:t>
      </w:r>
      <w:proofErr w:type="spellStart"/>
      <w:r w:rsidRPr="0061577C">
        <w:rPr>
          <w:rFonts w:ascii="Times New Roman" w:hAnsi="Times New Roman" w:cs="Times New Roman"/>
          <w:color w:val="222222"/>
          <w:sz w:val="24"/>
          <w:szCs w:val="24"/>
          <w:shd w:val="clear" w:color="auto" w:fill="FFFFFF"/>
        </w:rPr>
        <w:t>Berinsky</w:t>
      </w:r>
      <w:proofErr w:type="spellEnd"/>
      <w:r w:rsidRPr="0061577C">
        <w:rPr>
          <w:rFonts w:ascii="Times New Roman" w:hAnsi="Times New Roman" w:cs="Times New Roman"/>
          <w:color w:val="222222"/>
          <w:sz w:val="24"/>
          <w:szCs w:val="24"/>
          <w:shd w:val="clear" w:color="auto" w:fill="FFFFFF"/>
        </w:rPr>
        <w:t xml:space="preserve">, A. J., Greenhill, K. M., </w:t>
      </w:r>
      <w:proofErr w:type="spellStart"/>
      <w:r w:rsidRPr="0061577C">
        <w:rPr>
          <w:rFonts w:ascii="Times New Roman" w:hAnsi="Times New Roman" w:cs="Times New Roman"/>
          <w:color w:val="222222"/>
          <w:sz w:val="24"/>
          <w:szCs w:val="24"/>
          <w:shd w:val="clear" w:color="auto" w:fill="FFFFFF"/>
        </w:rPr>
        <w:t>Menczer</w:t>
      </w:r>
      <w:proofErr w:type="spellEnd"/>
      <w:r w:rsidRPr="0061577C">
        <w:rPr>
          <w:rFonts w:ascii="Times New Roman" w:hAnsi="Times New Roman" w:cs="Times New Roman"/>
          <w:color w:val="222222"/>
          <w:sz w:val="24"/>
          <w:szCs w:val="24"/>
          <w:shd w:val="clear" w:color="auto" w:fill="FFFFFF"/>
        </w:rPr>
        <w:t xml:space="preserve">, F., ... &amp; </w:t>
      </w:r>
      <w:proofErr w:type="spellStart"/>
      <w:r w:rsidRPr="0061577C">
        <w:rPr>
          <w:rFonts w:ascii="Times New Roman" w:hAnsi="Times New Roman" w:cs="Times New Roman"/>
          <w:color w:val="222222"/>
          <w:sz w:val="24"/>
          <w:szCs w:val="24"/>
          <w:shd w:val="clear" w:color="auto" w:fill="FFFFFF"/>
        </w:rPr>
        <w:t>Schudson</w:t>
      </w:r>
      <w:proofErr w:type="spellEnd"/>
      <w:r w:rsidRPr="0061577C">
        <w:rPr>
          <w:rFonts w:ascii="Times New Roman" w:hAnsi="Times New Roman" w:cs="Times New Roman"/>
          <w:color w:val="222222"/>
          <w:sz w:val="24"/>
          <w:szCs w:val="24"/>
          <w:shd w:val="clear" w:color="auto" w:fill="FFFFFF"/>
        </w:rPr>
        <w:t>, M. (2018). The science of fake news. </w:t>
      </w:r>
      <w:r w:rsidRPr="0061577C">
        <w:rPr>
          <w:rFonts w:ascii="Times New Roman" w:hAnsi="Times New Roman" w:cs="Times New Roman"/>
          <w:i/>
          <w:iCs/>
          <w:color w:val="222222"/>
          <w:sz w:val="24"/>
          <w:szCs w:val="24"/>
          <w:shd w:val="clear" w:color="auto" w:fill="FFFFFF"/>
        </w:rPr>
        <w:t>Science</w:t>
      </w:r>
      <w:r w:rsidRPr="0061577C">
        <w:rPr>
          <w:rFonts w:ascii="Times New Roman" w:hAnsi="Times New Roman" w:cs="Times New Roman"/>
          <w:color w:val="222222"/>
          <w:sz w:val="24"/>
          <w:szCs w:val="24"/>
          <w:shd w:val="clear" w:color="auto" w:fill="FFFFFF"/>
        </w:rPr>
        <w:t>, </w:t>
      </w:r>
      <w:r w:rsidRPr="0061577C">
        <w:rPr>
          <w:rFonts w:ascii="Times New Roman" w:hAnsi="Times New Roman" w:cs="Times New Roman"/>
          <w:i/>
          <w:iCs/>
          <w:color w:val="222222"/>
          <w:sz w:val="24"/>
          <w:szCs w:val="24"/>
          <w:shd w:val="clear" w:color="auto" w:fill="FFFFFF"/>
        </w:rPr>
        <w:t>359</w:t>
      </w:r>
      <w:r w:rsidRPr="0061577C">
        <w:rPr>
          <w:rFonts w:ascii="Times New Roman" w:hAnsi="Times New Roman" w:cs="Times New Roman"/>
          <w:color w:val="222222"/>
          <w:sz w:val="24"/>
          <w:szCs w:val="24"/>
          <w:shd w:val="clear" w:color="auto" w:fill="FFFFFF"/>
        </w:rPr>
        <w:t>(6380), 1094-1096.</w:t>
      </w:r>
    </w:p>
    <w:p w14:paraId="561E8D3B" w14:textId="16D6DE5D" w:rsidR="00810F9C" w:rsidRPr="0061577C" w:rsidRDefault="00810F9C"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lastRenderedPageBreak/>
        <w:t>McElreath</w:t>
      </w:r>
      <w:proofErr w:type="spellEnd"/>
      <w:r w:rsidRPr="0061577C">
        <w:rPr>
          <w:rFonts w:ascii="Times New Roman" w:hAnsi="Times New Roman" w:cs="Times New Roman"/>
          <w:sz w:val="24"/>
          <w:szCs w:val="24"/>
        </w:rPr>
        <w:t xml:space="preserve">, R., &amp; </w:t>
      </w:r>
      <w:proofErr w:type="spellStart"/>
      <w:r w:rsidRPr="0061577C">
        <w:rPr>
          <w:rFonts w:ascii="Times New Roman" w:hAnsi="Times New Roman" w:cs="Times New Roman"/>
          <w:sz w:val="24"/>
          <w:szCs w:val="24"/>
        </w:rPr>
        <w:t>Smaldino</w:t>
      </w:r>
      <w:proofErr w:type="spellEnd"/>
      <w:r w:rsidRPr="0061577C">
        <w:rPr>
          <w:rFonts w:ascii="Times New Roman" w:hAnsi="Times New Roman" w:cs="Times New Roman"/>
          <w:sz w:val="24"/>
          <w:szCs w:val="24"/>
        </w:rPr>
        <w:t>, P.E. (2015). Replication, communication, and the population dynamics of scientific discovery. Retrieved from https://arxiv.org/abs/1503.02780</w:t>
      </w:r>
    </w:p>
    <w:p w14:paraId="33B07EFA" w14:textId="14FA01AA" w:rsidR="00BE7D4E" w:rsidRPr="0061577C" w:rsidRDefault="00BE7D4E"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Mihailidis</w:t>
      </w:r>
      <w:proofErr w:type="spellEnd"/>
      <w:r w:rsidRPr="0061577C">
        <w:rPr>
          <w:rFonts w:ascii="Times New Roman" w:hAnsi="Times New Roman" w:cs="Times New Roman"/>
          <w:sz w:val="24"/>
          <w:szCs w:val="24"/>
        </w:rPr>
        <w:t xml:space="preserve">, P., &amp; </w:t>
      </w:r>
      <w:proofErr w:type="spellStart"/>
      <w:r w:rsidRPr="0061577C">
        <w:rPr>
          <w:rFonts w:ascii="Times New Roman" w:hAnsi="Times New Roman" w:cs="Times New Roman"/>
          <w:sz w:val="24"/>
          <w:szCs w:val="24"/>
        </w:rPr>
        <w:t>Viotty</w:t>
      </w:r>
      <w:proofErr w:type="spellEnd"/>
      <w:r w:rsidRPr="0061577C">
        <w:rPr>
          <w:rFonts w:ascii="Times New Roman" w:hAnsi="Times New Roman" w:cs="Times New Roman"/>
          <w:sz w:val="24"/>
          <w:szCs w:val="24"/>
        </w:rPr>
        <w:t xml:space="preserve">, S. (2017). Spreadable spectacle in digital culture: Civic expression, fake news, and the role of media literacies in "post-fact" society. </w:t>
      </w:r>
      <w:r w:rsidRPr="0061577C">
        <w:rPr>
          <w:rFonts w:ascii="Times New Roman" w:hAnsi="Times New Roman" w:cs="Times New Roman"/>
          <w:i/>
          <w:sz w:val="24"/>
          <w:szCs w:val="24"/>
        </w:rPr>
        <w:t>The American Behavioral Scientist, 61</w:t>
      </w:r>
      <w:r w:rsidRPr="0061577C">
        <w:rPr>
          <w:rFonts w:ascii="Times New Roman" w:hAnsi="Times New Roman" w:cs="Times New Roman"/>
          <w:sz w:val="24"/>
          <w:szCs w:val="24"/>
        </w:rPr>
        <w:t>(4), 441. doi:10.1177/0002764217701217</w:t>
      </w:r>
    </w:p>
    <w:p w14:paraId="4B5BF54A" w14:textId="64E6F365" w:rsidR="00546AEA" w:rsidRPr="0061577C" w:rsidRDefault="00546AEA"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Mitchell, A., Go</w:t>
      </w:r>
      <w:r w:rsidR="00B72C0B" w:rsidRPr="0061577C">
        <w:rPr>
          <w:rFonts w:ascii="Times New Roman" w:hAnsi="Times New Roman" w:cs="Times New Roman"/>
          <w:sz w:val="24"/>
          <w:szCs w:val="24"/>
        </w:rPr>
        <w:t>tt</w:t>
      </w:r>
      <w:r w:rsidRPr="0061577C">
        <w:rPr>
          <w:rFonts w:ascii="Times New Roman" w:hAnsi="Times New Roman" w:cs="Times New Roman"/>
          <w:sz w:val="24"/>
          <w:szCs w:val="24"/>
        </w:rPr>
        <w:t xml:space="preserve">fried, J., </w:t>
      </w:r>
      <w:r w:rsidR="00B72C0B" w:rsidRPr="0061577C">
        <w:rPr>
          <w:rFonts w:ascii="Times New Roman" w:hAnsi="Times New Roman" w:cs="Times New Roman"/>
          <w:sz w:val="24"/>
          <w:szCs w:val="24"/>
        </w:rPr>
        <w:t xml:space="preserve">Barthel, M., &amp; Sumida, N. (2018, June 18). </w:t>
      </w:r>
      <w:r w:rsidR="00B72C0B" w:rsidRPr="0061577C">
        <w:rPr>
          <w:rFonts w:ascii="Times New Roman" w:hAnsi="Times New Roman" w:cs="Times New Roman"/>
          <w:i/>
          <w:sz w:val="24"/>
          <w:szCs w:val="24"/>
        </w:rPr>
        <w:t xml:space="preserve">Distinguishing between factual and opinion statements in the news. </w:t>
      </w:r>
      <w:r w:rsidR="00B72C0B" w:rsidRPr="0061577C">
        <w:rPr>
          <w:rFonts w:ascii="Times New Roman" w:hAnsi="Times New Roman" w:cs="Times New Roman"/>
          <w:sz w:val="24"/>
          <w:szCs w:val="24"/>
        </w:rPr>
        <w:t>Retrieved from http://www.journalism.org/2018/06/18/distinguishing-between-factual-and-opinion-statements-in-the-news/</w:t>
      </w:r>
    </w:p>
    <w:p w14:paraId="38279B95" w14:textId="579D5F40" w:rsidR="00FB316A" w:rsidRPr="0061577C" w:rsidRDefault="00FB316A"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Murphy, K. P. (2012). </w:t>
      </w:r>
      <w:r w:rsidRPr="0061577C">
        <w:rPr>
          <w:rFonts w:ascii="Times New Roman" w:hAnsi="Times New Roman" w:cs="Times New Roman"/>
          <w:i/>
          <w:sz w:val="24"/>
          <w:szCs w:val="24"/>
        </w:rPr>
        <w:t>Machine learning: A probabilistic perspective</w:t>
      </w:r>
      <w:r w:rsidRPr="0061577C">
        <w:rPr>
          <w:rFonts w:ascii="Times New Roman" w:hAnsi="Times New Roman" w:cs="Times New Roman"/>
          <w:sz w:val="24"/>
          <w:szCs w:val="24"/>
        </w:rPr>
        <w:t>. Cambridge, MA: MIT Press.</w:t>
      </w:r>
    </w:p>
    <w:p w14:paraId="41A25C4B" w14:textId="777AAC0E" w:rsidR="00121452" w:rsidRPr="0061577C" w:rsidRDefault="00121452"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Najmabadi</w:t>
      </w:r>
      <w:proofErr w:type="spellEnd"/>
      <w:r w:rsidRPr="0061577C">
        <w:rPr>
          <w:rFonts w:ascii="Times New Roman" w:hAnsi="Times New Roman" w:cs="Times New Roman"/>
          <w:sz w:val="24"/>
          <w:szCs w:val="24"/>
        </w:rPr>
        <w:t xml:space="preserve">, S. (2017). How can students be taught to detect fake news? </w:t>
      </w:r>
      <w:r w:rsidRPr="0061577C">
        <w:rPr>
          <w:rFonts w:ascii="Times New Roman" w:hAnsi="Times New Roman" w:cs="Times New Roman"/>
          <w:i/>
          <w:sz w:val="24"/>
          <w:szCs w:val="24"/>
        </w:rPr>
        <w:t>The Chronicle of Higher Education, 63</w:t>
      </w:r>
      <w:r w:rsidRPr="0061577C">
        <w:rPr>
          <w:rFonts w:ascii="Times New Roman" w:hAnsi="Times New Roman" w:cs="Times New Roman"/>
          <w:sz w:val="24"/>
          <w:szCs w:val="24"/>
        </w:rPr>
        <w:t>(18), A22.</w:t>
      </w:r>
    </w:p>
    <w:p w14:paraId="50375AC9" w14:textId="3F977D49" w:rsidR="005D32F8" w:rsidRPr="0061577C" w:rsidRDefault="005D32F8"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Ng, Y., &amp; Zhao, X. (2018). The human alarm system for sensational news, online news headlines, and associated generic digital footprints: A uses and gratifications approach. </w:t>
      </w:r>
      <w:r w:rsidRPr="0061577C">
        <w:rPr>
          <w:rFonts w:ascii="Times New Roman" w:hAnsi="Times New Roman" w:cs="Times New Roman"/>
          <w:i/>
          <w:sz w:val="24"/>
          <w:szCs w:val="24"/>
        </w:rPr>
        <w:t>Communication Research,</w:t>
      </w:r>
      <w:r w:rsidRPr="0061577C">
        <w:rPr>
          <w:rFonts w:ascii="Times New Roman" w:hAnsi="Times New Roman" w:cs="Times New Roman"/>
          <w:sz w:val="24"/>
          <w:szCs w:val="24"/>
        </w:rPr>
        <w:t xml:space="preserve"> 1-25. doi:10.1177/0093650218793739</w:t>
      </w:r>
    </w:p>
    <w:p w14:paraId="5455C93F" w14:textId="57C18F1C" w:rsidR="00134750" w:rsidRPr="0061577C" w:rsidRDefault="00134750" w:rsidP="0011410E">
      <w:pPr>
        <w:autoSpaceDE w:val="0"/>
        <w:autoSpaceDN w:val="0"/>
        <w:adjustRightInd w:val="0"/>
        <w:spacing w:after="0" w:line="480" w:lineRule="auto"/>
        <w:ind w:left="567" w:hanging="567"/>
        <w:rPr>
          <w:rFonts w:ascii="Times New Roman" w:hAnsi="Times New Roman" w:cs="Times New Roman"/>
          <w:color w:val="000000" w:themeColor="text1"/>
          <w:sz w:val="24"/>
          <w:szCs w:val="24"/>
        </w:rPr>
      </w:pPr>
      <w:r w:rsidRPr="0061577C">
        <w:rPr>
          <w:rFonts w:ascii="Times New Roman" w:hAnsi="Times New Roman" w:cs="Times New Roman"/>
          <w:color w:val="000000" w:themeColor="text1"/>
          <w:sz w:val="24"/>
          <w:szCs w:val="24"/>
        </w:rPr>
        <w:t xml:space="preserve">Nielsen, R. K., &amp; Graves, L. (2017). ‘News you don’t believe’: Audience perspectives on fake news. </w:t>
      </w:r>
      <w:r w:rsidRPr="0061577C">
        <w:rPr>
          <w:rFonts w:ascii="Times New Roman" w:hAnsi="Times New Roman" w:cs="Times New Roman"/>
          <w:i/>
          <w:color w:val="000000" w:themeColor="text1"/>
          <w:sz w:val="24"/>
          <w:szCs w:val="24"/>
        </w:rPr>
        <w:t>Reuters Institute for the Study of Journalism Report</w:t>
      </w:r>
      <w:r w:rsidRPr="0061577C">
        <w:rPr>
          <w:rFonts w:ascii="Times New Roman" w:hAnsi="Times New Roman" w:cs="Times New Roman"/>
          <w:color w:val="000000" w:themeColor="text1"/>
          <w:sz w:val="24"/>
          <w:szCs w:val="24"/>
        </w:rPr>
        <w:t>. Retrieved from https://reutersinstitute.politics.ox.ac.uk/sites/default/files/2017-10/Nielsen&amp;Graves_factsheet_1710v3_FINAL_download.pdf</w:t>
      </w:r>
    </w:p>
    <w:p w14:paraId="35E2F094" w14:textId="04DECA23" w:rsidR="00B42A0D" w:rsidRPr="0061577C" w:rsidRDefault="00B42A0D"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Nyhan</w:t>
      </w:r>
      <w:proofErr w:type="spellEnd"/>
      <w:r w:rsidRPr="0061577C">
        <w:rPr>
          <w:rFonts w:ascii="Times New Roman" w:hAnsi="Times New Roman" w:cs="Times New Roman"/>
          <w:sz w:val="24"/>
          <w:szCs w:val="24"/>
        </w:rPr>
        <w:t xml:space="preserve">, B., &amp; </w:t>
      </w:r>
      <w:proofErr w:type="spellStart"/>
      <w:r w:rsidRPr="0061577C">
        <w:rPr>
          <w:rFonts w:ascii="Times New Roman" w:hAnsi="Times New Roman" w:cs="Times New Roman"/>
          <w:sz w:val="24"/>
          <w:szCs w:val="24"/>
        </w:rPr>
        <w:t>Reifler</w:t>
      </w:r>
      <w:proofErr w:type="spellEnd"/>
      <w:r w:rsidRPr="0061577C">
        <w:rPr>
          <w:rFonts w:ascii="Times New Roman" w:hAnsi="Times New Roman" w:cs="Times New Roman"/>
          <w:sz w:val="24"/>
          <w:szCs w:val="24"/>
        </w:rPr>
        <w:t xml:space="preserve">, J. (2010). When corrections fail: The persistence of political misperceptions. </w:t>
      </w:r>
      <w:r w:rsidRPr="0061577C">
        <w:rPr>
          <w:rFonts w:ascii="Times New Roman" w:hAnsi="Times New Roman" w:cs="Times New Roman"/>
          <w:i/>
          <w:sz w:val="24"/>
          <w:szCs w:val="24"/>
        </w:rPr>
        <w:t>Political Behavior, 32</w:t>
      </w:r>
      <w:r w:rsidRPr="0061577C">
        <w:rPr>
          <w:rFonts w:ascii="Times New Roman" w:hAnsi="Times New Roman" w:cs="Times New Roman"/>
          <w:sz w:val="24"/>
          <w:szCs w:val="24"/>
        </w:rPr>
        <w:t>(2), 303-330. doi:10.1007/s11109-010-9112-2</w:t>
      </w:r>
    </w:p>
    <w:p w14:paraId="4F3E1444" w14:textId="65883841" w:rsidR="00121452" w:rsidRPr="0061577C" w:rsidRDefault="00121452"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Ojala</w:t>
      </w:r>
      <w:proofErr w:type="spellEnd"/>
      <w:r w:rsidRPr="0061577C">
        <w:rPr>
          <w:rFonts w:ascii="Times New Roman" w:hAnsi="Times New Roman" w:cs="Times New Roman"/>
          <w:sz w:val="24"/>
          <w:szCs w:val="24"/>
        </w:rPr>
        <w:t xml:space="preserve">, M. (2017). Fake business news. </w:t>
      </w:r>
      <w:r w:rsidRPr="0061577C">
        <w:rPr>
          <w:rFonts w:ascii="Times New Roman" w:hAnsi="Times New Roman" w:cs="Times New Roman"/>
          <w:i/>
          <w:sz w:val="24"/>
          <w:szCs w:val="24"/>
        </w:rPr>
        <w:t>Online Searcher, 41</w:t>
      </w:r>
      <w:r w:rsidRPr="0061577C">
        <w:rPr>
          <w:rFonts w:ascii="Times New Roman" w:hAnsi="Times New Roman" w:cs="Times New Roman"/>
          <w:sz w:val="24"/>
          <w:szCs w:val="24"/>
        </w:rPr>
        <w:t>(3), 54.</w:t>
      </w:r>
    </w:p>
    <w:p w14:paraId="1B9C62B3" w14:textId="2D50D7D8"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lastRenderedPageBreak/>
        <w:t xml:space="preserve">Padgett, L. (2017). Filtering out fake news: It all starts with media literacy. </w:t>
      </w:r>
      <w:r w:rsidRPr="0061577C">
        <w:rPr>
          <w:rFonts w:ascii="Times New Roman" w:hAnsi="Times New Roman" w:cs="Times New Roman"/>
          <w:i/>
          <w:sz w:val="24"/>
          <w:szCs w:val="24"/>
        </w:rPr>
        <w:t>Information Today, 34</w:t>
      </w:r>
      <w:r w:rsidRPr="0061577C">
        <w:rPr>
          <w:rFonts w:ascii="Times New Roman" w:hAnsi="Times New Roman" w:cs="Times New Roman"/>
          <w:sz w:val="24"/>
          <w:szCs w:val="24"/>
        </w:rPr>
        <w:t>(1), 6.</w:t>
      </w:r>
    </w:p>
    <w:p w14:paraId="59833961" w14:textId="52687C1F"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Pennycook, G., &amp; Rand, D. G. (2017). </w:t>
      </w:r>
      <w:r w:rsidRPr="0061577C">
        <w:rPr>
          <w:rFonts w:ascii="Times New Roman" w:hAnsi="Times New Roman" w:cs="Times New Roman"/>
          <w:i/>
          <w:sz w:val="24"/>
          <w:szCs w:val="24"/>
        </w:rPr>
        <w:t>Who falls for fake news? The roles of analytical thinking, motivated reasoning, political ideology, and bullshit respectively</w:t>
      </w:r>
      <w:r w:rsidRPr="0061577C">
        <w:rPr>
          <w:rFonts w:ascii="Times New Roman" w:hAnsi="Times New Roman" w:cs="Times New Roman"/>
          <w:sz w:val="24"/>
          <w:szCs w:val="24"/>
        </w:rPr>
        <w:t>. Retrieved from</w:t>
      </w:r>
      <w:r w:rsidR="00561E5C" w:rsidRPr="0061577C">
        <w:rPr>
          <w:rFonts w:ascii="Times New Roman" w:hAnsi="Times New Roman" w:cs="Times New Roman"/>
          <w:sz w:val="24"/>
          <w:szCs w:val="24"/>
        </w:rPr>
        <w:t xml:space="preserve"> </w:t>
      </w:r>
      <w:r w:rsidRPr="0061577C">
        <w:rPr>
          <w:rFonts w:ascii="Times New Roman" w:hAnsi="Times New Roman" w:cs="Times New Roman"/>
          <w:sz w:val="24"/>
          <w:szCs w:val="24"/>
        </w:rPr>
        <w:t>https://papers.ssrn.com/sol3/papers.cfm?abstract_id=3023545</w:t>
      </w:r>
    </w:p>
    <w:p w14:paraId="1A3D1B9A" w14:textId="30E551FC" w:rsidR="00121452" w:rsidRPr="0061577C" w:rsidRDefault="00121452" w:rsidP="0011410E">
      <w:pPr>
        <w:spacing w:line="480" w:lineRule="auto"/>
        <w:ind w:left="720" w:hanging="720"/>
        <w:contextualSpacing/>
        <w:rPr>
          <w:rFonts w:ascii="Times New Roman" w:hAnsi="Times New Roman" w:cs="Times New Roman"/>
          <w:i/>
          <w:sz w:val="24"/>
          <w:szCs w:val="24"/>
        </w:rPr>
      </w:pPr>
      <w:proofErr w:type="spellStart"/>
      <w:r w:rsidRPr="0061577C">
        <w:rPr>
          <w:rFonts w:ascii="Times New Roman" w:hAnsi="Times New Roman" w:cs="Times New Roman"/>
          <w:sz w:val="24"/>
          <w:szCs w:val="24"/>
        </w:rPr>
        <w:t>Potthast</w:t>
      </w:r>
      <w:proofErr w:type="spellEnd"/>
      <w:r w:rsidRPr="0061577C">
        <w:rPr>
          <w:rFonts w:ascii="Times New Roman" w:hAnsi="Times New Roman" w:cs="Times New Roman"/>
          <w:sz w:val="24"/>
          <w:szCs w:val="24"/>
        </w:rPr>
        <w:t xml:space="preserve">, M., </w:t>
      </w:r>
      <w:proofErr w:type="spellStart"/>
      <w:r w:rsidRPr="0061577C">
        <w:rPr>
          <w:rFonts w:ascii="Times New Roman" w:hAnsi="Times New Roman" w:cs="Times New Roman"/>
          <w:sz w:val="24"/>
          <w:szCs w:val="24"/>
        </w:rPr>
        <w:t>Kiesel</w:t>
      </w:r>
      <w:proofErr w:type="spellEnd"/>
      <w:r w:rsidRPr="0061577C">
        <w:rPr>
          <w:rFonts w:ascii="Times New Roman" w:hAnsi="Times New Roman" w:cs="Times New Roman"/>
          <w:sz w:val="24"/>
          <w:szCs w:val="24"/>
        </w:rPr>
        <w:t xml:space="preserve">, J., </w:t>
      </w:r>
      <w:proofErr w:type="spellStart"/>
      <w:r w:rsidRPr="0061577C">
        <w:rPr>
          <w:rFonts w:ascii="Times New Roman" w:hAnsi="Times New Roman" w:cs="Times New Roman"/>
          <w:sz w:val="24"/>
          <w:szCs w:val="24"/>
        </w:rPr>
        <w:t>Reinartz</w:t>
      </w:r>
      <w:proofErr w:type="spellEnd"/>
      <w:r w:rsidRPr="0061577C">
        <w:rPr>
          <w:rFonts w:ascii="Times New Roman" w:hAnsi="Times New Roman" w:cs="Times New Roman"/>
          <w:sz w:val="24"/>
          <w:szCs w:val="24"/>
        </w:rPr>
        <w:t xml:space="preserve">, K., </w:t>
      </w:r>
      <w:proofErr w:type="spellStart"/>
      <w:r w:rsidRPr="0061577C">
        <w:rPr>
          <w:rFonts w:ascii="Times New Roman" w:hAnsi="Times New Roman" w:cs="Times New Roman"/>
          <w:sz w:val="24"/>
          <w:szCs w:val="24"/>
        </w:rPr>
        <w:t>Bevendorff</w:t>
      </w:r>
      <w:proofErr w:type="spellEnd"/>
      <w:r w:rsidRPr="0061577C">
        <w:rPr>
          <w:rFonts w:ascii="Times New Roman" w:hAnsi="Times New Roman" w:cs="Times New Roman"/>
          <w:sz w:val="24"/>
          <w:szCs w:val="24"/>
        </w:rPr>
        <w:t xml:space="preserve">, J., &amp; Stein, B. (2017) </w:t>
      </w:r>
      <w:r w:rsidRPr="0061577C">
        <w:rPr>
          <w:rFonts w:ascii="Times New Roman" w:hAnsi="Times New Roman" w:cs="Times New Roman"/>
          <w:i/>
          <w:sz w:val="24"/>
          <w:szCs w:val="24"/>
        </w:rPr>
        <w:t xml:space="preserve">A stylometric inquiry into </w:t>
      </w:r>
      <w:proofErr w:type="spellStart"/>
      <w:r w:rsidRPr="0061577C">
        <w:rPr>
          <w:rFonts w:ascii="Times New Roman" w:hAnsi="Times New Roman" w:cs="Times New Roman"/>
          <w:i/>
          <w:sz w:val="24"/>
          <w:szCs w:val="24"/>
        </w:rPr>
        <w:t>hyperpartisan</w:t>
      </w:r>
      <w:proofErr w:type="spellEnd"/>
      <w:r w:rsidRPr="0061577C">
        <w:rPr>
          <w:rFonts w:ascii="Times New Roman" w:hAnsi="Times New Roman" w:cs="Times New Roman"/>
          <w:i/>
          <w:sz w:val="24"/>
          <w:szCs w:val="24"/>
        </w:rPr>
        <w:t xml:space="preserve"> and fake news</w:t>
      </w:r>
      <w:r w:rsidRPr="0061577C">
        <w:rPr>
          <w:rFonts w:ascii="Times New Roman" w:hAnsi="Times New Roman" w:cs="Times New Roman"/>
          <w:sz w:val="24"/>
          <w:szCs w:val="24"/>
        </w:rPr>
        <w:t>. Retrieved from</w:t>
      </w:r>
      <w:r w:rsidR="00561E5C" w:rsidRPr="0061577C">
        <w:rPr>
          <w:rFonts w:ascii="Times New Roman" w:hAnsi="Times New Roman" w:cs="Times New Roman"/>
          <w:sz w:val="24"/>
          <w:szCs w:val="24"/>
        </w:rPr>
        <w:t>:</w:t>
      </w:r>
      <w:r w:rsidR="006F395F" w:rsidRPr="0061577C">
        <w:rPr>
          <w:rFonts w:ascii="Times New Roman" w:hAnsi="Times New Roman" w:cs="Times New Roman"/>
          <w:sz w:val="24"/>
          <w:szCs w:val="24"/>
        </w:rPr>
        <w:t xml:space="preserve"> </w:t>
      </w:r>
      <w:r w:rsidRPr="0061577C">
        <w:rPr>
          <w:rFonts w:ascii="Times New Roman" w:hAnsi="Times New Roman" w:cs="Times New Roman"/>
          <w:sz w:val="24"/>
          <w:szCs w:val="24"/>
        </w:rPr>
        <w:t xml:space="preserve">https://arxiv.org/abs/1702.05638 </w:t>
      </w:r>
      <w:r w:rsidRPr="0061577C">
        <w:rPr>
          <w:rFonts w:ascii="Times New Roman" w:hAnsi="Times New Roman" w:cs="Times New Roman"/>
          <w:sz w:val="24"/>
          <w:szCs w:val="24"/>
        </w:rPr>
        <w:tab/>
      </w:r>
    </w:p>
    <w:p w14:paraId="3558A2DC"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Reilly, I. (2012). Satirical fake news and/as American political discourse. </w:t>
      </w:r>
      <w:r w:rsidRPr="0061577C">
        <w:rPr>
          <w:rFonts w:ascii="Times New Roman" w:hAnsi="Times New Roman" w:cs="Times New Roman"/>
          <w:i/>
          <w:sz w:val="24"/>
          <w:szCs w:val="24"/>
        </w:rPr>
        <w:t>Journal of American Culture, 35</w:t>
      </w:r>
      <w:r w:rsidRPr="0061577C">
        <w:rPr>
          <w:rFonts w:ascii="Times New Roman" w:hAnsi="Times New Roman" w:cs="Times New Roman"/>
          <w:sz w:val="24"/>
          <w:szCs w:val="24"/>
        </w:rPr>
        <w:t>(3), 258-275.</w:t>
      </w:r>
    </w:p>
    <w:p w14:paraId="246CA971"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Reilly, I. (2013). From critique to mobilization: The yes men and the utopian politics of satirical fake news</w:t>
      </w:r>
      <w:r w:rsidRPr="0061577C">
        <w:rPr>
          <w:rFonts w:ascii="Times New Roman" w:hAnsi="Times New Roman" w:cs="Times New Roman"/>
          <w:i/>
          <w:sz w:val="24"/>
          <w:szCs w:val="24"/>
        </w:rPr>
        <w:t>. International Journal of Communication</w:t>
      </w:r>
      <w:r w:rsidRPr="0061577C">
        <w:rPr>
          <w:rFonts w:ascii="Times New Roman" w:hAnsi="Times New Roman" w:cs="Times New Roman"/>
          <w:sz w:val="24"/>
          <w:szCs w:val="24"/>
        </w:rPr>
        <w:t>, 7, 1243-1264.</w:t>
      </w:r>
    </w:p>
    <w:p w14:paraId="77AD0D85" w14:textId="77777777"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Rich, P. R., &amp; Zaragoza, M. S. (2016). The continued influence of implied and explicitly stated misinformation in news reports</w:t>
      </w:r>
      <w:r w:rsidRPr="0061577C">
        <w:rPr>
          <w:rFonts w:ascii="Times New Roman" w:hAnsi="Times New Roman" w:cs="Times New Roman"/>
          <w:i/>
          <w:sz w:val="24"/>
          <w:szCs w:val="24"/>
        </w:rPr>
        <w:t>. Journal of Experimental Psychology. Learning, Memory, and Cognition, 42</w:t>
      </w:r>
      <w:r w:rsidRPr="0061577C">
        <w:rPr>
          <w:rFonts w:ascii="Times New Roman" w:hAnsi="Times New Roman" w:cs="Times New Roman"/>
          <w:sz w:val="24"/>
          <w:szCs w:val="24"/>
        </w:rPr>
        <w:t>(1), 62-74. doi:10.1037/xlm0000155</w:t>
      </w:r>
    </w:p>
    <w:p w14:paraId="073C8E9B" w14:textId="0A0ABD4E" w:rsidR="00EB5DE7" w:rsidRPr="0061577C" w:rsidRDefault="00EB5DE7"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Roozenbeek</w:t>
      </w:r>
      <w:proofErr w:type="spellEnd"/>
      <w:r w:rsidRPr="0061577C">
        <w:rPr>
          <w:rFonts w:ascii="Times New Roman" w:hAnsi="Times New Roman" w:cs="Times New Roman"/>
          <w:sz w:val="24"/>
          <w:szCs w:val="24"/>
        </w:rPr>
        <w:t xml:space="preserve">, J., &amp; van der Linden, S. (2018). </w:t>
      </w:r>
      <w:r w:rsidR="00DA0AAB" w:rsidRPr="0061577C">
        <w:rPr>
          <w:rFonts w:ascii="Times New Roman" w:hAnsi="Times New Roman" w:cs="Times New Roman"/>
          <w:sz w:val="24"/>
          <w:szCs w:val="24"/>
        </w:rPr>
        <w:t>The fake news game: A</w:t>
      </w:r>
      <w:r w:rsidRPr="0061577C">
        <w:rPr>
          <w:rFonts w:ascii="Times New Roman" w:hAnsi="Times New Roman" w:cs="Times New Roman"/>
          <w:sz w:val="24"/>
          <w:szCs w:val="24"/>
        </w:rPr>
        <w:t xml:space="preserve">ctively inoculating against the risk of misinformation, </w:t>
      </w:r>
      <w:r w:rsidRPr="0061577C">
        <w:rPr>
          <w:rFonts w:ascii="Times New Roman" w:hAnsi="Times New Roman" w:cs="Times New Roman"/>
          <w:i/>
          <w:sz w:val="24"/>
          <w:szCs w:val="24"/>
        </w:rPr>
        <w:t>Journal of Risk Research</w:t>
      </w:r>
      <w:r w:rsidRPr="0061577C">
        <w:rPr>
          <w:rFonts w:ascii="Times New Roman" w:hAnsi="Times New Roman" w:cs="Times New Roman"/>
          <w:sz w:val="24"/>
          <w:szCs w:val="24"/>
        </w:rPr>
        <w:t xml:space="preserve">, </w:t>
      </w:r>
      <w:proofErr w:type="spellStart"/>
      <w:r w:rsidRPr="0061577C">
        <w:rPr>
          <w:rFonts w:ascii="Times New Roman" w:hAnsi="Times New Roman" w:cs="Times New Roman"/>
          <w:sz w:val="24"/>
          <w:szCs w:val="24"/>
        </w:rPr>
        <w:t>doi</w:t>
      </w:r>
      <w:proofErr w:type="spellEnd"/>
      <w:r w:rsidRPr="0061577C">
        <w:rPr>
          <w:rFonts w:ascii="Times New Roman" w:hAnsi="Times New Roman" w:cs="Times New Roman"/>
          <w:sz w:val="24"/>
          <w:szCs w:val="24"/>
        </w:rPr>
        <w:t>: 10.1080/13669877.2018.1443491</w:t>
      </w:r>
    </w:p>
    <w:p w14:paraId="50AA57F7" w14:textId="37DF2934" w:rsidR="000F3A6C" w:rsidRPr="0061577C" w:rsidRDefault="000F3A6C"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Samuel, A. </w:t>
      </w:r>
      <w:r w:rsidR="00B64740" w:rsidRPr="0061577C">
        <w:rPr>
          <w:rFonts w:ascii="Times New Roman" w:hAnsi="Times New Roman" w:cs="Times New Roman"/>
          <w:sz w:val="24"/>
          <w:szCs w:val="24"/>
        </w:rPr>
        <w:t>(</w:t>
      </w:r>
      <w:r w:rsidRPr="0061577C">
        <w:rPr>
          <w:rFonts w:ascii="Times New Roman" w:hAnsi="Times New Roman" w:cs="Times New Roman"/>
          <w:sz w:val="24"/>
          <w:szCs w:val="24"/>
        </w:rPr>
        <w:t>2016, November 29</w:t>
      </w:r>
      <w:r w:rsidR="007B24B2" w:rsidRPr="0061577C">
        <w:rPr>
          <w:rFonts w:ascii="Times New Roman" w:hAnsi="Times New Roman" w:cs="Times New Roman"/>
          <w:sz w:val="24"/>
          <w:szCs w:val="24"/>
        </w:rPr>
        <w:t>)</w:t>
      </w:r>
      <w:r w:rsidRPr="0061577C">
        <w:rPr>
          <w:rFonts w:ascii="Times New Roman" w:hAnsi="Times New Roman" w:cs="Times New Roman"/>
          <w:sz w:val="24"/>
          <w:szCs w:val="24"/>
        </w:rPr>
        <w:t xml:space="preserve">. </w:t>
      </w:r>
      <w:r w:rsidRPr="0061577C">
        <w:rPr>
          <w:rFonts w:ascii="Times New Roman" w:hAnsi="Times New Roman" w:cs="Times New Roman"/>
          <w:i/>
          <w:sz w:val="24"/>
          <w:szCs w:val="24"/>
        </w:rPr>
        <w:t xml:space="preserve">To fix fake news, look to yellow journalism. </w:t>
      </w:r>
      <w:r w:rsidRPr="0061577C">
        <w:rPr>
          <w:rFonts w:ascii="Times New Roman" w:hAnsi="Times New Roman" w:cs="Times New Roman"/>
          <w:sz w:val="24"/>
          <w:szCs w:val="24"/>
        </w:rPr>
        <w:t>Retrieved from https://daily.jstor.org/to-fix-fake-news-look-to-yellow-journalism/</w:t>
      </w:r>
    </w:p>
    <w:p w14:paraId="7C39E3F6" w14:textId="66E97306" w:rsidR="001322CB" w:rsidRPr="0061577C" w:rsidRDefault="001322CB"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Schallom</w:t>
      </w:r>
      <w:proofErr w:type="spellEnd"/>
      <w:r w:rsidRPr="0061577C">
        <w:rPr>
          <w:rFonts w:ascii="Times New Roman" w:hAnsi="Times New Roman" w:cs="Times New Roman"/>
          <w:sz w:val="24"/>
          <w:szCs w:val="24"/>
        </w:rPr>
        <w:t xml:space="preserve">, R. (2018). </w:t>
      </w:r>
      <w:r w:rsidRPr="0061577C">
        <w:rPr>
          <w:rFonts w:ascii="Times New Roman" w:hAnsi="Times New Roman" w:cs="Times New Roman"/>
          <w:i/>
          <w:sz w:val="24"/>
          <w:szCs w:val="24"/>
        </w:rPr>
        <w:t xml:space="preserve">Better design helps differentiate opinion and news. </w:t>
      </w:r>
      <w:r w:rsidRPr="0061577C">
        <w:rPr>
          <w:rFonts w:ascii="Times New Roman" w:hAnsi="Times New Roman" w:cs="Times New Roman"/>
          <w:sz w:val="24"/>
          <w:szCs w:val="24"/>
        </w:rPr>
        <w:t>Retrieved from http://www.niemanlab.org/2017/12/better-design-helps-differentiate-opinion-and-news/</w:t>
      </w:r>
    </w:p>
    <w:p w14:paraId="122DD2AE" w14:textId="7D929A64" w:rsidR="00A57B31" w:rsidRPr="0061577C" w:rsidRDefault="00A57B31"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lastRenderedPageBreak/>
        <w:t>Sheble</w:t>
      </w:r>
      <w:proofErr w:type="spellEnd"/>
      <w:r w:rsidRPr="0061577C">
        <w:rPr>
          <w:rFonts w:ascii="Times New Roman" w:hAnsi="Times New Roman" w:cs="Times New Roman"/>
          <w:sz w:val="24"/>
          <w:szCs w:val="24"/>
        </w:rPr>
        <w:t xml:space="preserve">, L. (2018). </w:t>
      </w:r>
      <w:r w:rsidR="00792A98" w:rsidRPr="0061577C">
        <w:rPr>
          <w:rFonts w:ascii="Times New Roman" w:hAnsi="Times New Roman" w:cs="Times New Roman"/>
          <w:sz w:val="24"/>
          <w:szCs w:val="24"/>
        </w:rPr>
        <w:t xml:space="preserve">Misinformation and science: </w:t>
      </w:r>
      <w:r w:rsidRPr="0061577C">
        <w:rPr>
          <w:rFonts w:ascii="Times New Roman" w:hAnsi="Times New Roman" w:cs="Times New Roman"/>
          <w:sz w:val="24"/>
          <w:szCs w:val="24"/>
        </w:rPr>
        <w:t xml:space="preserve">Emergence, diffusion, and persistence. In B. G. </w:t>
      </w:r>
      <w:proofErr w:type="spellStart"/>
      <w:r w:rsidRPr="0061577C">
        <w:rPr>
          <w:rFonts w:ascii="Times New Roman" w:hAnsi="Times New Roman" w:cs="Times New Roman"/>
          <w:sz w:val="24"/>
          <w:szCs w:val="24"/>
        </w:rPr>
        <w:t>Southwell</w:t>
      </w:r>
      <w:proofErr w:type="spellEnd"/>
      <w:r w:rsidRPr="0061577C">
        <w:rPr>
          <w:rFonts w:ascii="Times New Roman" w:hAnsi="Times New Roman" w:cs="Times New Roman"/>
          <w:sz w:val="24"/>
          <w:szCs w:val="24"/>
        </w:rPr>
        <w:t xml:space="preserve">, E. A. Thorson, &amp; L. </w:t>
      </w:r>
      <w:proofErr w:type="spellStart"/>
      <w:r w:rsidRPr="0061577C">
        <w:rPr>
          <w:rFonts w:ascii="Times New Roman" w:hAnsi="Times New Roman" w:cs="Times New Roman"/>
          <w:sz w:val="24"/>
          <w:szCs w:val="24"/>
        </w:rPr>
        <w:t>Sheble</w:t>
      </w:r>
      <w:proofErr w:type="spellEnd"/>
      <w:r w:rsidRPr="0061577C">
        <w:rPr>
          <w:rFonts w:ascii="Times New Roman" w:hAnsi="Times New Roman" w:cs="Times New Roman"/>
          <w:sz w:val="24"/>
          <w:szCs w:val="24"/>
        </w:rPr>
        <w:t xml:space="preserve"> (Ed.), </w:t>
      </w:r>
      <w:r w:rsidRPr="0061577C">
        <w:rPr>
          <w:rFonts w:ascii="Times New Roman" w:hAnsi="Times New Roman" w:cs="Times New Roman"/>
          <w:i/>
          <w:sz w:val="24"/>
          <w:szCs w:val="24"/>
        </w:rPr>
        <w:t>Misinformation and mass audiences</w:t>
      </w:r>
      <w:r w:rsidRPr="0061577C">
        <w:rPr>
          <w:rFonts w:ascii="Times New Roman" w:hAnsi="Times New Roman" w:cs="Times New Roman"/>
          <w:sz w:val="24"/>
          <w:szCs w:val="24"/>
        </w:rPr>
        <w:t xml:space="preserve"> (pp. 157–</w:t>
      </w:r>
      <w:r w:rsidR="00774CE9" w:rsidRPr="0061577C">
        <w:rPr>
          <w:rFonts w:ascii="Times New Roman" w:hAnsi="Times New Roman" w:cs="Times New Roman"/>
          <w:sz w:val="24"/>
          <w:szCs w:val="24"/>
        </w:rPr>
        <w:t>176</w:t>
      </w:r>
      <w:r w:rsidRPr="0061577C">
        <w:rPr>
          <w:rFonts w:ascii="Times New Roman" w:hAnsi="Times New Roman" w:cs="Times New Roman"/>
          <w:sz w:val="24"/>
          <w:szCs w:val="24"/>
        </w:rPr>
        <w:t>). Austin, TX: University of Texas Press.</w:t>
      </w:r>
    </w:p>
    <w:p w14:paraId="43C5447F" w14:textId="27CF5376" w:rsidR="00314174" w:rsidRPr="0061577C" w:rsidRDefault="00314174" w:rsidP="0011410E">
      <w:pPr>
        <w:autoSpaceDE w:val="0"/>
        <w:autoSpaceDN w:val="0"/>
        <w:adjustRightInd w:val="0"/>
        <w:spacing w:after="0" w:line="480" w:lineRule="auto"/>
        <w:ind w:left="567" w:hanging="567"/>
        <w:rPr>
          <w:rFonts w:ascii="Times New Roman" w:hAnsi="Times New Roman" w:cs="Times New Roman"/>
          <w:color w:val="000000" w:themeColor="text1"/>
          <w:sz w:val="24"/>
          <w:szCs w:val="24"/>
        </w:rPr>
      </w:pPr>
      <w:r w:rsidRPr="0061577C">
        <w:rPr>
          <w:rFonts w:ascii="Times New Roman" w:hAnsi="Times New Roman" w:cs="Times New Roman"/>
          <w:color w:val="000000" w:themeColor="text1"/>
          <w:sz w:val="24"/>
          <w:szCs w:val="24"/>
        </w:rPr>
        <w:t xml:space="preserve">Shoemaker, P. J. (2017). News values: Reciprocal effects on journalists and journalism. In </w:t>
      </w:r>
      <w:r w:rsidRPr="0061577C">
        <w:rPr>
          <w:rFonts w:ascii="Times New Roman" w:hAnsi="Times New Roman" w:cs="Times New Roman"/>
          <w:color w:val="000000" w:themeColor="text1"/>
          <w:sz w:val="24"/>
          <w:szCs w:val="24"/>
          <w:shd w:val="clear" w:color="auto" w:fill="FFFFFF"/>
        </w:rPr>
        <w:t xml:space="preserve">P. </w:t>
      </w:r>
      <w:proofErr w:type="spellStart"/>
      <w:r w:rsidRPr="0061577C">
        <w:rPr>
          <w:rFonts w:ascii="Times New Roman" w:hAnsi="Times New Roman" w:cs="Times New Roman"/>
          <w:color w:val="000000" w:themeColor="text1"/>
          <w:sz w:val="24"/>
          <w:szCs w:val="24"/>
          <w:shd w:val="clear" w:color="auto" w:fill="FFFFFF"/>
        </w:rPr>
        <w:t>Rössler</w:t>
      </w:r>
      <w:proofErr w:type="spellEnd"/>
      <w:r w:rsidRPr="0061577C">
        <w:rPr>
          <w:rFonts w:ascii="Times New Roman" w:hAnsi="Times New Roman" w:cs="Times New Roman"/>
          <w:color w:val="000000" w:themeColor="text1"/>
          <w:sz w:val="24"/>
          <w:szCs w:val="24"/>
          <w:shd w:val="clear" w:color="auto" w:fill="FFFFFF"/>
        </w:rPr>
        <w:t xml:space="preserve">, C. A. </w:t>
      </w:r>
      <w:proofErr w:type="spellStart"/>
      <w:r w:rsidRPr="0061577C">
        <w:rPr>
          <w:rFonts w:ascii="Times New Roman" w:hAnsi="Times New Roman" w:cs="Times New Roman"/>
          <w:color w:val="000000" w:themeColor="text1"/>
          <w:sz w:val="24"/>
          <w:szCs w:val="24"/>
          <w:shd w:val="clear" w:color="auto" w:fill="FFFFFF"/>
        </w:rPr>
        <w:t>Hoffner</w:t>
      </w:r>
      <w:proofErr w:type="spellEnd"/>
      <w:r w:rsidRPr="0061577C">
        <w:rPr>
          <w:rFonts w:ascii="Times New Roman" w:hAnsi="Times New Roman" w:cs="Times New Roman"/>
          <w:color w:val="000000" w:themeColor="text1"/>
          <w:sz w:val="24"/>
          <w:szCs w:val="24"/>
          <w:shd w:val="clear" w:color="auto" w:fill="FFFFFF"/>
        </w:rPr>
        <w:t xml:space="preserve"> and L. van </w:t>
      </w:r>
      <w:proofErr w:type="spellStart"/>
      <w:r w:rsidRPr="0061577C">
        <w:rPr>
          <w:rFonts w:ascii="Times New Roman" w:hAnsi="Times New Roman" w:cs="Times New Roman"/>
          <w:color w:val="000000" w:themeColor="text1"/>
          <w:sz w:val="24"/>
          <w:szCs w:val="24"/>
          <w:shd w:val="clear" w:color="auto" w:fill="FFFFFF"/>
        </w:rPr>
        <w:t>Zoonen</w:t>
      </w:r>
      <w:proofErr w:type="spellEnd"/>
      <w:r w:rsidRPr="0061577C">
        <w:rPr>
          <w:rFonts w:ascii="Times New Roman" w:hAnsi="Times New Roman" w:cs="Times New Roman"/>
          <w:color w:val="000000" w:themeColor="text1"/>
          <w:sz w:val="24"/>
          <w:szCs w:val="24"/>
          <w:shd w:val="clear" w:color="auto" w:fill="FFFFFF"/>
        </w:rPr>
        <w:t xml:space="preserve"> (Eds.),</w:t>
      </w:r>
      <w:r w:rsidRPr="0061577C">
        <w:rPr>
          <w:rFonts w:ascii="Times New Roman" w:hAnsi="Times New Roman" w:cs="Times New Roman"/>
          <w:i/>
          <w:color w:val="000000" w:themeColor="text1"/>
          <w:sz w:val="24"/>
          <w:szCs w:val="24"/>
        </w:rPr>
        <w:t xml:space="preserve"> The International Encyclopedia of Media Effects</w:t>
      </w:r>
      <w:r w:rsidRPr="0061577C">
        <w:rPr>
          <w:rFonts w:ascii="Times New Roman" w:hAnsi="Times New Roman" w:cs="Times New Roman"/>
          <w:color w:val="000000" w:themeColor="text1"/>
          <w:sz w:val="24"/>
          <w:szCs w:val="24"/>
        </w:rPr>
        <w:t xml:space="preserve"> (pp. 1-9). doi:10.1002/9781118783764.wbieme0053</w:t>
      </w:r>
    </w:p>
    <w:p w14:paraId="41F83846" w14:textId="7A44FDB0" w:rsidR="00121452" w:rsidRPr="0061577C" w:rsidRDefault="0099604D"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Silverman, C</w:t>
      </w:r>
      <w:r w:rsidR="00121452" w:rsidRPr="0061577C">
        <w:rPr>
          <w:rFonts w:ascii="Times New Roman" w:hAnsi="Times New Roman" w:cs="Times New Roman"/>
          <w:sz w:val="24"/>
          <w:szCs w:val="24"/>
        </w:rPr>
        <w:t xml:space="preserve">. (2016, November 16). This analysis shows how viral fake election news stories outperformed real news on Facebook. </w:t>
      </w:r>
      <w:r w:rsidR="00121452" w:rsidRPr="0061577C">
        <w:rPr>
          <w:rFonts w:ascii="Times New Roman" w:hAnsi="Times New Roman" w:cs="Times New Roman"/>
          <w:i/>
          <w:sz w:val="24"/>
          <w:szCs w:val="24"/>
        </w:rPr>
        <w:t xml:space="preserve">BuzzFeed. </w:t>
      </w:r>
      <w:r w:rsidR="00121452" w:rsidRPr="0061577C">
        <w:rPr>
          <w:rFonts w:ascii="Times New Roman" w:hAnsi="Times New Roman" w:cs="Times New Roman"/>
          <w:sz w:val="24"/>
          <w:szCs w:val="24"/>
        </w:rPr>
        <w:t>Retrieved from https://www.buzzfeed.com/craigsilverman/viral-fake-election-news-outperformed-real-news-on-facebook?utm_term=.ilJOyKYld#.lyk3Kb9NJ</w:t>
      </w:r>
    </w:p>
    <w:p w14:paraId="34BC251D" w14:textId="77777777" w:rsidR="00AB5762" w:rsidRPr="0061577C" w:rsidRDefault="00AB5762" w:rsidP="00AB5762">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Saunders, B., Sim, J., Kingstone, T., Baker, S., Waterfield, J., Bartlam, B., Burroughs, C., &amp; </w:t>
      </w:r>
      <w:proofErr w:type="spellStart"/>
      <w:r w:rsidRPr="0061577C">
        <w:rPr>
          <w:rFonts w:ascii="Times New Roman" w:hAnsi="Times New Roman" w:cs="Times New Roman"/>
          <w:sz w:val="24"/>
          <w:szCs w:val="24"/>
        </w:rPr>
        <w:t>Jinks</w:t>
      </w:r>
      <w:proofErr w:type="spellEnd"/>
      <w:r w:rsidRPr="0061577C">
        <w:rPr>
          <w:rFonts w:ascii="Times New Roman" w:hAnsi="Times New Roman" w:cs="Times New Roman"/>
          <w:sz w:val="24"/>
          <w:szCs w:val="24"/>
        </w:rPr>
        <w:t xml:space="preserve">, C. (2018). Saturation in qualitative research: Exploring its conceptualization and operationalization. </w:t>
      </w:r>
      <w:r w:rsidRPr="0061577C">
        <w:rPr>
          <w:rFonts w:ascii="Times New Roman" w:hAnsi="Times New Roman" w:cs="Times New Roman"/>
          <w:i/>
          <w:sz w:val="24"/>
          <w:szCs w:val="24"/>
        </w:rPr>
        <w:t>Quality &amp; Quantity, 52</w:t>
      </w:r>
      <w:r w:rsidRPr="0061577C">
        <w:rPr>
          <w:rFonts w:ascii="Times New Roman" w:hAnsi="Times New Roman" w:cs="Times New Roman"/>
          <w:sz w:val="24"/>
          <w:szCs w:val="24"/>
        </w:rPr>
        <w:t>(4), 1893-1907. doi:10.1007/s11135-017-0574-8</w:t>
      </w:r>
    </w:p>
    <w:p w14:paraId="5B0A49C0" w14:textId="0B5BCBE3" w:rsidR="00AB5762" w:rsidRPr="0061577C" w:rsidRDefault="00F85076"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color w:val="222222"/>
          <w:sz w:val="24"/>
          <w:szCs w:val="24"/>
          <w:shd w:val="clear" w:color="auto" w:fill="FFFFFF"/>
        </w:rPr>
        <w:t xml:space="preserve">Shao, C., </w:t>
      </w:r>
      <w:proofErr w:type="spellStart"/>
      <w:r w:rsidRPr="0061577C">
        <w:rPr>
          <w:rFonts w:ascii="Times New Roman" w:hAnsi="Times New Roman" w:cs="Times New Roman"/>
          <w:color w:val="222222"/>
          <w:sz w:val="24"/>
          <w:szCs w:val="24"/>
          <w:shd w:val="clear" w:color="auto" w:fill="FFFFFF"/>
        </w:rPr>
        <w:t>Ciampaglia</w:t>
      </w:r>
      <w:proofErr w:type="spellEnd"/>
      <w:r w:rsidRPr="0061577C">
        <w:rPr>
          <w:rFonts w:ascii="Times New Roman" w:hAnsi="Times New Roman" w:cs="Times New Roman"/>
          <w:color w:val="222222"/>
          <w:sz w:val="24"/>
          <w:szCs w:val="24"/>
          <w:shd w:val="clear" w:color="auto" w:fill="FFFFFF"/>
        </w:rPr>
        <w:t xml:space="preserve">, G. L., </w:t>
      </w:r>
      <w:proofErr w:type="spellStart"/>
      <w:r w:rsidRPr="0061577C">
        <w:rPr>
          <w:rFonts w:ascii="Times New Roman" w:hAnsi="Times New Roman" w:cs="Times New Roman"/>
          <w:color w:val="222222"/>
          <w:sz w:val="24"/>
          <w:szCs w:val="24"/>
          <w:shd w:val="clear" w:color="auto" w:fill="FFFFFF"/>
        </w:rPr>
        <w:t>Varol</w:t>
      </w:r>
      <w:proofErr w:type="spellEnd"/>
      <w:r w:rsidRPr="0061577C">
        <w:rPr>
          <w:rFonts w:ascii="Times New Roman" w:hAnsi="Times New Roman" w:cs="Times New Roman"/>
          <w:color w:val="222222"/>
          <w:sz w:val="24"/>
          <w:szCs w:val="24"/>
          <w:shd w:val="clear" w:color="auto" w:fill="FFFFFF"/>
        </w:rPr>
        <w:t xml:space="preserve">, O., Yang, K. C., </w:t>
      </w:r>
      <w:proofErr w:type="spellStart"/>
      <w:r w:rsidRPr="0061577C">
        <w:rPr>
          <w:rFonts w:ascii="Times New Roman" w:hAnsi="Times New Roman" w:cs="Times New Roman"/>
          <w:color w:val="222222"/>
          <w:sz w:val="24"/>
          <w:szCs w:val="24"/>
          <w:shd w:val="clear" w:color="auto" w:fill="FFFFFF"/>
        </w:rPr>
        <w:t>Flammini</w:t>
      </w:r>
      <w:proofErr w:type="spellEnd"/>
      <w:r w:rsidRPr="0061577C">
        <w:rPr>
          <w:rFonts w:ascii="Times New Roman" w:hAnsi="Times New Roman" w:cs="Times New Roman"/>
          <w:color w:val="222222"/>
          <w:sz w:val="24"/>
          <w:szCs w:val="24"/>
          <w:shd w:val="clear" w:color="auto" w:fill="FFFFFF"/>
        </w:rPr>
        <w:t xml:space="preserve">, A., &amp; </w:t>
      </w:r>
      <w:proofErr w:type="spellStart"/>
      <w:r w:rsidRPr="0061577C">
        <w:rPr>
          <w:rFonts w:ascii="Times New Roman" w:hAnsi="Times New Roman" w:cs="Times New Roman"/>
          <w:color w:val="222222"/>
          <w:sz w:val="24"/>
          <w:szCs w:val="24"/>
          <w:shd w:val="clear" w:color="auto" w:fill="FFFFFF"/>
        </w:rPr>
        <w:t>Menczer</w:t>
      </w:r>
      <w:proofErr w:type="spellEnd"/>
      <w:r w:rsidRPr="0061577C">
        <w:rPr>
          <w:rFonts w:ascii="Times New Roman" w:hAnsi="Times New Roman" w:cs="Times New Roman"/>
          <w:color w:val="222222"/>
          <w:sz w:val="24"/>
          <w:szCs w:val="24"/>
          <w:shd w:val="clear" w:color="auto" w:fill="FFFFFF"/>
        </w:rPr>
        <w:t>, F. (2018). The spread of low-credibility content by social bots. </w:t>
      </w:r>
      <w:r w:rsidRPr="0061577C">
        <w:rPr>
          <w:rFonts w:ascii="Times New Roman" w:hAnsi="Times New Roman" w:cs="Times New Roman"/>
          <w:i/>
          <w:iCs/>
          <w:color w:val="222222"/>
          <w:sz w:val="24"/>
          <w:szCs w:val="24"/>
          <w:shd w:val="clear" w:color="auto" w:fill="FFFFFF"/>
        </w:rPr>
        <w:t>Nature communications</w:t>
      </w:r>
      <w:r w:rsidRPr="0061577C">
        <w:rPr>
          <w:rFonts w:ascii="Times New Roman" w:hAnsi="Times New Roman" w:cs="Times New Roman"/>
          <w:color w:val="222222"/>
          <w:sz w:val="24"/>
          <w:szCs w:val="24"/>
          <w:shd w:val="clear" w:color="auto" w:fill="FFFFFF"/>
        </w:rPr>
        <w:t>, </w:t>
      </w:r>
      <w:r w:rsidRPr="0061577C">
        <w:rPr>
          <w:rFonts w:ascii="Times New Roman" w:hAnsi="Times New Roman" w:cs="Times New Roman"/>
          <w:i/>
          <w:iCs/>
          <w:color w:val="222222"/>
          <w:sz w:val="24"/>
          <w:szCs w:val="24"/>
          <w:shd w:val="clear" w:color="auto" w:fill="FFFFFF"/>
        </w:rPr>
        <w:t>9</w:t>
      </w:r>
      <w:r w:rsidRPr="0061577C">
        <w:rPr>
          <w:rFonts w:ascii="Times New Roman" w:hAnsi="Times New Roman" w:cs="Times New Roman"/>
          <w:color w:val="222222"/>
          <w:sz w:val="24"/>
          <w:szCs w:val="24"/>
          <w:shd w:val="clear" w:color="auto" w:fill="FFFFFF"/>
        </w:rPr>
        <w:t>(1), 4787.</w:t>
      </w:r>
    </w:p>
    <w:p w14:paraId="00B83C97" w14:textId="5CF26B46" w:rsidR="0099604D" w:rsidRPr="0061577C" w:rsidRDefault="0099604D"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Soares, I</w:t>
      </w:r>
      <w:r w:rsidR="006F395F" w:rsidRPr="0061577C">
        <w:rPr>
          <w:rFonts w:ascii="Times New Roman" w:hAnsi="Times New Roman" w:cs="Times New Roman"/>
          <w:sz w:val="24"/>
          <w:szCs w:val="24"/>
        </w:rPr>
        <w:t>.</w:t>
      </w:r>
      <w:r w:rsidRPr="0061577C">
        <w:rPr>
          <w:rFonts w:ascii="Times New Roman" w:hAnsi="Times New Roman" w:cs="Times New Roman"/>
          <w:sz w:val="24"/>
          <w:szCs w:val="24"/>
        </w:rPr>
        <w:t xml:space="preserve"> (2017). The fake news machine: Inside a town gearing up for 2020. </w:t>
      </w:r>
      <w:r w:rsidRPr="0061577C">
        <w:rPr>
          <w:rFonts w:ascii="Times New Roman" w:hAnsi="Times New Roman" w:cs="Times New Roman"/>
          <w:i/>
          <w:sz w:val="24"/>
          <w:szCs w:val="24"/>
        </w:rPr>
        <w:t>CNN</w:t>
      </w:r>
      <w:r w:rsidRPr="0061577C">
        <w:rPr>
          <w:rFonts w:ascii="Times New Roman" w:hAnsi="Times New Roman" w:cs="Times New Roman"/>
          <w:sz w:val="24"/>
          <w:szCs w:val="24"/>
        </w:rPr>
        <w:t>. Retrieved from http://money.cnn.com/interactive/media/the-macedonia-story/</w:t>
      </w:r>
    </w:p>
    <w:p w14:paraId="133FDBBA" w14:textId="25D49A7E" w:rsidR="00AB5762" w:rsidRPr="0061577C" w:rsidRDefault="00AB5762"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color w:val="222222"/>
          <w:sz w:val="24"/>
          <w:szCs w:val="24"/>
          <w:shd w:val="clear" w:color="auto" w:fill="FFFFFF"/>
        </w:rPr>
        <w:t>Southwell</w:t>
      </w:r>
      <w:proofErr w:type="spellEnd"/>
      <w:r w:rsidRPr="0061577C">
        <w:rPr>
          <w:rFonts w:ascii="Times New Roman" w:hAnsi="Times New Roman" w:cs="Times New Roman"/>
          <w:color w:val="222222"/>
          <w:sz w:val="24"/>
          <w:szCs w:val="24"/>
          <w:shd w:val="clear" w:color="auto" w:fill="FFFFFF"/>
        </w:rPr>
        <w:t xml:space="preserve">, B. G., Thorson, E. A., &amp; </w:t>
      </w:r>
      <w:proofErr w:type="spellStart"/>
      <w:r w:rsidRPr="0061577C">
        <w:rPr>
          <w:rFonts w:ascii="Times New Roman" w:hAnsi="Times New Roman" w:cs="Times New Roman"/>
          <w:color w:val="222222"/>
          <w:sz w:val="24"/>
          <w:szCs w:val="24"/>
          <w:shd w:val="clear" w:color="auto" w:fill="FFFFFF"/>
        </w:rPr>
        <w:t>Sheble</w:t>
      </w:r>
      <w:proofErr w:type="spellEnd"/>
      <w:r w:rsidRPr="0061577C">
        <w:rPr>
          <w:rFonts w:ascii="Times New Roman" w:hAnsi="Times New Roman" w:cs="Times New Roman"/>
          <w:color w:val="222222"/>
          <w:sz w:val="24"/>
          <w:szCs w:val="24"/>
          <w:shd w:val="clear" w:color="auto" w:fill="FFFFFF"/>
        </w:rPr>
        <w:t>, L. (2017). The Persistence and Peril of Misinformation. </w:t>
      </w:r>
      <w:r w:rsidRPr="0061577C">
        <w:rPr>
          <w:rFonts w:ascii="Times New Roman" w:hAnsi="Times New Roman" w:cs="Times New Roman"/>
          <w:i/>
          <w:iCs/>
          <w:color w:val="222222"/>
          <w:sz w:val="24"/>
          <w:szCs w:val="24"/>
          <w:shd w:val="clear" w:color="auto" w:fill="FFFFFF"/>
        </w:rPr>
        <w:t>American Scientist</w:t>
      </w:r>
      <w:r w:rsidRPr="0061577C">
        <w:rPr>
          <w:rFonts w:ascii="Times New Roman" w:hAnsi="Times New Roman" w:cs="Times New Roman"/>
          <w:color w:val="222222"/>
          <w:sz w:val="24"/>
          <w:szCs w:val="24"/>
          <w:shd w:val="clear" w:color="auto" w:fill="FFFFFF"/>
        </w:rPr>
        <w:t>, </w:t>
      </w:r>
      <w:r w:rsidRPr="0061577C">
        <w:rPr>
          <w:rFonts w:ascii="Times New Roman" w:hAnsi="Times New Roman" w:cs="Times New Roman"/>
          <w:i/>
          <w:iCs/>
          <w:color w:val="222222"/>
          <w:sz w:val="24"/>
          <w:szCs w:val="24"/>
          <w:shd w:val="clear" w:color="auto" w:fill="FFFFFF"/>
        </w:rPr>
        <w:t>105</w:t>
      </w:r>
      <w:r w:rsidRPr="0061577C">
        <w:rPr>
          <w:rFonts w:ascii="Times New Roman" w:hAnsi="Times New Roman" w:cs="Times New Roman"/>
          <w:color w:val="222222"/>
          <w:sz w:val="24"/>
          <w:szCs w:val="24"/>
          <w:shd w:val="clear" w:color="auto" w:fill="FFFFFF"/>
        </w:rPr>
        <w:t>(6), 372-375.</w:t>
      </w:r>
    </w:p>
    <w:p w14:paraId="3DCEE637" w14:textId="33B4EA51"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Stanford History Education Group. (2016). </w:t>
      </w:r>
      <w:r w:rsidRPr="0061577C">
        <w:rPr>
          <w:rFonts w:ascii="Times New Roman" w:hAnsi="Times New Roman" w:cs="Times New Roman"/>
          <w:i/>
          <w:sz w:val="24"/>
          <w:szCs w:val="24"/>
        </w:rPr>
        <w:t xml:space="preserve">Evaluation of information: The cornerstone of civic online reasoning </w:t>
      </w:r>
      <w:r w:rsidRPr="0061577C">
        <w:rPr>
          <w:rFonts w:ascii="Times New Roman" w:hAnsi="Times New Roman" w:cs="Times New Roman"/>
          <w:sz w:val="24"/>
          <w:szCs w:val="24"/>
        </w:rPr>
        <w:t>[PDF document]. Retrieved from https://sheg.stanford.edu/upload/V3LessonPlans/Executive%20Summary%2011.21.16.pd</w:t>
      </w:r>
    </w:p>
    <w:p w14:paraId="456299E8" w14:textId="77777777" w:rsidR="00121452" w:rsidRPr="0061577C" w:rsidRDefault="00121452" w:rsidP="0011410E">
      <w:pPr>
        <w:spacing w:line="480" w:lineRule="auto"/>
        <w:ind w:left="720" w:hanging="720"/>
        <w:contextualSpacing/>
        <w:outlineLvl w:val="0"/>
        <w:rPr>
          <w:rFonts w:ascii="Times New Roman" w:hAnsi="Times New Roman" w:cs="Times New Roman"/>
          <w:i/>
          <w:sz w:val="24"/>
          <w:szCs w:val="24"/>
        </w:rPr>
      </w:pPr>
      <w:proofErr w:type="spellStart"/>
      <w:r w:rsidRPr="0061577C">
        <w:rPr>
          <w:rFonts w:ascii="Times New Roman" w:hAnsi="Times New Roman" w:cs="Times New Roman"/>
          <w:sz w:val="24"/>
          <w:szCs w:val="24"/>
        </w:rPr>
        <w:lastRenderedPageBreak/>
        <w:t>Storyzy</w:t>
      </w:r>
      <w:proofErr w:type="spellEnd"/>
      <w:r w:rsidRPr="0061577C">
        <w:rPr>
          <w:rFonts w:ascii="Times New Roman" w:hAnsi="Times New Roman" w:cs="Times New Roman"/>
          <w:sz w:val="24"/>
          <w:szCs w:val="24"/>
        </w:rPr>
        <w:t>. (2017).</w:t>
      </w:r>
      <w:r w:rsidRPr="0061577C">
        <w:rPr>
          <w:rFonts w:ascii="Times New Roman" w:hAnsi="Times New Roman" w:cs="Times New Roman"/>
          <w:i/>
          <w:sz w:val="24"/>
          <w:szCs w:val="24"/>
        </w:rPr>
        <w:t xml:space="preserve"> About. </w:t>
      </w:r>
      <w:r w:rsidRPr="0061577C">
        <w:rPr>
          <w:rFonts w:ascii="Times New Roman" w:hAnsi="Times New Roman" w:cs="Times New Roman"/>
          <w:sz w:val="24"/>
          <w:szCs w:val="24"/>
        </w:rPr>
        <w:t xml:space="preserve">Retrieved from: https://storyzy.com/about </w:t>
      </w:r>
    </w:p>
    <w:p w14:paraId="72B72F85" w14:textId="3CD20E5D"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Sundar, S. S., &amp; Nass, C. (2001). Conceptualizing sources in online news. </w:t>
      </w:r>
      <w:r w:rsidRPr="0061577C">
        <w:rPr>
          <w:rFonts w:ascii="Times New Roman" w:hAnsi="Times New Roman" w:cs="Times New Roman"/>
          <w:i/>
          <w:sz w:val="24"/>
          <w:szCs w:val="24"/>
        </w:rPr>
        <w:t>Journal of Communication, 51</w:t>
      </w:r>
      <w:r w:rsidRPr="0061577C">
        <w:rPr>
          <w:rFonts w:ascii="Times New Roman" w:hAnsi="Times New Roman" w:cs="Times New Roman"/>
          <w:sz w:val="24"/>
          <w:szCs w:val="24"/>
        </w:rPr>
        <w:t>(1), 52-72. doi:10.1111/j.1460-2466.2001.tb02872.x</w:t>
      </w:r>
    </w:p>
    <w:p w14:paraId="1364A2AC" w14:textId="16FCAA82" w:rsidR="00034177" w:rsidRPr="0061577C" w:rsidRDefault="00034177"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Tandoc</w:t>
      </w:r>
      <w:proofErr w:type="spellEnd"/>
      <w:r w:rsidRPr="0061577C">
        <w:rPr>
          <w:rFonts w:ascii="Times New Roman" w:hAnsi="Times New Roman" w:cs="Times New Roman"/>
          <w:sz w:val="24"/>
          <w:szCs w:val="24"/>
        </w:rPr>
        <w:t xml:space="preserve">, E.C., Lim, Z, W., &amp; Ling, R. (2018). Defining “fake news,” </w:t>
      </w:r>
      <w:r w:rsidRPr="0061577C">
        <w:rPr>
          <w:rFonts w:ascii="Times New Roman" w:hAnsi="Times New Roman" w:cs="Times New Roman"/>
          <w:i/>
          <w:sz w:val="24"/>
          <w:szCs w:val="24"/>
        </w:rPr>
        <w:t>Digital Journalism 6</w:t>
      </w:r>
      <w:r w:rsidRPr="0061577C">
        <w:rPr>
          <w:rFonts w:ascii="Times New Roman" w:hAnsi="Times New Roman" w:cs="Times New Roman"/>
          <w:sz w:val="24"/>
          <w:szCs w:val="24"/>
        </w:rPr>
        <w:t xml:space="preserve">(2), 137-153. </w:t>
      </w:r>
      <w:proofErr w:type="spellStart"/>
      <w:r w:rsidRPr="0061577C">
        <w:rPr>
          <w:rFonts w:ascii="Times New Roman" w:hAnsi="Times New Roman" w:cs="Times New Roman"/>
          <w:sz w:val="24"/>
          <w:szCs w:val="24"/>
        </w:rPr>
        <w:t>doi</w:t>
      </w:r>
      <w:proofErr w:type="spellEnd"/>
      <w:r w:rsidRPr="0061577C">
        <w:rPr>
          <w:rFonts w:ascii="Times New Roman" w:hAnsi="Times New Roman" w:cs="Times New Roman"/>
          <w:sz w:val="24"/>
          <w:szCs w:val="24"/>
        </w:rPr>
        <w:t>: 10.1080/21670811.2017.1360143</w:t>
      </w:r>
    </w:p>
    <w:p w14:paraId="0AB2DF2B" w14:textId="4372D7D8" w:rsidR="00314174" w:rsidRPr="0061577C" w:rsidRDefault="00314174" w:rsidP="0011410E">
      <w:pPr>
        <w:autoSpaceDE w:val="0"/>
        <w:autoSpaceDN w:val="0"/>
        <w:adjustRightInd w:val="0"/>
        <w:spacing w:after="0" w:line="480" w:lineRule="auto"/>
        <w:ind w:left="567" w:hanging="567"/>
        <w:rPr>
          <w:rFonts w:ascii="Times New Roman" w:hAnsi="Times New Roman" w:cs="Times New Roman"/>
          <w:color w:val="000000" w:themeColor="text1"/>
          <w:sz w:val="24"/>
          <w:szCs w:val="24"/>
        </w:rPr>
      </w:pPr>
      <w:r w:rsidRPr="0061577C">
        <w:rPr>
          <w:rFonts w:ascii="Times New Roman" w:hAnsi="Times New Roman" w:cs="Times New Roman"/>
          <w:color w:val="000000" w:themeColor="text1"/>
          <w:sz w:val="24"/>
          <w:szCs w:val="24"/>
        </w:rPr>
        <w:t xml:space="preserve">Trilling, D., </w:t>
      </w:r>
      <w:proofErr w:type="spellStart"/>
      <w:r w:rsidRPr="0061577C">
        <w:rPr>
          <w:rFonts w:ascii="Times New Roman" w:hAnsi="Times New Roman" w:cs="Times New Roman"/>
          <w:color w:val="000000" w:themeColor="text1"/>
          <w:sz w:val="24"/>
          <w:szCs w:val="24"/>
        </w:rPr>
        <w:t>Tolochko</w:t>
      </w:r>
      <w:proofErr w:type="spellEnd"/>
      <w:r w:rsidRPr="0061577C">
        <w:rPr>
          <w:rFonts w:ascii="Times New Roman" w:hAnsi="Times New Roman" w:cs="Times New Roman"/>
          <w:color w:val="000000" w:themeColor="text1"/>
          <w:sz w:val="24"/>
          <w:szCs w:val="24"/>
        </w:rPr>
        <w:t xml:space="preserve">, P., &amp; </w:t>
      </w:r>
      <w:proofErr w:type="spellStart"/>
      <w:r w:rsidRPr="0061577C">
        <w:rPr>
          <w:rFonts w:ascii="Times New Roman" w:hAnsi="Times New Roman" w:cs="Times New Roman"/>
          <w:color w:val="000000" w:themeColor="text1"/>
          <w:sz w:val="24"/>
          <w:szCs w:val="24"/>
        </w:rPr>
        <w:t>Burscher</w:t>
      </w:r>
      <w:proofErr w:type="spellEnd"/>
      <w:r w:rsidRPr="0061577C">
        <w:rPr>
          <w:rFonts w:ascii="Times New Roman" w:hAnsi="Times New Roman" w:cs="Times New Roman"/>
          <w:color w:val="000000" w:themeColor="text1"/>
          <w:sz w:val="24"/>
          <w:szCs w:val="24"/>
        </w:rPr>
        <w:t xml:space="preserve">, B. (2017). From newsworthiness to </w:t>
      </w:r>
      <w:proofErr w:type="spellStart"/>
      <w:r w:rsidRPr="0061577C">
        <w:rPr>
          <w:rFonts w:ascii="Times New Roman" w:hAnsi="Times New Roman" w:cs="Times New Roman"/>
          <w:color w:val="000000" w:themeColor="text1"/>
          <w:sz w:val="24"/>
          <w:szCs w:val="24"/>
        </w:rPr>
        <w:t>shareworthiness</w:t>
      </w:r>
      <w:proofErr w:type="spellEnd"/>
      <w:r w:rsidRPr="0061577C">
        <w:rPr>
          <w:rFonts w:ascii="Times New Roman" w:hAnsi="Times New Roman" w:cs="Times New Roman"/>
          <w:color w:val="000000" w:themeColor="text1"/>
          <w:sz w:val="24"/>
          <w:szCs w:val="24"/>
        </w:rPr>
        <w:t xml:space="preserve">: How to predict news sharing based on article characteristics. </w:t>
      </w:r>
      <w:r w:rsidRPr="0061577C">
        <w:rPr>
          <w:rFonts w:ascii="Times New Roman" w:hAnsi="Times New Roman" w:cs="Times New Roman"/>
          <w:i/>
          <w:color w:val="000000" w:themeColor="text1"/>
          <w:sz w:val="24"/>
          <w:szCs w:val="24"/>
        </w:rPr>
        <w:t>Journalism &amp; Mass Communication Quarterly, 94</w:t>
      </w:r>
      <w:r w:rsidRPr="0061577C">
        <w:rPr>
          <w:rFonts w:ascii="Times New Roman" w:hAnsi="Times New Roman" w:cs="Times New Roman"/>
          <w:color w:val="000000" w:themeColor="text1"/>
          <w:sz w:val="24"/>
          <w:szCs w:val="24"/>
        </w:rPr>
        <w:t xml:space="preserve">, 38-60. </w:t>
      </w:r>
      <w:proofErr w:type="spellStart"/>
      <w:r w:rsidRPr="0061577C">
        <w:rPr>
          <w:rFonts w:ascii="Times New Roman" w:hAnsi="Times New Roman" w:cs="Times New Roman"/>
          <w:color w:val="000000" w:themeColor="text1"/>
          <w:sz w:val="24"/>
          <w:szCs w:val="24"/>
        </w:rPr>
        <w:t>doi</w:t>
      </w:r>
      <w:proofErr w:type="spellEnd"/>
      <w:r w:rsidRPr="0061577C">
        <w:rPr>
          <w:rFonts w:ascii="Times New Roman" w:hAnsi="Times New Roman" w:cs="Times New Roman"/>
          <w:color w:val="000000" w:themeColor="text1"/>
          <w:sz w:val="24"/>
          <w:szCs w:val="24"/>
        </w:rPr>
        <w:t>: 10.1177/1077699016654682</w:t>
      </w:r>
    </w:p>
    <w:p w14:paraId="3A56B89D" w14:textId="326FEBB9" w:rsidR="00121452"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Turner, M. (2017, July 23). </w:t>
      </w:r>
      <w:r w:rsidR="00792A98" w:rsidRPr="0061577C">
        <w:rPr>
          <w:rFonts w:ascii="Times New Roman" w:hAnsi="Times New Roman" w:cs="Times New Roman"/>
          <w:i/>
          <w:sz w:val="24"/>
          <w:szCs w:val="24"/>
        </w:rPr>
        <w:t>Commentary vs. j</w:t>
      </w:r>
      <w:r w:rsidRPr="0061577C">
        <w:rPr>
          <w:rFonts w:ascii="Times New Roman" w:hAnsi="Times New Roman" w:cs="Times New Roman"/>
          <w:i/>
          <w:sz w:val="24"/>
          <w:szCs w:val="24"/>
        </w:rPr>
        <w:t xml:space="preserve">ournalism: Are journalists biased? </w:t>
      </w:r>
      <w:r w:rsidRPr="0061577C">
        <w:rPr>
          <w:rFonts w:ascii="Times New Roman" w:hAnsi="Times New Roman" w:cs="Times New Roman"/>
          <w:sz w:val="24"/>
          <w:szCs w:val="24"/>
        </w:rPr>
        <w:t>Retrieved from: https://www.schooljournalism.org/commentary-vs-journalism-are-journalists-biased/</w:t>
      </w:r>
    </w:p>
    <w:p w14:paraId="2BF5294A" w14:textId="39B2674B" w:rsidR="00121452" w:rsidRPr="0061577C" w:rsidRDefault="00121452"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sz w:val="24"/>
          <w:szCs w:val="24"/>
        </w:rPr>
        <w:t>Vorhies</w:t>
      </w:r>
      <w:proofErr w:type="spellEnd"/>
      <w:r w:rsidRPr="0061577C">
        <w:rPr>
          <w:rFonts w:ascii="Times New Roman" w:hAnsi="Times New Roman" w:cs="Times New Roman"/>
          <w:sz w:val="24"/>
          <w:szCs w:val="24"/>
        </w:rPr>
        <w:t xml:space="preserve">, W. (2017, May 1). </w:t>
      </w:r>
      <w:r w:rsidRPr="0061577C">
        <w:rPr>
          <w:rFonts w:ascii="Times New Roman" w:hAnsi="Times New Roman" w:cs="Times New Roman"/>
          <w:i/>
          <w:sz w:val="24"/>
          <w:szCs w:val="24"/>
        </w:rPr>
        <w:t xml:space="preserve">Using </w:t>
      </w:r>
      <w:r w:rsidR="00ED593D" w:rsidRPr="0061577C">
        <w:rPr>
          <w:rFonts w:ascii="Times New Roman" w:hAnsi="Times New Roman" w:cs="Times New Roman"/>
          <w:i/>
          <w:sz w:val="24"/>
          <w:szCs w:val="24"/>
        </w:rPr>
        <w:t>a</w:t>
      </w:r>
      <w:r w:rsidRPr="0061577C">
        <w:rPr>
          <w:rFonts w:ascii="Times New Roman" w:hAnsi="Times New Roman" w:cs="Times New Roman"/>
          <w:i/>
          <w:sz w:val="24"/>
          <w:szCs w:val="24"/>
        </w:rPr>
        <w:t xml:space="preserve">lgorithms to </w:t>
      </w:r>
      <w:r w:rsidR="00ED593D" w:rsidRPr="0061577C">
        <w:rPr>
          <w:rFonts w:ascii="Times New Roman" w:hAnsi="Times New Roman" w:cs="Times New Roman"/>
          <w:i/>
          <w:sz w:val="24"/>
          <w:szCs w:val="24"/>
        </w:rPr>
        <w:t>d</w:t>
      </w:r>
      <w:r w:rsidRPr="0061577C">
        <w:rPr>
          <w:rFonts w:ascii="Times New Roman" w:hAnsi="Times New Roman" w:cs="Times New Roman"/>
          <w:i/>
          <w:sz w:val="24"/>
          <w:szCs w:val="24"/>
        </w:rPr>
        <w:t xml:space="preserve">etect </w:t>
      </w:r>
      <w:r w:rsidR="00ED593D" w:rsidRPr="0061577C">
        <w:rPr>
          <w:rFonts w:ascii="Times New Roman" w:hAnsi="Times New Roman" w:cs="Times New Roman"/>
          <w:i/>
          <w:sz w:val="24"/>
          <w:szCs w:val="24"/>
        </w:rPr>
        <w:t>f</w:t>
      </w:r>
      <w:r w:rsidRPr="0061577C">
        <w:rPr>
          <w:rFonts w:ascii="Times New Roman" w:hAnsi="Times New Roman" w:cs="Times New Roman"/>
          <w:i/>
          <w:sz w:val="24"/>
          <w:szCs w:val="24"/>
        </w:rPr>
        <w:t xml:space="preserve">ake </w:t>
      </w:r>
      <w:r w:rsidR="00ED593D" w:rsidRPr="0061577C">
        <w:rPr>
          <w:rFonts w:ascii="Times New Roman" w:hAnsi="Times New Roman" w:cs="Times New Roman"/>
          <w:i/>
          <w:sz w:val="24"/>
          <w:szCs w:val="24"/>
        </w:rPr>
        <w:t>n</w:t>
      </w:r>
      <w:r w:rsidRPr="0061577C">
        <w:rPr>
          <w:rFonts w:ascii="Times New Roman" w:hAnsi="Times New Roman" w:cs="Times New Roman"/>
          <w:i/>
          <w:sz w:val="24"/>
          <w:szCs w:val="24"/>
        </w:rPr>
        <w:t xml:space="preserve">ews – The </w:t>
      </w:r>
      <w:r w:rsidR="00ED593D" w:rsidRPr="0061577C">
        <w:rPr>
          <w:rFonts w:ascii="Times New Roman" w:hAnsi="Times New Roman" w:cs="Times New Roman"/>
          <w:i/>
          <w:sz w:val="24"/>
          <w:szCs w:val="24"/>
        </w:rPr>
        <w:t>s</w:t>
      </w:r>
      <w:r w:rsidRPr="0061577C">
        <w:rPr>
          <w:rFonts w:ascii="Times New Roman" w:hAnsi="Times New Roman" w:cs="Times New Roman"/>
          <w:i/>
          <w:sz w:val="24"/>
          <w:szCs w:val="24"/>
        </w:rPr>
        <w:t xml:space="preserve">tate of the </w:t>
      </w:r>
      <w:r w:rsidR="00ED593D" w:rsidRPr="0061577C">
        <w:rPr>
          <w:rFonts w:ascii="Times New Roman" w:hAnsi="Times New Roman" w:cs="Times New Roman"/>
          <w:i/>
          <w:sz w:val="24"/>
          <w:szCs w:val="24"/>
        </w:rPr>
        <w:t>a</w:t>
      </w:r>
      <w:r w:rsidRPr="0061577C">
        <w:rPr>
          <w:rFonts w:ascii="Times New Roman" w:hAnsi="Times New Roman" w:cs="Times New Roman"/>
          <w:i/>
          <w:sz w:val="24"/>
          <w:szCs w:val="24"/>
        </w:rPr>
        <w:t>rt.</w:t>
      </w:r>
      <w:r w:rsidRPr="0061577C">
        <w:rPr>
          <w:rFonts w:ascii="Times New Roman" w:hAnsi="Times New Roman" w:cs="Times New Roman"/>
          <w:sz w:val="24"/>
          <w:szCs w:val="24"/>
        </w:rPr>
        <w:t xml:space="preserve"> Retrieved from https://www.datasciencecentral.com/profiles/blogs/using-algorithms-to-detect-fake-news-the-state-of-the-art?</w:t>
      </w:r>
    </w:p>
    <w:p w14:paraId="674FC828" w14:textId="26506AB6" w:rsidR="00295B3A" w:rsidRPr="0061577C" w:rsidRDefault="00295B3A" w:rsidP="0011410E">
      <w:pPr>
        <w:spacing w:line="480" w:lineRule="auto"/>
        <w:ind w:left="720" w:hanging="720"/>
        <w:contextualSpacing/>
        <w:rPr>
          <w:rFonts w:ascii="Times New Roman" w:hAnsi="Times New Roman" w:cs="Times New Roman"/>
          <w:sz w:val="24"/>
          <w:szCs w:val="24"/>
        </w:rPr>
      </w:pPr>
      <w:proofErr w:type="spellStart"/>
      <w:r w:rsidRPr="0061577C">
        <w:rPr>
          <w:rFonts w:ascii="Times New Roman" w:hAnsi="Times New Roman" w:cs="Times New Roman"/>
          <w:color w:val="222222"/>
          <w:sz w:val="24"/>
          <w:szCs w:val="24"/>
          <w:shd w:val="clear" w:color="auto" w:fill="FFFFFF"/>
        </w:rPr>
        <w:t>Vosoughi</w:t>
      </w:r>
      <w:proofErr w:type="spellEnd"/>
      <w:r w:rsidRPr="0061577C">
        <w:rPr>
          <w:rFonts w:ascii="Times New Roman" w:hAnsi="Times New Roman" w:cs="Times New Roman"/>
          <w:color w:val="222222"/>
          <w:sz w:val="24"/>
          <w:szCs w:val="24"/>
          <w:shd w:val="clear" w:color="auto" w:fill="FFFFFF"/>
        </w:rPr>
        <w:t xml:space="preserve">, S., Roy, D., &amp; Aral, S. (2018). </w:t>
      </w:r>
      <w:r w:rsidRPr="0061577C">
        <w:rPr>
          <w:rFonts w:ascii="Times New Roman" w:hAnsi="Times New Roman" w:cs="Times New Roman"/>
          <w:sz w:val="24"/>
          <w:szCs w:val="24"/>
          <w:shd w:val="clear" w:color="auto" w:fill="FFFFFF"/>
        </w:rPr>
        <w:t>The spread of true and false news online. </w:t>
      </w:r>
      <w:r w:rsidRPr="0061577C">
        <w:rPr>
          <w:rFonts w:ascii="Times New Roman" w:hAnsi="Times New Roman" w:cs="Times New Roman"/>
          <w:i/>
          <w:iCs/>
          <w:sz w:val="24"/>
          <w:szCs w:val="24"/>
          <w:shd w:val="clear" w:color="auto" w:fill="FFFFFF"/>
        </w:rPr>
        <w:t>Science</w:t>
      </w:r>
      <w:r w:rsidRPr="0061577C">
        <w:rPr>
          <w:rFonts w:ascii="Times New Roman" w:hAnsi="Times New Roman" w:cs="Times New Roman"/>
          <w:sz w:val="24"/>
          <w:szCs w:val="24"/>
          <w:shd w:val="clear" w:color="auto" w:fill="FFFFFF"/>
        </w:rPr>
        <w:t>, </w:t>
      </w:r>
      <w:r w:rsidRPr="0061577C">
        <w:rPr>
          <w:rFonts w:ascii="Times New Roman" w:hAnsi="Times New Roman" w:cs="Times New Roman"/>
          <w:i/>
          <w:iCs/>
          <w:sz w:val="24"/>
          <w:szCs w:val="24"/>
          <w:shd w:val="clear" w:color="auto" w:fill="FFFFFF"/>
        </w:rPr>
        <w:t>359</w:t>
      </w:r>
      <w:r w:rsidRPr="0061577C">
        <w:rPr>
          <w:rFonts w:ascii="Times New Roman" w:hAnsi="Times New Roman" w:cs="Times New Roman"/>
          <w:sz w:val="24"/>
          <w:szCs w:val="24"/>
          <w:shd w:val="clear" w:color="auto" w:fill="FFFFFF"/>
        </w:rPr>
        <w:t>(6380), 1146-1151.</w:t>
      </w:r>
      <w:r w:rsidR="002F6369" w:rsidRPr="0061577C">
        <w:rPr>
          <w:rFonts w:ascii="Times New Roman" w:hAnsi="Times New Roman" w:cs="Times New Roman"/>
          <w:sz w:val="24"/>
          <w:szCs w:val="24"/>
          <w:shd w:val="clear" w:color="auto" w:fill="FFFFFF"/>
        </w:rPr>
        <w:t xml:space="preserve"> </w:t>
      </w:r>
      <w:proofErr w:type="spellStart"/>
      <w:r w:rsidR="002F6369" w:rsidRPr="0061577C">
        <w:rPr>
          <w:rFonts w:ascii="Times New Roman" w:hAnsi="Times New Roman" w:cs="Times New Roman"/>
          <w:sz w:val="24"/>
          <w:szCs w:val="24"/>
          <w:shd w:val="clear" w:color="auto" w:fill="FFFFFF"/>
        </w:rPr>
        <w:t>doi</w:t>
      </w:r>
      <w:proofErr w:type="spellEnd"/>
      <w:r w:rsidR="002F6369" w:rsidRPr="0061577C">
        <w:rPr>
          <w:rFonts w:ascii="Times New Roman" w:hAnsi="Times New Roman" w:cs="Times New Roman"/>
          <w:sz w:val="24"/>
          <w:szCs w:val="24"/>
          <w:shd w:val="clear" w:color="auto" w:fill="FFFFFF"/>
        </w:rPr>
        <w:t>: 10.1126/science.aap9559</w:t>
      </w:r>
    </w:p>
    <w:p w14:paraId="5912CDCE" w14:textId="67BA0B48" w:rsidR="001B4258" w:rsidRPr="0061577C" w:rsidRDefault="0012145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Wang, W. Y. (2017). </w:t>
      </w:r>
      <w:r w:rsidRPr="0061577C">
        <w:rPr>
          <w:rFonts w:ascii="Times New Roman" w:hAnsi="Times New Roman" w:cs="Times New Roman"/>
          <w:i/>
          <w:sz w:val="24"/>
          <w:szCs w:val="24"/>
        </w:rPr>
        <w:t xml:space="preserve">"Liar, liar pants on fire": A new benchmark dataset for fake news detection. </w:t>
      </w:r>
      <w:r w:rsidRPr="0061577C">
        <w:rPr>
          <w:rFonts w:ascii="Times New Roman" w:hAnsi="Times New Roman" w:cs="Times New Roman"/>
          <w:sz w:val="24"/>
          <w:szCs w:val="24"/>
        </w:rPr>
        <w:t xml:space="preserve">Retrieved from </w:t>
      </w:r>
      <w:r w:rsidR="001B4258" w:rsidRPr="0061577C">
        <w:rPr>
          <w:rFonts w:ascii="Times New Roman" w:hAnsi="Times New Roman" w:cs="Times New Roman"/>
          <w:sz w:val="24"/>
          <w:szCs w:val="24"/>
        </w:rPr>
        <w:t>https://arxiv.org/abs/1705.00648</w:t>
      </w:r>
    </w:p>
    <w:p w14:paraId="1156DABE" w14:textId="471EA99E" w:rsidR="007B24B2" w:rsidRPr="0061577C" w:rsidRDefault="007B24B2" w:rsidP="0011410E">
      <w:pPr>
        <w:spacing w:line="480" w:lineRule="auto"/>
        <w:ind w:left="720" w:hanging="720"/>
        <w:contextualSpacing/>
        <w:rPr>
          <w:rFonts w:ascii="Times New Roman" w:hAnsi="Times New Roman" w:cs="Times New Roman"/>
          <w:sz w:val="24"/>
          <w:szCs w:val="24"/>
        </w:rPr>
      </w:pPr>
      <w:r w:rsidRPr="0061577C">
        <w:rPr>
          <w:rFonts w:ascii="Times New Roman" w:hAnsi="Times New Roman" w:cs="Times New Roman"/>
          <w:sz w:val="24"/>
          <w:szCs w:val="24"/>
        </w:rPr>
        <w:t xml:space="preserve">Wardle, C. (2017, February 16). </w:t>
      </w:r>
      <w:r w:rsidR="005938B9" w:rsidRPr="0061577C">
        <w:rPr>
          <w:rFonts w:ascii="Times New Roman" w:hAnsi="Times New Roman" w:cs="Times New Roman"/>
          <w:i/>
          <w:sz w:val="24"/>
          <w:szCs w:val="24"/>
        </w:rPr>
        <w:t>Fake new:</w:t>
      </w:r>
      <w:r w:rsidR="005017E0" w:rsidRPr="0061577C">
        <w:rPr>
          <w:rFonts w:ascii="Times New Roman" w:hAnsi="Times New Roman" w:cs="Times New Roman"/>
          <w:i/>
          <w:sz w:val="24"/>
          <w:szCs w:val="24"/>
        </w:rPr>
        <w:t xml:space="preserve"> </w:t>
      </w:r>
      <w:r w:rsidRPr="0061577C">
        <w:rPr>
          <w:rFonts w:ascii="Times New Roman" w:hAnsi="Times New Roman" w:cs="Times New Roman"/>
          <w:i/>
          <w:sz w:val="24"/>
          <w:szCs w:val="24"/>
        </w:rPr>
        <w:t xml:space="preserve">It’s complicated. </w:t>
      </w:r>
      <w:r w:rsidRPr="0061577C">
        <w:rPr>
          <w:rFonts w:ascii="Times New Roman" w:hAnsi="Times New Roman" w:cs="Times New Roman"/>
          <w:sz w:val="24"/>
          <w:szCs w:val="24"/>
        </w:rPr>
        <w:t xml:space="preserve">Retrieved from </w:t>
      </w:r>
      <w:hyperlink r:id="rId9" w:history="1">
        <w:r w:rsidR="00864621" w:rsidRPr="00F70C85">
          <w:rPr>
            <w:rStyle w:val="Hyperlink"/>
            <w:rFonts w:ascii="Times New Roman" w:hAnsi="Times New Roman" w:cs="Times New Roman"/>
            <w:sz w:val="24"/>
            <w:szCs w:val="24"/>
          </w:rPr>
          <w:t>https://firstdraftnews.org/fake-news-complicated/</w:t>
        </w:r>
      </w:hyperlink>
    </w:p>
    <w:p w14:paraId="7E5DFEF8" w14:textId="77777777" w:rsidR="00864621" w:rsidRPr="0061577C" w:rsidRDefault="00864621" w:rsidP="006B4835">
      <w:pPr>
        <w:autoSpaceDE w:val="0"/>
        <w:autoSpaceDN w:val="0"/>
        <w:adjustRightInd w:val="0"/>
        <w:spacing w:after="0" w:line="480" w:lineRule="auto"/>
        <w:ind w:left="567" w:hanging="567"/>
        <w:rPr>
          <w:rStyle w:val="doilink"/>
          <w:rFonts w:ascii="Times New Roman" w:hAnsi="Times New Roman" w:cs="Times New Roman"/>
          <w:color w:val="000000" w:themeColor="text1"/>
          <w:sz w:val="24"/>
          <w:szCs w:val="24"/>
        </w:rPr>
      </w:pPr>
      <w:proofErr w:type="spellStart"/>
      <w:r w:rsidRPr="00F70C85">
        <w:rPr>
          <w:rStyle w:val="authors"/>
          <w:rFonts w:ascii="Times New Roman" w:hAnsi="Times New Roman" w:cs="Times New Roman"/>
          <w:color w:val="000000" w:themeColor="text1"/>
          <w:sz w:val="24"/>
          <w:szCs w:val="24"/>
          <w:shd w:val="clear" w:color="auto" w:fill="FFFFFF"/>
        </w:rPr>
        <w:t>Waisbord</w:t>
      </w:r>
      <w:proofErr w:type="spellEnd"/>
      <w:r w:rsidRPr="00F70C85">
        <w:rPr>
          <w:rStyle w:val="authors"/>
          <w:rFonts w:ascii="Times New Roman" w:hAnsi="Times New Roman" w:cs="Times New Roman"/>
          <w:color w:val="000000" w:themeColor="text1"/>
          <w:sz w:val="24"/>
          <w:szCs w:val="24"/>
          <w:shd w:val="clear" w:color="auto" w:fill="FFFFFF"/>
        </w:rPr>
        <w:t>, S.</w:t>
      </w:r>
      <w:r w:rsidRPr="00F70C85">
        <w:rPr>
          <w:rFonts w:ascii="Times New Roman" w:hAnsi="Times New Roman" w:cs="Times New Roman"/>
          <w:color w:val="000000" w:themeColor="text1"/>
          <w:sz w:val="24"/>
          <w:szCs w:val="24"/>
          <w:shd w:val="clear" w:color="auto" w:fill="FFFFFF"/>
        </w:rPr>
        <w:t xml:space="preserve"> </w:t>
      </w:r>
      <w:r w:rsidRPr="00F70C85">
        <w:rPr>
          <w:rStyle w:val="Fecha1"/>
          <w:rFonts w:ascii="Times New Roman" w:hAnsi="Times New Roman" w:cs="Times New Roman"/>
          <w:color w:val="000000" w:themeColor="text1"/>
          <w:sz w:val="24"/>
          <w:szCs w:val="24"/>
          <w:shd w:val="clear" w:color="auto" w:fill="FFFFFF"/>
        </w:rPr>
        <w:t>(2018)</w:t>
      </w:r>
      <w:r w:rsidRPr="00F70C85">
        <w:rPr>
          <w:rFonts w:ascii="Times New Roman" w:hAnsi="Times New Roman" w:cs="Times New Roman"/>
          <w:color w:val="000000" w:themeColor="text1"/>
          <w:sz w:val="24"/>
          <w:szCs w:val="24"/>
          <w:shd w:val="clear" w:color="auto" w:fill="FFFFFF"/>
        </w:rPr>
        <w:t>.</w:t>
      </w:r>
      <w:r w:rsidRPr="0061577C">
        <w:rPr>
          <w:rStyle w:val="arttitle"/>
          <w:rFonts w:ascii="Times New Roman" w:hAnsi="Times New Roman" w:cs="Times New Roman"/>
          <w:color w:val="000000" w:themeColor="text1"/>
          <w:sz w:val="24"/>
          <w:szCs w:val="24"/>
          <w:shd w:val="clear" w:color="auto" w:fill="FFFFFF"/>
        </w:rPr>
        <w:t xml:space="preserve"> Truth is what happens to news. </w:t>
      </w:r>
      <w:r w:rsidRPr="0061577C">
        <w:rPr>
          <w:rStyle w:val="arttitle"/>
          <w:rFonts w:ascii="Times New Roman" w:hAnsi="Times New Roman" w:cs="Times New Roman"/>
          <w:i/>
          <w:color w:val="000000" w:themeColor="text1"/>
          <w:sz w:val="24"/>
          <w:szCs w:val="24"/>
          <w:shd w:val="clear" w:color="auto" w:fill="FFFFFF"/>
        </w:rPr>
        <w:t>J</w:t>
      </w:r>
      <w:r w:rsidRPr="0061577C">
        <w:rPr>
          <w:rStyle w:val="serialtitle"/>
          <w:rFonts w:ascii="Times New Roman" w:hAnsi="Times New Roman" w:cs="Times New Roman"/>
          <w:i/>
          <w:color w:val="000000" w:themeColor="text1"/>
          <w:sz w:val="24"/>
          <w:szCs w:val="24"/>
          <w:shd w:val="clear" w:color="auto" w:fill="FFFFFF"/>
        </w:rPr>
        <w:t xml:space="preserve">ournalism Studies, </w:t>
      </w:r>
      <w:r w:rsidRPr="0061577C">
        <w:rPr>
          <w:rStyle w:val="volumeissue"/>
          <w:rFonts w:ascii="Times New Roman" w:hAnsi="Times New Roman" w:cs="Times New Roman"/>
          <w:i/>
          <w:color w:val="000000" w:themeColor="text1"/>
          <w:sz w:val="24"/>
          <w:szCs w:val="24"/>
          <w:shd w:val="clear" w:color="auto" w:fill="FFFFFF"/>
        </w:rPr>
        <w:t>19</w:t>
      </w:r>
      <w:r w:rsidRPr="0061577C">
        <w:rPr>
          <w:rStyle w:val="volumeissue"/>
          <w:rFonts w:ascii="Times New Roman" w:hAnsi="Times New Roman" w:cs="Times New Roman"/>
          <w:color w:val="000000" w:themeColor="text1"/>
          <w:sz w:val="24"/>
          <w:szCs w:val="24"/>
          <w:shd w:val="clear" w:color="auto" w:fill="FFFFFF"/>
        </w:rPr>
        <w:t xml:space="preserve">, </w:t>
      </w:r>
      <w:r w:rsidRPr="0061577C">
        <w:rPr>
          <w:rStyle w:val="pagerange"/>
          <w:rFonts w:ascii="Times New Roman" w:hAnsi="Times New Roman" w:cs="Times New Roman"/>
          <w:color w:val="000000" w:themeColor="text1"/>
          <w:sz w:val="24"/>
          <w:szCs w:val="24"/>
          <w:shd w:val="clear" w:color="auto" w:fill="FFFFFF"/>
        </w:rPr>
        <w:t>1866-1878. doi:</w:t>
      </w:r>
      <w:r w:rsidRPr="0061577C">
        <w:rPr>
          <w:rStyle w:val="doilink"/>
          <w:rFonts w:ascii="Times New Roman" w:hAnsi="Times New Roman" w:cs="Times New Roman"/>
          <w:color w:val="000000" w:themeColor="text1"/>
          <w:sz w:val="24"/>
          <w:szCs w:val="24"/>
        </w:rPr>
        <w:t>10.1080/1461670X.2018.1492881</w:t>
      </w:r>
    </w:p>
    <w:p w14:paraId="57708953" w14:textId="77777777" w:rsidR="00864621" w:rsidRPr="0061577C" w:rsidRDefault="00864621" w:rsidP="0011410E">
      <w:pPr>
        <w:spacing w:line="480" w:lineRule="auto"/>
        <w:ind w:left="720" w:hanging="720"/>
        <w:contextualSpacing/>
        <w:rPr>
          <w:rFonts w:ascii="Times New Roman" w:hAnsi="Times New Roman" w:cs="Times New Roman"/>
          <w:sz w:val="24"/>
          <w:szCs w:val="24"/>
        </w:rPr>
      </w:pPr>
    </w:p>
    <w:p w14:paraId="0D3916DA" w14:textId="76C12112" w:rsidR="00102A3B" w:rsidRPr="0011410E" w:rsidRDefault="001B4258" w:rsidP="006B4835">
      <w:pPr>
        <w:spacing w:line="480" w:lineRule="auto"/>
        <w:ind w:left="720" w:hanging="720"/>
        <w:contextualSpacing/>
        <w:rPr>
          <w:rFonts w:ascii="Times New Roman" w:hAnsi="Times New Roman" w:cs="Times New Roman"/>
          <w:color w:val="000000"/>
          <w:sz w:val="24"/>
          <w:szCs w:val="24"/>
          <w:shd w:val="clear" w:color="auto" w:fill="FFFFFF"/>
        </w:rPr>
      </w:pPr>
      <w:proofErr w:type="spellStart"/>
      <w:r w:rsidRPr="0061577C">
        <w:rPr>
          <w:rFonts w:ascii="Times New Roman" w:hAnsi="Times New Roman" w:cs="Times New Roman"/>
          <w:sz w:val="24"/>
          <w:szCs w:val="24"/>
        </w:rPr>
        <w:lastRenderedPageBreak/>
        <w:t>Yarros</w:t>
      </w:r>
      <w:proofErr w:type="spellEnd"/>
      <w:r w:rsidRPr="0061577C">
        <w:rPr>
          <w:rFonts w:ascii="Times New Roman" w:hAnsi="Times New Roman" w:cs="Times New Roman"/>
          <w:sz w:val="24"/>
          <w:szCs w:val="24"/>
        </w:rPr>
        <w:t>, V. S. (1922). Journalism, ethics, and common sense</w:t>
      </w:r>
      <w:r w:rsidRPr="0061577C">
        <w:rPr>
          <w:rFonts w:ascii="Times New Roman" w:hAnsi="Times New Roman" w:cs="Times New Roman"/>
          <w:i/>
          <w:sz w:val="24"/>
          <w:szCs w:val="24"/>
        </w:rPr>
        <w:t>. International Journal of Ethics, 32</w:t>
      </w:r>
      <w:r w:rsidRPr="0061577C">
        <w:rPr>
          <w:rFonts w:ascii="Times New Roman" w:hAnsi="Times New Roman" w:cs="Times New Roman"/>
          <w:sz w:val="24"/>
          <w:szCs w:val="24"/>
        </w:rPr>
        <w:t>(4), 410-419.</w:t>
      </w:r>
    </w:p>
    <w:sectPr w:rsidR="00102A3B" w:rsidRPr="0011410E" w:rsidSect="00474823">
      <w:headerReference w:type="even" r:id="rId10"/>
      <w:headerReference w:type="default" r:id="rId11"/>
      <w:head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1245D" w14:textId="77777777" w:rsidR="0039687E" w:rsidRDefault="0039687E" w:rsidP="005C6C24">
      <w:pPr>
        <w:spacing w:after="0" w:line="240" w:lineRule="auto"/>
      </w:pPr>
      <w:r>
        <w:separator/>
      </w:r>
    </w:p>
  </w:endnote>
  <w:endnote w:type="continuationSeparator" w:id="0">
    <w:p w14:paraId="138D18E2" w14:textId="77777777" w:rsidR="0039687E" w:rsidRDefault="0039687E" w:rsidP="005C6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E13A1" w14:textId="77777777" w:rsidR="0039687E" w:rsidRDefault="0039687E" w:rsidP="005C6C24">
      <w:pPr>
        <w:spacing w:after="0" w:line="240" w:lineRule="auto"/>
      </w:pPr>
      <w:r>
        <w:separator/>
      </w:r>
    </w:p>
  </w:footnote>
  <w:footnote w:type="continuationSeparator" w:id="0">
    <w:p w14:paraId="14B450D0" w14:textId="77777777" w:rsidR="0039687E" w:rsidRDefault="0039687E" w:rsidP="005C6C24">
      <w:pPr>
        <w:spacing w:after="0" w:line="240" w:lineRule="auto"/>
      </w:pPr>
      <w:r>
        <w:continuationSeparator/>
      </w:r>
    </w:p>
  </w:footnote>
  <w:footnote w:id="1">
    <w:p w14:paraId="016376A9" w14:textId="1E274480" w:rsidR="00490BB9" w:rsidRPr="006B4835" w:rsidRDefault="00490BB9">
      <w:pPr>
        <w:pStyle w:val="FootnoteText"/>
        <w:rPr>
          <w:rFonts w:ascii="Times New Roman" w:hAnsi="Times New Roman" w:cs="Times New Roman"/>
        </w:rPr>
      </w:pPr>
      <w:r w:rsidRPr="006B4835">
        <w:rPr>
          <w:rStyle w:val="FootnoteReference"/>
          <w:rFonts w:ascii="Times New Roman" w:hAnsi="Times New Roman" w:cs="Times New Roman"/>
        </w:rPr>
        <w:footnoteRef/>
      </w:r>
      <w:r w:rsidRPr="006B4835">
        <w:rPr>
          <w:rFonts w:ascii="Times New Roman" w:hAnsi="Times New Roman" w:cs="Times New Roman"/>
        </w:rPr>
        <w:t xml:space="preserve"> </w:t>
      </w:r>
      <w:r w:rsidRPr="00964E23">
        <w:rPr>
          <w:rFonts w:ascii="Times New Roman" w:hAnsi="Times New Roman" w:cs="Times New Roman"/>
        </w:rPr>
        <w:t>https://www.bbc.com/news/world-latin-america-47239060?intlink_from_url=https://www.bbc.com/news/topics/cp3mvpm3933t/venezuela-crisis&amp;link_location=live-reporting-story</w:t>
      </w:r>
    </w:p>
  </w:footnote>
  <w:footnote w:id="2">
    <w:p w14:paraId="558514BF" w14:textId="60380B0B" w:rsidR="00490BB9" w:rsidRPr="00B92099" w:rsidRDefault="00490BB9">
      <w:pPr>
        <w:pStyle w:val="FootnoteText"/>
        <w:rPr>
          <w:rFonts w:ascii="Times New Roman" w:hAnsi="Times New Roman" w:cs="Times New Roman"/>
        </w:rPr>
      </w:pPr>
      <w:r w:rsidRPr="006B4835">
        <w:rPr>
          <w:rStyle w:val="FootnoteReference"/>
          <w:rFonts w:ascii="Times New Roman" w:hAnsi="Times New Roman" w:cs="Times New Roman"/>
        </w:rPr>
        <w:footnoteRef/>
      </w:r>
      <w:r w:rsidRPr="006B4835">
        <w:rPr>
          <w:rFonts w:ascii="Times New Roman" w:hAnsi="Times New Roman" w:cs="Times New Roman"/>
        </w:rPr>
        <w:t xml:space="preserve"> </w:t>
      </w:r>
      <w:r w:rsidRPr="00F76C76">
        <w:rPr>
          <w:rFonts w:ascii="Times New Roman" w:hAnsi="Times New Roman" w:cs="Times New Roman"/>
        </w:rPr>
        <w:t>https://www.dcclothesline.com/2017/08/30/houston-looters-shoot-volunteer-rescuers-target-whites-and-trump-supporters/</w:t>
      </w:r>
    </w:p>
  </w:footnote>
  <w:footnote w:id="3">
    <w:p w14:paraId="389C37DA" w14:textId="37347C45" w:rsidR="00490BB9" w:rsidRDefault="00490BB9">
      <w:pPr>
        <w:pStyle w:val="FootnoteText"/>
      </w:pPr>
      <w:r w:rsidRPr="000717B6">
        <w:rPr>
          <w:rStyle w:val="FootnoteReference"/>
          <w:rFonts w:ascii="Times New Roman" w:hAnsi="Times New Roman" w:cs="Times New Roman"/>
        </w:rPr>
        <w:footnoteRef/>
      </w:r>
      <w:r w:rsidRPr="000717B6">
        <w:rPr>
          <w:rFonts w:ascii="Times New Roman" w:hAnsi="Times New Roman" w:cs="Times New Roman"/>
        </w:rPr>
        <w:t xml:space="preserve"> </w:t>
      </w:r>
      <w:hyperlink r:id="rId1" w:history="1">
        <w:r w:rsidRPr="000717B6">
          <w:rPr>
            <w:rStyle w:val="Hyperlink"/>
            <w:rFonts w:ascii="Times New Roman" w:hAnsi="Times New Roman" w:cs="Times New Roman"/>
          </w:rPr>
          <w:t>https://www.snopes.com/news/2017/09/01/harvey-looting-troll-tweets/</w:t>
        </w:r>
      </w:hyperlink>
    </w:p>
  </w:footnote>
  <w:footnote w:id="4">
    <w:p w14:paraId="45F1EA5A" w14:textId="7E50F5E4" w:rsidR="00490BB9" w:rsidRPr="006B4835" w:rsidRDefault="00490BB9">
      <w:pPr>
        <w:pStyle w:val="FootnoteText"/>
        <w:rPr>
          <w:rFonts w:ascii="Times New Roman" w:hAnsi="Times New Roman" w:cs="Times New Roman"/>
        </w:rPr>
      </w:pPr>
      <w:r w:rsidRPr="006B4835">
        <w:rPr>
          <w:rStyle w:val="FootnoteReference"/>
          <w:rFonts w:ascii="Times New Roman" w:hAnsi="Times New Roman" w:cs="Times New Roman"/>
        </w:rPr>
        <w:footnoteRef/>
      </w:r>
      <w:r w:rsidRPr="006B4835">
        <w:rPr>
          <w:rFonts w:ascii="Times New Roman" w:hAnsi="Times New Roman" w:cs="Times New Roman"/>
        </w:rPr>
        <w:t xml:space="preserve"> https://www.nytimes.com/2019/03/07/opinion/ilhan-omar-anti-semitism.html</w:t>
      </w:r>
    </w:p>
  </w:footnote>
  <w:footnote w:id="5">
    <w:p w14:paraId="28582669" w14:textId="7CA0AFAC" w:rsidR="00490BB9" w:rsidRPr="006B4835" w:rsidRDefault="00490BB9">
      <w:pPr>
        <w:pStyle w:val="FootnoteText"/>
        <w:rPr>
          <w:rFonts w:ascii="Times New Roman" w:hAnsi="Times New Roman" w:cs="Times New Roman"/>
        </w:rPr>
      </w:pPr>
      <w:r w:rsidRPr="006B4835">
        <w:rPr>
          <w:rStyle w:val="FootnoteReference"/>
          <w:rFonts w:ascii="Times New Roman" w:hAnsi="Times New Roman" w:cs="Times New Roman"/>
        </w:rPr>
        <w:footnoteRef/>
      </w:r>
      <w:r w:rsidRPr="006B4835">
        <w:rPr>
          <w:rFonts w:ascii="Times New Roman" w:hAnsi="Times New Roman" w:cs="Times New Roman"/>
        </w:rPr>
        <w:t xml:space="preserve"> https://www.nytimes.com/interactive/2018/02/23/business/how-to-fill-out-1040-form.html</w:t>
      </w:r>
    </w:p>
  </w:footnote>
  <w:footnote w:id="6">
    <w:p w14:paraId="39596375" w14:textId="77777777" w:rsidR="00490BB9" w:rsidRPr="003542BD" w:rsidRDefault="00490BB9" w:rsidP="0035244B">
      <w:pPr>
        <w:pStyle w:val="FootnoteText"/>
        <w:rPr>
          <w:rFonts w:ascii="Times New Roman" w:hAnsi="Times New Roman" w:cs="Times New Roman"/>
        </w:rPr>
      </w:pPr>
      <w:r w:rsidRPr="003542BD">
        <w:rPr>
          <w:rStyle w:val="FootnoteReference"/>
          <w:rFonts w:ascii="Times New Roman" w:hAnsi="Times New Roman" w:cs="Times New Roman"/>
        </w:rPr>
        <w:footnoteRef/>
      </w:r>
      <w:r w:rsidRPr="003542BD">
        <w:rPr>
          <w:rFonts w:ascii="Times New Roman" w:hAnsi="Times New Roman" w:cs="Times New Roman"/>
        </w:rPr>
        <w:t xml:space="preserve"> http://deepleftfield.info/trump-just-added-a-witness-tampering-charge-to-his-growing-list-of-crimes/</w:t>
      </w:r>
    </w:p>
  </w:footnote>
  <w:footnote w:id="7">
    <w:p w14:paraId="714590B0" w14:textId="0ED17E99" w:rsidR="00490BB9" w:rsidRDefault="00490BB9">
      <w:pPr>
        <w:pStyle w:val="FootnoteText"/>
      </w:pPr>
      <w:r>
        <w:rPr>
          <w:rStyle w:val="FootnoteReference"/>
        </w:rPr>
        <w:t>7</w:t>
      </w:r>
      <w:r w:rsidRPr="006B4835">
        <w:rPr>
          <w:rFonts w:ascii="Times New Roman" w:hAnsi="Times New Roman" w:cs="Times New Roman"/>
        </w:rPr>
        <w:t xml:space="preserve"> https://politics.theonion.com/poll-finds-100-of-americans-blame-shutdown-entirely-on-1831845310</w:t>
      </w:r>
    </w:p>
  </w:footnote>
  <w:footnote w:id="8">
    <w:p w14:paraId="25F1A4F8" w14:textId="17B989B7" w:rsidR="00490BB9" w:rsidRDefault="00490BB9">
      <w:pPr>
        <w:pStyle w:val="FootnoteText"/>
      </w:pPr>
      <w:r w:rsidRPr="006B4835">
        <w:rPr>
          <w:rStyle w:val="FootnoteReference"/>
          <w:rFonts w:ascii="Times New Roman" w:hAnsi="Times New Roman" w:cs="Times New Roman"/>
        </w:rPr>
        <w:t>8</w:t>
      </w:r>
      <w:r w:rsidRPr="006B4835">
        <w:rPr>
          <w:rFonts w:ascii="Times New Roman" w:hAnsi="Times New Roman" w:cs="Times New Roman"/>
        </w:rPr>
        <w:t xml:space="preserve"> https://www.theguardian.com/advertiser-content/stand-together/this-step-by-step-roadmap-to-end-homelessness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ADD25" w14:textId="77777777" w:rsidR="00490BB9" w:rsidRDefault="00490BB9" w:rsidP="001C448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C2CD86" w14:textId="77777777" w:rsidR="00490BB9" w:rsidRDefault="00490BB9" w:rsidP="003B38C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507D0" w14:textId="3A544842" w:rsidR="00490BB9" w:rsidRPr="00BF28CD" w:rsidRDefault="00490BB9" w:rsidP="003F3D2C">
    <w:pPr>
      <w:pStyle w:val="Header"/>
      <w:framePr w:wrap="none" w:vAnchor="text" w:hAnchor="page" w:x="10702" w:y="1"/>
      <w:rPr>
        <w:rStyle w:val="PageNumber"/>
        <w:rFonts w:ascii="Times New Roman" w:hAnsi="Times New Roman" w:cs="Times New Roman"/>
        <w:sz w:val="24"/>
        <w:szCs w:val="24"/>
      </w:rPr>
    </w:pPr>
    <w:r w:rsidRPr="00BF28CD">
      <w:rPr>
        <w:rStyle w:val="PageNumber"/>
        <w:rFonts w:ascii="Times New Roman" w:hAnsi="Times New Roman" w:cs="Times New Roman"/>
        <w:sz w:val="24"/>
        <w:szCs w:val="24"/>
      </w:rPr>
      <w:fldChar w:fldCharType="begin"/>
    </w:r>
    <w:r w:rsidRPr="00BF28CD">
      <w:rPr>
        <w:rStyle w:val="PageNumber"/>
        <w:rFonts w:ascii="Times New Roman" w:hAnsi="Times New Roman" w:cs="Times New Roman"/>
        <w:sz w:val="24"/>
        <w:szCs w:val="24"/>
      </w:rPr>
      <w:instrText xml:space="preserve">PAGE  </w:instrText>
    </w:r>
    <w:r w:rsidRPr="00BF28CD">
      <w:rPr>
        <w:rStyle w:val="PageNumber"/>
        <w:rFonts w:ascii="Times New Roman" w:hAnsi="Times New Roman" w:cs="Times New Roman"/>
        <w:sz w:val="24"/>
        <w:szCs w:val="24"/>
      </w:rPr>
      <w:fldChar w:fldCharType="separate"/>
    </w:r>
    <w:r>
      <w:rPr>
        <w:rStyle w:val="PageNumber"/>
        <w:rFonts w:ascii="Times New Roman" w:hAnsi="Times New Roman" w:cs="Times New Roman"/>
        <w:noProof/>
        <w:sz w:val="24"/>
        <w:szCs w:val="24"/>
      </w:rPr>
      <w:t>19</w:t>
    </w:r>
    <w:r w:rsidRPr="00BF28CD">
      <w:rPr>
        <w:rStyle w:val="PageNumber"/>
        <w:rFonts w:ascii="Times New Roman" w:hAnsi="Times New Roman" w:cs="Times New Roman"/>
        <w:sz w:val="24"/>
        <w:szCs w:val="24"/>
      </w:rPr>
      <w:fldChar w:fldCharType="end"/>
    </w:r>
  </w:p>
  <w:p w14:paraId="0EC98790" w14:textId="1B07FAB3" w:rsidR="00490BB9" w:rsidRPr="00BF28CD" w:rsidRDefault="00490BB9" w:rsidP="00BA27B5">
    <w:pPr>
      <w:pStyle w:val="Header"/>
      <w:ind w:right="360"/>
      <w:rPr>
        <w:rFonts w:ascii="Times New Roman" w:hAnsi="Times New Roman" w:cs="Times New Roman"/>
        <w:sz w:val="24"/>
        <w:szCs w:val="24"/>
      </w:rPr>
    </w:pPr>
    <w:r>
      <w:rPr>
        <w:rFonts w:ascii="Times New Roman" w:hAnsi="Times New Roman" w:cs="Times New Roman"/>
        <w:sz w:val="24"/>
        <w:szCs w:val="24"/>
      </w:rPr>
      <w:t xml:space="preserve">FAKE NEWS EXPLICATION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19533" w14:textId="7CD6CBA1" w:rsidR="00490BB9" w:rsidRPr="00BF28CD" w:rsidRDefault="00490BB9" w:rsidP="00474823">
    <w:pPr>
      <w:pStyle w:val="Header"/>
      <w:ind w:right="360"/>
      <w:rPr>
        <w:rFonts w:ascii="Times New Roman" w:hAnsi="Times New Roman" w:cs="Times New Roman"/>
        <w:sz w:val="24"/>
        <w:szCs w:val="24"/>
      </w:rPr>
    </w:pPr>
    <w:r w:rsidRPr="00474823">
      <w:rPr>
        <w:rFonts w:ascii="Times New Roman" w:hAnsi="Times New Roman" w:cs="Times New Roman"/>
        <w:sz w:val="24"/>
        <w:szCs w:val="24"/>
      </w:rPr>
      <w:t>Running Head: FAKE NEWS EXPLICATION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w:t>
    </w:r>
  </w:p>
  <w:p w14:paraId="5BFC919C" w14:textId="3670F988" w:rsidR="00490BB9" w:rsidRPr="00BA27B5" w:rsidRDefault="00490BB9" w:rsidP="003F3D2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4594"/>
    <w:multiLevelType w:val="hybridMultilevel"/>
    <w:tmpl w:val="BA20F83C"/>
    <w:lvl w:ilvl="0" w:tplc="AD5056A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6357F"/>
    <w:multiLevelType w:val="hybridMultilevel"/>
    <w:tmpl w:val="37040038"/>
    <w:lvl w:ilvl="0" w:tplc="3010336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304A0"/>
    <w:multiLevelType w:val="hybridMultilevel"/>
    <w:tmpl w:val="248A31B8"/>
    <w:lvl w:ilvl="0" w:tplc="D56E6478">
      <w:start w:val="1"/>
      <w:numFmt w:val="bullet"/>
      <w:lvlText w:val="-"/>
      <w:lvlJc w:val="left"/>
      <w:pPr>
        <w:tabs>
          <w:tab w:val="num" w:pos="720"/>
        </w:tabs>
        <w:ind w:left="720" w:hanging="360"/>
      </w:pPr>
      <w:rPr>
        <w:rFonts w:ascii="Calibri" w:hAnsi="Calibri" w:hint="default"/>
      </w:rPr>
    </w:lvl>
    <w:lvl w:ilvl="1" w:tplc="BCD2473A" w:tentative="1">
      <w:start w:val="1"/>
      <w:numFmt w:val="bullet"/>
      <w:lvlText w:val="-"/>
      <w:lvlJc w:val="left"/>
      <w:pPr>
        <w:tabs>
          <w:tab w:val="num" w:pos="1440"/>
        </w:tabs>
        <w:ind w:left="1440" w:hanging="360"/>
      </w:pPr>
      <w:rPr>
        <w:rFonts w:ascii="Calibri" w:hAnsi="Calibri" w:hint="default"/>
      </w:rPr>
    </w:lvl>
    <w:lvl w:ilvl="2" w:tplc="CFD0E3D6" w:tentative="1">
      <w:start w:val="1"/>
      <w:numFmt w:val="bullet"/>
      <w:lvlText w:val="-"/>
      <w:lvlJc w:val="left"/>
      <w:pPr>
        <w:tabs>
          <w:tab w:val="num" w:pos="2160"/>
        </w:tabs>
        <w:ind w:left="2160" w:hanging="360"/>
      </w:pPr>
      <w:rPr>
        <w:rFonts w:ascii="Calibri" w:hAnsi="Calibri" w:hint="default"/>
      </w:rPr>
    </w:lvl>
    <w:lvl w:ilvl="3" w:tplc="21168BDA" w:tentative="1">
      <w:start w:val="1"/>
      <w:numFmt w:val="bullet"/>
      <w:lvlText w:val="-"/>
      <w:lvlJc w:val="left"/>
      <w:pPr>
        <w:tabs>
          <w:tab w:val="num" w:pos="2880"/>
        </w:tabs>
        <w:ind w:left="2880" w:hanging="360"/>
      </w:pPr>
      <w:rPr>
        <w:rFonts w:ascii="Calibri" w:hAnsi="Calibri" w:hint="default"/>
      </w:rPr>
    </w:lvl>
    <w:lvl w:ilvl="4" w:tplc="8B48ACF0" w:tentative="1">
      <w:start w:val="1"/>
      <w:numFmt w:val="bullet"/>
      <w:lvlText w:val="-"/>
      <w:lvlJc w:val="left"/>
      <w:pPr>
        <w:tabs>
          <w:tab w:val="num" w:pos="3600"/>
        </w:tabs>
        <w:ind w:left="3600" w:hanging="360"/>
      </w:pPr>
      <w:rPr>
        <w:rFonts w:ascii="Calibri" w:hAnsi="Calibri" w:hint="default"/>
      </w:rPr>
    </w:lvl>
    <w:lvl w:ilvl="5" w:tplc="0BCAB434" w:tentative="1">
      <w:start w:val="1"/>
      <w:numFmt w:val="bullet"/>
      <w:lvlText w:val="-"/>
      <w:lvlJc w:val="left"/>
      <w:pPr>
        <w:tabs>
          <w:tab w:val="num" w:pos="4320"/>
        </w:tabs>
        <w:ind w:left="4320" w:hanging="360"/>
      </w:pPr>
      <w:rPr>
        <w:rFonts w:ascii="Calibri" w:hAnsi="Calibri" w:hint="default"/>
      </w:rPr>
    </w:lvl>
    <w:lvl w:ilvl="6" w:tplc="A57649BE" w:tentative="1">
      <w:start w:val="1"/>
      <w:numFmt w:val="bullet"/>
      <w:lvlText w:val="-"/>
      <w:lvlJc w:val="left"/>
      <w:pPr>
        <w:tabs>
          <w:tab w:val="num" w:pos="5040"/>
        </w:tabs>
        <w:ind w:left="5040" w:hanging="360"/>
      </w:pPr>
      <w:rPr>
        <w:rFonts w:ascii="Calibri" w:hAnsi="Calibri" w:hint="default"/>
      </w:rPr>
    </w:lvl>
    <w:lvl w:ilvl="7" w:tplc="6B5E58F0" w:tentative="1">
      <w:start w:val="1"/>
      <w:numFmt w:val="bullet"/>
      <w:lvlText w:val="-"/>
      <w:lvlJc w:val="left"/>
      <w:pPr>
        <w:tabs>
          <w:tab w:val="num" w:pos="5760"/>
        </w:tabs>
        <w:ind w:left="5760" w:hanging="360"/>
      </w:pPr>
      <w:rPr>
        <w:rFonts w:ascii="Calibri" w:hAnsi="Calibri" w:hint="default"/>
      </w:rPr>
    </w:lvl>
    <w:lvl w:ilvl="8" w:tplc="4798FF96" w:tentative="1">
      <w:start w:val="1"/>
      <w:numFmt w:val="bullet"/>
      <w:lvlText w:val="-"/>
      <w:lvlJc w:val="left"/>
      <w:pPr>
        <w:tabs>
          <w:tab w:val="num" w:pos="6480"/>
        </w:tabs>
        <w:ind w:left="6480" w:hanging="360"/>
      </w:pPr>
      <w:rPr>
        <w:rFonts w:ascii="Calibri" w:hAnsi="Calibri" w:hint="default"/>
      </w:rPr>
    </w:lvl>
  </w:abstractNum>
  <w:abstractNum w:abstractNumId="3" w15:restartNumberingAfterBreak="0">
    <w:nsid w:val="0DCD2995"/>
    <w:multiLevelType w:val="hybridMultilevel"/>
    <w:tmpl w:val="E116B7CE"/>
    <w:lvl w:ilvl="0" w:tplc="396C5B5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42ED5"/>
    <w:multiLevelType w:val="hybridMultilevel"/>
    <w:tmpl w:val="A57AD22C"/>
    <w:lvl w:ilvl="0" w:tplc="4E26767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B1C59"/>
    <w:multiLevelType w:val="hybridMultilevel"/>
    <w:tmpl w:val="93E2D74C"/>
    <w:lvl w:ilvl="0" w:tplc="3A02AE40">
      <w:start w:val="1"/>
      <w:numFmt w:val="bullet"/>
      <w:lvlText w:val="-"/>
      <w:lvlJc w:val="left"/>
      <w:pPr>
        <w:tabs>
          <w:tab w:val="num" w:pos="720"/>
        </w:tabs>
        <w:ind w:left="720" w:hanging="360"/>
      </w:pPr>
      <w:rPr>
        <w:rFonts w:ascii="Calibri" w:hAnsi="Calibri" w:hint="default"/>
      </w:rPr>
    </w:lvl>
    <w:lvl w:ilvl="1" w:tplc="752EF510" w:tentative="1">
      <w:start w:val="1"/>
      <w:numFmt w:val="bullet"/>
      <w:lvlText w:val="-"/>
      <w:lvlJc w:val="left"/>
      <w:pPr>
        <w:tabs>
          <w:tab w:val="num" w:pos="1440"/>
        </w:tabs>
        <w:ind w:left="1440" w:hanging="360"/>
      </w:pPr>
      <w:rPr>
        <w:rFonts w:ascii="Calibri" w:hAnsi="Calibri" w:hint="default"/>
      </w:rPr>
    </w:lvl>
    <w:lvl w:ilvl="2" w:tplc="E7F66A2E" w:tentative="1">
      <w:start w:val="1"/>
      <w:numFmt w:val="bullet"/>
      <w:lvlText w:val="-"/>
      <w:lvlJc w:val="left"/>
      <w:pPr>
        <w:tabs>
          <w:tab w:val="num" w:pos="2160"/>
        </w:tabs>
        <w:ind w:left="2160" w:hanging="360"/>
      </w:pPr>
      <w:rPr>
        <w:rFonts w:ascii="Calibri" w:hAnsi="Calibri" w:hint="default"/>
      </w:rPr>
    </w:lvl>
    <w:lvl w:ilvl="3" w:tplc="F552E682" w:tentative="1">
      <w:start w:val="1"/>
      <w:numFmt w:val="bullet"/>
      <w:lvlText w:val="-"/>
      <w:lvlJc w:val="left"/>
      <w:pPr>
        <w:tabs>
          <w:tab w:val="num" w:pos="2880"/>
        </w:tabs>
        <w:ind w:left="2880" w:hanging="360"/>
      </w:pPr>
      <w:rPr>
        <w:rFonts w:ascii="Calibri" w:hAnsi="Calibri" w:hint="default"/>
      </w:rPr>
    </w:lvl>
    <w:lvl w:ilvl="4" w:tplc="8E0847A6" w:tentative="1">
      <w:start w:val="1"/>
      <w:numFmt w:val="bullet"/>
      <w:lvlText w:val="-"/>
      <w:lvlJc w:val="left"/>
      <w:pPr>
        <w:tabs>
          <w:tab w:val="num" w:pos="3600"/>
        </w:tabs>
        <w:ind w:left="3600" w:hanging="360"/>
      </w:pPr>
      <w:rPr>
        <w:rFonts w:ascii="Calibri" w:hAnsi="Calibri" w:hint="default"/>
      </w:rPr>
    </w:lvl>
    <w:lvl w:ilvl="5" w:tplc="F8962B52" w:tentative="1">
      <w:start w:val="1"/>
      <w:numFmt w:val="bullet"/>
      <w:lvlText w:val="-"/>
      <w:lvlJc w:val="left"/>
      <w:pPr>
        <w:tabs>
          <w:tab w:val="num" w:pos="4320"/>
        </w:tabs>
        <w:ind w:left="4320" w:hanging="360"/>
      </w:pPr>
      <w:rPr>
        <w:rFonts w:ascii="Calibri" w:hAnsi="Calibri" w:hint="default"/>
      </w:rPr>
    </w:lvl>
    <w:lvl w:ilvl="6" w:tplc="446415BE" w:tentative="1">
      <w:start w:val="1"/>
      <w:numFmt w:val="bullet"/>
      <w:lvlText w:val="-"/>
      <w:lvlJc w:val="left"/>
      <w:pPr>
        <w:tabs>
          <w:tab w:val="num" w:pos="5040"/>
        </w:tabs>
        <w:ind w:left="5040" w:hanging="360"/>
      </w:pPr>
      <w:rPr>
        <w:rFonts w:ascii="Calibri" w:hAnsi="Calibri" w:hint="default"/>
      </w:rPr>
    </w:lvl>
    <w:lvl w:ilvl="7" w:tplc="78168A30" w:tentative="1">
      <w:start w:val="1"/>
      <w:numFmt w:val="bullet"/>
      <w:lvlText w:val="-"/>
      <w:lvlJc w:val="left"/>
      <w:pPr>
        <w:tabs>
          <w:tab w:val="num" w:pos="5760"/>
        </w:tabs>
        <w:ind w:left="5760" w:hanging="360"/>
      </w:pPr>
      <w:rPr>
        <w:rFonts w:ascii="Calibri" w:hAnsi="Calibri" w:hint="default"/>
      </w:rPr>
    </w:lvl>
    <w:lvl w:ilvl="8" w:tplc="DFDA4188" w:tentative="1">
      <w:start w:val="1"/>
      <w:numFmt w:val="bullet"/>
      <w:lvlText w:val="-"/>
      <w:lvlJc w:val="left"/>
      <w:pPr>
        <w:tabs>
          <w:tab w:val="num" w:pos="6480"/>
        </w:tabs>
        <w:ind w:left="6480" w:hanging="360"/>
      </w:pPr>
      <w:rPr>
        <w:rFonts w:ascii="Calibri" w:hAnsi="Calibri" w:hint="default"/>
      </w:rPr>
    </w:lvl>
  </w:abstractNum>
  <w:abstractNum w:abstractNumId="6" w15:restartNumberingAfterBreak="0">
    <w:nsid w:val="0F747DE3"/>
    <w:multiLevelType w:val="hybridMultilevel"/>
    <w:tmpl w:val="A46C3C6C"/>
    <w:lvl w:ilvl="0" w:tplc="149866D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B4315B"/>
    <w:multiLevelType w:val="hybridMultilevel"/>
    <w:tmpl w:val="870E83B2"/>
    <w:lvl w:ilvl="0" w:tplc="E8E8C546">
      <w:start w:val="2"/>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C07B26"/>
    <w:multiLevelType w:val="hybridMultilevel"/>
    <w:tmpl w:val="10AC047E"/>
    <w:lvl w:ilvl="0" w:tplc="AF9EF6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FD7563"/>
    <w:multiLevelType w:val="hybridMultilevel"/>
    <w:tmpl w:val="52F0381A"/>
    <w:lvl w:ilvl="0" w:tplc="40BA860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F0B47"/>
    <w:multiLevelType w:val="hybridMultilevel"/>
    <w:tmpl w:val="2C6EBDA4"/>
    <w:lvl w:ilvl="0" w:tplc="7160EDD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31E03"/>
    <w:multiLevelType w:val="hybridMultilevel"/>
    <w:tmpl w:val="3AC4D5CC"/>
    <w:lvl w:ilvl="0" w:tplc="12EC2B80">
      <w:start w:val="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E028AD"/>
    <w:multiLevelType w:val="hybridMultilevel"/>
    <w:tmpl w:val="C4FEBD38"/>
    <w:lvl w:ilvl="0" w:tplc="396C5B5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CF5608"/>
    <w:multiLevelType w:val="hybridMultilevel"/>
    <w:tmpl w:val="4D2AA274"/>
    <w:lvl w:ilvl="0" w:tplc="BB424F10">
      <w:start w:val="1"/>
      <w:numFmt w:val="bullet"/>
      <w:lvlText w:val="-"/>
      <w:lvlJc w:val="left"/>
      <w:pPr>
        <w:tabs>
          <w:tab w:val="num" w:pos="720"/>
        </w:tabs>
        <w:ind w:left="720" w:hanging="360"/>
      </w:pPr>
      <w:rPr>
        <w:rFonts w:ascii="Calibri" w:hAnsi="Calibri" w:hint="default"/>
      </w:rPr>
    </w:lvl>
    <w:lvl w:ilvl="1" w:tplc="AFAAB3A6">
      <w:start w:val="1"/>
      <w:numFmt w:val="bullet"/>
      <w:lvlText w:val="-"/>
      <w:lvlJc w:val="left"/>
      <w:pPr>
        <w:tabs>
          <w:tab w:val="num" w:pos="1440"/>
        </w:tabs>
        <w:ind w:left="1440" w:hanging="360"/>
      </w:pPr>
      <w:rPr>
        <w:rFonts w:ascii="Calibri" w:hAnsi="Calibri" w:hint="default"/>
      </w:rPr>
    </w:lvl>
    <w:lvl w:ilvl="2" w:tplc="8E8636FE" w:tentative="1">
      <w:start w:val="1"/>
      <w:numFmt w:val="bullet"/>
      <w:lvlText w:val="-"/>
      <w:lvlJc w:val="left"/>
      <w:pPr>
        <w:tabs>
          <w:tab w:val="num" w:pos="2160"/>
        </w:tabs>
        <w:ind w:left="2160" w:hanging="360"/>
      </w:pPr>
      <w:rPr>
        <w:rFonts w:ascii="Calibri" w:hAnsi="Calibri" w:hint="default"/>
      </w:rPr>
    </w:lvl>
    <w:lvl w:ilvl="3" w:tplc="26865394" w:tentative="1">
      <w:start w:val="1"/>
      <w:numFmt w:val="bullet"/>
      <w:lvlText w:val="-"/>
      <w:lvlJc w:val="left"/>
      <w:pPr>
        <w:tabs>
          <w:tab w:val="num" w:pos="2880"/>
        </w:tabs>
        <w:ind w:left="2880" w:hanging="360"/>
      </w:pPr>
      <w:rPr>
        <w:rFonts w:ascii="Calibri" w:hAnsi="Calibri" w:hint="default"/>
      </w:rPr>
    </w:lvl>
    <w:lvl w:ilvl="4" w:tplc="D0E43992" w:tentative="1">
      <w:start w:val="1"/>
      <w:numFmt w:val="bullet"/>
      <w:lvlText w:val="-"/>
      <w:lvlJc w:val="left"/>
      <w:pPr>
        <w:tabs>
          <w:tab w:val="num" w:pos="3600"/>
        </w:tabs>
        <w:ind w:left="3600" w:hanging="360"/>
      </w:pPr>
      <w:rPr>
        <w:rFonts w:ascii="Calibri" w:hAnsi="Calibri" w:hint="default"/>
      </w:rPr>
    </w:lvl>
    <w:lvl w:ilvl="5" w:tplc="DFE86600" w:tentative="1">
      <w:start w:val="1"/>
      <w:numFmt w:val="bullet"/>
      <w:lvlText w:val="-"/>
      <w:lvlJc w:val="left"/>
      <w:pPr>
        <w:tabs>
          <w:tab w:val="num" w:pos="4320"/>
        </w:tabs>
        <w:ind w:left="4320" w:hanging="360"/>
      </w:pPr>
      <w:rPr>
        <w:rFonts w:ascii="Calibri" w:hAnsi="Calibri" w:hint="default"/>
      </w:rPr>
    </w:lvl>
    <w:lvl w:ilvl="6" w:tplc="7360AC68" w:tentative="1">
      <w:start w:val="1"/>
      <w:numFmt w:val="bullet"/>
      <w:lvlText w:val="-"/>
      <w:lvlJc w:val="left"/>
      <w:pPr>
        <w:tabs>
          <w:tab w:val="num" w:pos="5040"/>
        </w:tabs>
        <w:ind w:left="5040" w:hanging="360"/>
      </w:pPr>
      <w:rPr>
        <w:rFonts w:ascii="Calibri" w:hAnsi="Calibri" w:hint="default"/>
      </w:rPr>
    </w:lvl>
    <w:lvl w:ilvl="7" w:tplc="C622C198" w:tentative="1">
      <w:start w:val="1"/>
      <w:numFmt w:val="bullet"/>
      <w:lvlText w:val="-"/>
      <w:lvlJc w:val="left"/>
      <w:pPr>
        <w:tabs>
          <w:tab w:val="num" w:pos="5760"/>
        </w:tabs>
        <w:ind w:left="5760" w:hanging="360"/>
      </w:pPr>
      <w:rPr>
        <w:rFonts w:ascii="Calibri" w:hAnsi="Calibri" w:hint="default"/>
      </w:rPr>
    </w:lvl>
    <w:lvl w:ilvl="8" w:tplc="699A98A2" w:tentative="1">
      <w:start w:val="1"/>
      <w:numFmt w:val="bullet"/>
      <w:lvlText w:val="-"/>
      <w:lvlJc w:val="left"/>
      <w:pPr>
        <w:tabs>
          <w:tab w:val="num" w:pos="6480"/>
        </w:tabs>
        <w:ind w:left="6480" w:hanging="360"/>
      </w:pPr>
      <w:rPr>
        <w:rFonts w:ascii="Calibri" w:hAnsi="Calibri" w:hint="default"/>
      </w:rPr>
    </w:lvl>
  </w:abstractNum>
  <w:abstractNum w:abstractNumId="14" w15:restartNumberingAfterBreak="0">
    <w:nsid w:val="1DF50103"/>
    <w:multiLevelType w:val="hybridMultilevel"/>
    <w:tmpl w:val="DB54A88A"/>
    <w:lvl w:ilvl="0" w:tplc="606A2A14">
      <w:start w:val="1"/>
      <w:numFmt w:val="bullet"/>
      <w:lvlText w:val="-"/>
      <w:lvlJc w:val="left"/>
      <w:pPr>
        <w:tabs>
          <w:tab w:val="num" w:pos="720"/>
        </w:tabs>
        <w:ind w:left="720" w:hanging="360"/>
      </w:pPr>
      <w:rPr>
        <w:rFonts w:ascii="Times New Roman" w:hAnsi="Times New Roman" w:hint="default"/>
      </w:rPr>
    </w:lvl>
    <w:lvl w:ilvl="1" w:tplc="8886F3F2" w:tentative="1">
      <w:start w:val="1"/>
      <w:numFmt w:val="bullet"/>
      <w:lvlText w:val="-"/>
      <w:lvlJc w:val="left"/>
      <w:pPr>
        <w:tabs>
          <w:tab w:val="num" w:pos="1440"/>
        </w:tabs>
        <w:ind w:left="1440" w:hanging="360"/>
      </w:pPr>
      <w:rPr>
        <w:rFonts w:ascii="Times New Roman" w:hAnsi="Times New Roman" w:hint="default"/>
      </w:rPr>
    </w:lvl>
    <w:lvl w:ilvl="2" w:tplc="3C9EE3B2" w:tentative="1">
      <w:start w:val="1"/>
      <w:numFmt w:val="bullet"/>
      <w:lvlText w:val="-"/>
      <w:lvlJc w:val="left"/>
      <w:pPr>
        <w:tabs>
          <w:tab w:val="num" w:pos="2160"/>
        </w:tabs>
        <w:ind w:left="2160" w:hanging="360"/>
      </w:pPr>
      <w:rPr>
        <w:rFonts w:ascii="Times New Roman" w:hAnsi="Times New Roman" w:hint="default"/>
      </w:rPr>
    </w:lvl>
    <w:lvl w:ilvl="3" w:tplc="A3F2296A" w:tentative="1">
      <w:start w:val="1"/>
      <w:numFmt w:val="bullet"/>
      <w:lvlText w:val="-"/>
      <w:lvlJc w:val="left"/>
      <w:pPr>
        <w:tabs>
          <w:tab w:val="num" w:pos="2880"/>
        </w:tabs>
        <w:ind w:left="2880" w:hanging="360"/>
      </w:pPr>
      <w:rPr>
        <w:rFonts w:ascii="Times New Roman" w:hAnsi="Times New Roman" w:hint="default"/>
      </w:rPr>
    </w:lvl>
    <w:lvl w:ilvl="4" w:tplc="0D4C74EE" w:tentative="1">
      <w:start w:val="1"/>
      <w:numFmt w:val="bullet"/>
      <w:lvlText w:val="-"/>
      <w:lvlJc w:val="left"/>
      <w:pPr>
        <w:tabs>
          <w:tab w:val="num" w:pos="3600"/>
        </w:tabs>
        <w:ind w:left="3600" w:hanging="360"/>
      </w:pPr>
      <w:rPr>
        <w:rFonts w:ascii="Times New Roman" w:hAnsi="Times New Roman" w:hint="default"/>
      </w:rPr>
    </w:lvl>
    <w:lvl w:ilvl="5" w:tplc="5E46251E" w:tentative="1">
      <w:start w:val="1"/>
      <w:numFmt w:val="bullet"/>
      <w:lvlText w:val="-"/>
      <w:lvlJc w:val="left"/>
      <w:pPr>
        <w:tabs>
          <w:tab w:val="num" w:pos="4320"/>
        </w:tabs>
        <w:ind w:left="4320" w:hanging="360"/>
      </w:pPr>
      <w:rPr>
        <w:rFonts w:ascii="Times New Roman" w:hAnsi="Times New Roman" w:hint="default"/>
      </w:rPr>
    </w:lvl>
    <w:lvl w:ilvl="6" w:tplc="3410964C" w:tentative="1">
      <w:start w:val="1"/>
      <w:numFmt w:val="bullet"/>
      <w:lvlText w:val="-"/>
      <w:lvlJc w:val="left"/>
      <w:pPr>
        <w:tabs>
          <w:tab w:val="num" w:pos="5040"/>
        </w:tabs>
        <w:ind w:left="5040" w:hanging="360"/>
      </w:pPr>
      <w:rPr>
        <w:rFonts w:ascii="Times New Roman" w:hAnsi="Times New Roman" w:hint="default"/>
      </w:rPr>
    </w:lvl>
    <w:lvl w:ilvl="7" w:tplc="60088342" w:tentative="1">
      <w:start w:val="1"/>
      <w:numFmt w:val="bullet"/>
      <w:lvlText w:val="-"/>
      <w:lvlJc w:val="left"/>
      <w:pPr>
        <w:tabs>
          <w:tab w:val="num" w:pos="5760"/>
        </w:tabs>
        <w:ind w:left="5760" w:hanging="360"/>
      </w:pPr>
      <w:rPr>
        <w:rFonts w:ascii="Times New Roman" w:hAnsi="Times New Roman" w:hint="default"/>
      </w:rPr>
    </w:lvl>
    <w:lvl w:ilvl="8" w:tplc="08723D3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1E097493"/>
    <w:multiLevelType w:val="hybridMultilevel"/>
    <w:tmpl w:val="056C654E"/>
    <w:lvl w:ilvl="0" w:tplc="C5AC0B50">
      <w:start w:val="1"/>
      <w:numFmt w:val="bullet"/>
      <w:lvlText w:val="-"/>
      <w:lvlJc w:val="left"/>
      <w:pPr>
        <w:tabs>
          <w:tab w:val="num" w:pos="720"/>
        </w:tabs>
        <w:ind w:left="720" w:hanging="360"/>
      </w:pPr>
      <w:rPr>
        <w:rFonts w:ascii="Times New Roman" w:hAnsi="Times New Roman" w:hint="default"/>
      </w:rPr>
    </w:lvl>
    <w:lvl w:ilvl="1" w:tplc="703C28DC">
      <w:numFmt w:val="bullet"/>
      <w:lvlText w:val="-"/>
      <w:lvlJc w:val="left"/>
      <w:pPr>
        <w:tabs>
          <w:tab w:val="num" w:pos="1440"/>
        </w:tabs>
        <w:ind w:left="1440" w:hanging="360"/>
      </w:pPr>
      <w:rPr>
        <w:rFonts w:ascii="Times New Roman" w:hAnsi="Times New Roman" w:hint="default"/>
      </w:rPr>
    </w:lvl>
    <w:lvl w:ilvl="2" w:tplc="CB66BC72" w:tentative="1">
      <w:start w:val="1"/>
      <w:numFmt w:val="bullet"/>
      <w:lvlText w:val="-"/>
      <w:lvlJc w:val="left"/>
      <w:pPr>
        <w:tabs>
          <w:tab w:val="num" w:pos="2160"/>
        </w:tabs>
        <w:ind w:left="2160" w:hanging="360"/>
      </w:pPr>
      <w:rPr>
        <w:rFonts w:ascii="Times New Roman" w:hAnsi="Times New Roman" w:hint="default"/>
      </w:rPr>
    </w:lvl>
    <w:lvl w:ilvl="3" w:tplc="06A692EC" w:tentative="1">
      <w:start w:val="1"/>
      <w:numFmt w:val="bullet"/>
      <w:lvlText w:val="-"/>
      <w:lvlJc w:val="left"/>
      <w:pPr>
        <w:tabs>
          <w:tab w:val="num" w:pos="2880"/>
        </w:tabs>
        <w:ind w:left="2880" w:hanging="360"/>
      </w:pPr>
      <w:rPr>
        <w:rFonts w:ascii="Times New Roman" w:hAnsi="Times New Roman" w:hint="default"/>
      </w:rPr>
    </w:lvl>
    <w:lvl w:ilvl="4" w:tplc="029441D2" w:tentative="1">
      <w:start w:val="1"/>
      <w:numFmt w:val="bullet"/>
      <w:lvlText w:val="-"/>
      <w:lvlJc w:val="left"/>
      <w:pPr>
        <w:tabs>
          <w:tab w:val="num" w:pos="3600"/>
        </w:tabs>
        <w:ind w:left="3600" w:hanging="360"/>
      </w:pPr>
      <w:rPr>
        <w:rFonts w:ascii="Times New Roman" w:hAnsi="Times New Roman" w:hint="default"/>
      </w:rPr>
    </w:lvl>
    <w:lvl w:ilvl="5" w:tplc="7FE28F8A" w:tentative="1">
      <w:start w:val="1"/>
      <w:numFmt w:val="bullet"/>
      <w:lvlText w:val="-"/>
      <w:lvlJc w:val="left"/>
      <w:pPr>
        <w:tabs>
          <w:tab w:val="num" w:pos="4320"/>
        </w:tabs>
        <w:ind w:left="4320" w:hanging="360"/>
      </w:pPr>
      <w:rPr>
        <w:rFonts w:ascii="Times New Roman" w:hAnsi="Times New Roman" w:hint="default"/>
      </w:rPr>
    </w:lvl>
    <w:lvl w:ilvl="6" w:tplc="2A52F9B0" w:tentative="1">
      <w:start w:val="1"/>
      <w:numFmt w:val="bullet"/>
      <w:lvlText w:val="-"/>
      <w:lvlJc w:val="left"/>
      <w:pPr>
        <w:tabs>
          <w:tab w:val="num" w:pos="5040"/>
        </w:tabs>
        <w:ind w:left="5040" w:hanging="360"/>
      </w:pPr>
      <w:rPr>
        <w:rFonts w:ascii="Times New Roman" w:hAnsi="Times New Roman" w:hint="default"/>
      </w:rPr>
    </w:lvl>
    <w:lvl w:ilvl="7" w:tplc="597AFCD4" w:tentative="1">
      <w:start w:val="1"/>
      <w:numFmt w:val="bullet"/>
      <w:lvlText w:val="-"/>
      <w:lvlJc w:val="left"/>
      <w:pPr>
        <w:tabs>
          <w:tab w:val="num" w:pos="5760"/>
        </w:tabs>
        <w:ind w:left="5760" w:hanging="360"/>
      </w:pPr>
      <w:rPr>
        <w:rFonts w:ascii="Times New Roman" w:hAnsi="Times New Roman" w:hint="default"/>
      </w:rPr>
    </w:lvl>
    <w:lvl w:ilvl="8" w:tplc="D8B0815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1E4B66CD"/>
    <w:multiLevelType w:val="hybridMultilevel"/>
    <w:tmpl w:val="48CACA84"/>
    <w:lvl w:ilvl="0" w:tplc="9D1EF122">
      <w:start w:val="1"/>
      <w:numFmt w:val="bullet"/>
      <w:lvlText w:val="-"/>
      <w:lvlJc w:val="left"/>
      <w:pPr>
        <w:tabs>
          <w:tab w:val="num" w:pos="720"/>
        </w:tabs>
        <w:ind w:left="720" w:hanging="360"/>
      </w:pPr>
      <w:rPr>
        <w:rFonts w:ascii="Calibri" w:hAnsi="Calibri" w:hint="default"/>
      </w:rPr>
    </w:lvl>
    <w:lvl w:ilvl="1" w:tplc="3822FDCC" w:tentative="1">
      <w:start w:val="1"/>
      <w:numFmt w:val="bullet"/>
      <w:lvlText w:val="-"/>
      <w:lvlJc w:val="left"/>
      <w:pPr>
        <w:tabs>
          <w:tab w:val="num" w:pos="1440"/>
        </w:tabs>
        <w:ind w:left="1440" w:hanging="360"/>
      </w:pPr>
      <w:rPr>
        <w:rFonts w:ascii="Calibri" w:hAnsi="Calibri" w:hint="default"/>
      </w:rPr>
    </w:lvl>
    <w:lvl w:ilvl="2" w:tplc="010A2144" w:tentative="1">
      <w:start w:val="1"/>
      <w:numFmt w:val="bullet"/>
      <w:lvlText w:val="-"/>
      <w:lvlJc w:val="left"/>
      <w:pPr>
        <w:tabs>
          <w:tab w:val="num" w:pos="2160"/>
        </w:tabs>
        <w:ind w:left="2160" w:hanging="360"/>
      </w:pPr>
      <w:rPr>
        <w:rFonts w:ascii="Calibri" w:hAnsi="Calibri" w:hint="default"/>
      </w:rPr>
    </w:lvl>
    <w:lvl w:ilvl="3" w:tplc="98D6F82C" w:tentative="1">
      <w:start w:val="1"/>
      <w:numFmt w:val="bullet"/>
      <w:lvlText w:val="-"/>
      <w:lvlJc w:val="left"/>
      <w:pPr>
        <w:tabs>
          <w:tab w:val="num" w:pos="2880"/>
        </w:tabs>
        <w:ind w:left="2880" w:hanging="360"/>
      </w:pPr>
      <w:rPr>
        <w:rFonts w:ascii="Calibri" w:hAnsi="Calibri" w:hint="default"/>
      </w:rPr>
    </w:lvl>
    <w:lvl w:ilvl="4" w:tplc="345047F2" w:tentative="1">
      <w:start w:val="1"/>
      <w:numFmt w:val="bullet"/>
      <w:lvlText w:val="-"/>
      <w:lvlJc w:val="left"/>
      <w:pPr>
        <w:tabs>
          <w:tab w:val="num" w:pos="3600"/>
        </w:tabs>
        <w:ind w:left="3600" w:hanging="360"/>
      </w:pPr>
      <w:rPr>
        <w:rFonts w:ascii="Calibri" w:hAnsi="Calibri" w:hint="default"/>
      </w:rPr>
    </w:lvl>
    <w:lvl w:ilvl="5" w:tplc="6B52B610" w:tentative="1">
      <w:start w:val="1"/>
      <w:numFmt w:val="bullet"/>
      <w:lvlText w:val="-"/>
      <w:lvlJc w:val="left"/>
      <w:pPr>
        <w:tabs>
          <w:tab w:val="num" w:pos="4320"/>
        </w:tabs>
        <w:ind w:left="4320" w:hanging="360"/>
      </w:pPr>
      <w:rPr>
        <w:rFonts w:ascii="Calibri" w:hAnsi="Calibri" w:hint="default"/>
      </w:rPr>
    </w:lvl>
    <w:lvl w:ilvl="6" w:tplc="17A678F6" w:tentative="1">
      <w:start w:val="1"/>
      <w:numFmt w:val="bullet"/>
      <w:lvlText w:val="-"/>
      <w:lvlJc w:val="left"/>
      <w:pPr>
        <w:tabs>
          <w:tab w:val="num" w:pos="5040"/>
        </w:tabs>
        <w:ind w:left="5040" w:hanging="360"/>
      </w:pPr>
      <w:rPr>
        <w:rFonts w:ascii="Calibri" w:hAnsi="Calibri" w:hint="default"/>
      </w:rPr>
    </w:lvl>
    <w:lvl w:ilvl="7" w:tplc="EAD6A20E" w:tentative="1">
      <w:start w:val="1"/>
      <w:numFmt w:val="bullet"/>
      <w:lvlText w:val="-"/>
      <w:lvlJc w:val="left"/>
      <w:pPr>
        <w:tabs>
          <w:tab w:val="num" w:pos="5760"/>
        </w:tabs>
        <w:ind w:left="5760" w:hanging="360"/>
      </w:pPr>
      <w:rPr>
        <w:rFonts w:ascii="Calibri" w:hAnsi="Calibri" w:hint="default"/>
      </w:rPr>
    </w:lvl>
    <w:lvl w:ilvl="8" w:tplc="5F4EB0FA" w:tentative="1">
      <w:start w:val="1"/>
      <w:numFmt w:val="bullet"/>
      <w:lvlText w:val="-"/>
      <w:lvlJc w:val="left"/>
      <w:pPr>
        <w:tabs>
          <w:tab w:val="num" w:pos="6480"/>
        </w:tabs>
        <w:ind w:left="6480" w:hanging="360"/>
      </w:pPr>
      <w:rPr>
        <w:rFonts w:ascii="Calibri" w:hAnsi="Calibri" w:hint="default"/>
      </w:rPr>
    </w:lvl>
  </w:abstractNum>
  <w:abstractNum w:abstractNumId="17" w15:restartNumberingAfterBreak="0">
    <w:nsid w:val="1F1062AA"/>
    <w:multiLevelType w:val="hybridMultilevel"/>
    <w:tmpl w:val="C836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2F6773"/>
    <w:multiLevelType w:val="hybridMultilevel"/>
    <w:tmpl w:val="5D481E46"/>
    <w:lvl w:ilvl="0" w:tplc="DD0CBD1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CC7837"/>
    <w:multiLevelType w:val="hybridMultilevel"/>
    <w:tmpl w:val="B7CED8D6"/>
    <w:lvl w:ilvl="0" w:tplc="0C70764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EB5F2F"/>
    <w:multiLevelType w:val="hybridMultilevel"/>
    <w:tmpl w:val="C3845574"/>
    <w:lvl w:ilvl="0" w:tplc="BBEE2638">
      <w:start w:val="1"/>
      <w:numFmt w:val="bullet"/>
      <w:lvlText w:val="-"/>
      <w:lvlJc w:val="left"/>
      <w:pPr>
        <w:tabs>
          <w:tab w:val="num" w:pos="720"/>
        </w:tabs>
        <w:ind w:left="720" w:hanging="360"/>
      </w:pPr>
      <w:rPr>
        <w:rFonts w:ascii="Calibri" w:hAnsi="Calibri" w:hint="default"/>
      </w:rPr>
    </w:lvl>
    <w:lvl w:ilvl="1" w:tplc="B0BED862" w:tentative="1">
      <w:start w:val="1"/>
      <w:numFmt w:val="bullet"/>
      <w:lvlText w:val="-"/>
      <w:lvlJc w:val="left"/>
      <w:pPr>
        <w:tabs>
          <w:tab w:val="num" w:pos="1440"/>
        </w:tabs>
        <w:ind w:left="1440" w:hanging="360"/>
      </w:pPr>
      <w:rPr>
        <w:rFonts w:ascii="Calibri" w:hAnsi="Calibri" w:hint="default"/>
      </w:rPr>
    </w:lvl>
    <w:lvl w:ilvl="2" w:tplc="B14073A0" w:tentative="1">
      <w:start w:val="1"/>
      <w:numFmt w:val="bullet"/>
      <w:lvlText w:val="-"/>
      <w:lvlJc w:val="left"/>
      <w:pPr>
        <w:tabs>
          <w:tab w:val="num" w:pos="2160"/>
        </w:tabs>
        <w:ind w:left="2160" w:hanging="360"/>
      </w:pPr>
      <w:rPr>
        <w:rFonts w:ascii="Calibri" w:hAnsi="Calibri" w:hint="default"/>
      </w:rPr>
    </w:lvl>
    <w:lvl w:ilvl="3" w:tplc="2BD4BF04" w:tentative="1">
      <w:start w:val="1"/>
      <w:numFmt w:val="bullet"/>
      <w:lvlText w:val="-"/>
      <w:lvlJc w:val="left"/>
      <w:pPr>
        <w:tabs>
          <w:tab w:val="num" w:pos="2880"/>
        </w:tabs>
        <w:ind w:left="2880" w:hanging="360"/>
      </w:pPr>
      <w:rPr>
        <w:rFonts w:ascii="Calibri" w:hAnsi="Calibri" w:hint="default"/>
      </w:rPr>
    </w:lvl>
    <w:lvl w:ilvl="4" w:tplc="94D8BA72" w:tentative="1">
      <w:start w:val="1"/>
      <w:numFmt w:val="bullet"/>
      <w:lvlText w:val="-"/>
      <w:lvlJc w:val="left"/>
      <w:pPr>
        <w:tabs>
          <w:tab w:val="num" w:pos="3600"/>
        </w:tabs>
        <w:ind w:left="3600" w:hanging="360"/>
      </w:pPr>
      <w:rPr>
        <w:rFonts w:ascii="Calibri" w:hAnsi="Calibri" w:hint="default"/>
      </w:rPr>
    </w:lvl>
    <w:lvl w:ilvl="5" w:tplc="2D38440A" w:tentative="1">
      <w:start w:val="1"/>
      <w:numFmt w:val="bullet"/>
      <w:lvlText w:val="-"/>
      <w:lvlJc w:val="left"/>
      <w:pPr>
        <w:tabs>
          <w:tab w:val="num" w:pos="4320"/>
        </w:tabs>
        <w:ind w:left="4320" w:hanging="360"/>
      </w:pPr>
      <w:rPr>
        <w:rFonts w:ascii="Calibri" w:hAnsi="Calibri" w:hint="default"/>
      </w:rPr>
    </w:lvl>
    <w:lvl w:ilvl="6" w:tplc="82544EE0" w:tentative="1">
      <w:start w:val="1"/>
      <w:numFmt w:val="bullet"/>
      <w:lvlText w:val="-"/>
      <w:lvlJc w:val="left"/>
      <w:pPr>
        <w:tabs>
          <w:tab w:val="num" w:pos="5040"/>
        </w:tabs>
        <w:ind w:left="5040" w:hanging="360"/>
      </w:pPr>
      <w:rPr>
        <w:rFonts w:ascii="Calibri" w:hAnsi="Calibri" w:hint="default"/>
      </w:rPr>
    </w:lvl>
    <w:lvl w:ilvl="7" w:tplc="3E641004" w:tentative="1">
      <w:start w:val="1"/>
      <w:numFmt w:val="bullet"/>
      <w:lvlText w:val="-"/>
      <w:lvlJc w:val="left"/>
      <w:pPr>
        <w:tabs>
          <w:tab w:val="num" w:pos="5760"/>
        </w:tabs>
        <w:ind w:left="5760" w:hanging="360"/>
      </w:pPr>
      <w:rPr>
        <w:rFonts w:ascii="Calibri" w:hAnsi="Calibri" w:hint="default"/>
      </w:rPr>
    </w:lvl>
    <w:lvl w:ilvl="8" w:tplc="D15C4198" w:tentative="1">
      <w:start w:val="1"/>
      <w:numFmt w:val="bullet"/>
      <w:lvlText w:val="-"/>
      <w:lvlJc w:val="left"/>
      <w:pPr>
        <w:tabs>
          <w:tab w:val="num" w:pos="6480"/>
        </w:tabs>
        <w:ind w:left="6480" w:hanging="360"/>
      </w:pPr>
      <w:rPr>
        <w:rFonts w:ascii="Calibri" w:hAnsi="Calibri" w:hint="default"/>
      </w:rPr>
    </w:lvl>
  </w:abstractNum>
  <w:abstractNum w:abstractNumId="21" w15:restartNumberingAfterBreak="0">
    <w:nsid w:val="220D11F8"/>
    <w:multiLevelType w:val="hybridMultilevel"/>
    <w:tmpl w:val="272C4618"/>
    <w:lvl w:ilvl="0" w:tplc="396C5B5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763E20"/>
    <w:multiLevelType w:val="hybridMultilevel"/>
    <w:tmpl w:val="2F985A2A"/>
    <w:lvl w:ilvl="0" w:tplc="5EA8B1E0">
      <w:start w:val="1"/>
      <w:numFmt w:val="bullet"/>
      <w:lvlText w:val="-"/>
      <w:lvlJc w:val="left"/>
      <w:pPr>
        <w:tabs>
          <w:tab w:val="num" w:pos="720"/>
        </w:tabs>
        <w:ind w:left="720" w:hanging="360"/>
      </w:pPr>
      <w:rPr>
        <w:rFonts w:ascii="Calibri" w:hAnsi="Calibri" w:hint="default"/>
      </w:rPr>
    </w:lvl>
    <w:lvl w:ilvl="1" w:tplc="5616FF18" w:tentative="1">
      <w:start w:val="1"/>
      <w:numFmt w:val="bullet"/>
      <w:lvlText w:val="-"/>
      <w:lvlJc w:val="left"/>
      <w:pPr>
        <w:tabs>
          <w:tab w:val="num" w:pos="1440"/>
        </w:tabs>
        <w:ind w:left="1440" w:hanging="360"/>
      </w:pPr>
      <w:rPr>
        <w:rFonts w:ascii="Calibri" w:hAnsi="Calibri" w:hint="default"/>
      </w:rPr>
    </w:lvl>
    <w:lvl w:ilvl="2" w:tplc="F14EFEF4" w:tentative="1">
      <w:start w:val="1"/>
      <w:numFmt w:val="bullet"/>
      <w:lvlText w:val="-"/>
      <w:lvlJc w:val="left"/>
      <w:pPr>
        <w:tabs>
          <w:tab w:val="num" w:pos="2160"/>
        </w:tabs>
        <w:ind w:left="2160" w:hanging="360"/>
      </w:pPr>
      <w:rPr>
        <w:rFonts w:ascii="Calibri" w:hAnsi="Calibri" w:hint="default"/>
      </w:rPr>
    </w:lvl>
    <w:lvl w:ilvl="3" w:tplc="97783FF2" w:tentative="1">
      <w:start w:val="1"/>
      <w:numFmt w:val="bullet"/>
      <w:lvlText w:val="-"/>
      <w:lvlJc w:val="left"/>
      <w:pPr>
        <w:tabs>
          <w:tab w:val="num" w:pos="2880"/>
        </w:tabs>
        <w:ind w:left="2880" w:hanging="360"/>
      </w:pPr>
      <w:rPr>
        <w:rFonts w:ascii="Calibri" w:hAnsi="Calibri" w:hint="default"/>
      </w:rPr>
    </w:lvl>
    <w:lvl w:ilvl="4" w:tplc="8068AEA4" w:tentative="1">
      <w:start w:val="1"/>
      <w:numFmt w:val="bullet"/>
      <w:lvlText w:val="-"/>
      <w:lvlJc w:val="left"/>
      <w:pPr>
        <w:tabs>
          <w:tab w:val="num" w:pos="3600"/>
        </w:tabs>
        <w:ind w:left="3600" w:hanging="360"/>
      </w:pPr>
      <w:rPr>
        <w:rFonts w:ascii="Calibri" w:hAnsi="Calibri" w:hint="default"/>
      </w:rPr>
    </w:lvl>
    <w:lvl w:ilvl="5" w:tplc="6024BF26" w:tentative="1">
      <w:start w:val="1"/>
      <w:numFmt w:val="bullet"/>
      <w:lvlText w:val="-"/>
      <w:lvlJc w:val="left"/>
      <w:pPr>
        <w:tabs>
          <w:tab w:val="num" w:pos="4320"/>
        </w:tabs>
        <w:ind w:left="4320" w:hanging="360"/>
      </w:pPr>
      <w:rPr>
        <w:rFonts w:ascii="Calibri" w:hAnsi="Calibri" w:hint="default"/>
      </w:rPr>
    </w:lvl>
    <w:lvl w:ilvl="6" w:tplc="C53C2116" w:tentative="1">
      <w:start w:val="1"/>
      <w:numFmt w:val="bullet"/>
      <w:lvlText w:val="-"/>
      <w:lvlJc w:val="left"/>
      <w:pPr>
        <w:tabs>
          <w:tab w:val="num" w:pos="5040"/>
        </w:tabs>
        <w:ind w:left="5040" w:hanging="360"/>
      </w:pPr>
      <w:rPr>
        <w:rFonts w:ascii="Calibri" w:hAnsi="Calibri" w:hint="default"/>
      </w:rPr>
    </w:lvl>
    <w:lvl w:ilvl="7" w:tplc="CE0E8C1E" w:tentative="1">
      <w:start w:val="1"/>
      <w:numFmt w:val="bullet"/>
      <w:lvlText w:val="-"/>
      <w:lvlJc w:val="left"/>
      <w:pPr>
        <w:tabs>
          <w:tab w:val="num" w:pos="5760"/>
        </w:tabs>
        <w:ind w:left="5760" w:hanging="360"/>
      </w:pPr>
      <w:rPr>
        <w:rFonts w:ascii="Calibri" w:hAnsi="Calibri" w:hint="default"/>
      </w:rPr>
    </w:lvl>
    <w:lvl w:ilvl="8" w:tplc="06F68BF4"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27A51E1C"/>
    <w:multiLevelType w:val="hybridMultilevel"/>
    <w:tmpl w:val="3F46ACAA"/>
    <w:lvl w:ilvl="0" w:tplc="4B94D0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27206A"/>
    <w:multiLevelType w:val="hybridMultilevel"/>
    <w:tmpl w:val="044E7A22"/>
    <w:lvl w:ilvl="0" w:tplc="449C626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A72BF1"/>
    <w:multiLevelType w:val="hybridMultilevel"/>
    <w:tmpl w:val="5262D866"/>
    <w:lvl w:ilvl="0" w:tplc="8E9C5DC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9DD3871"/>
    <w:multiLevelType w:val="hybridMultilevel"/>
    <w:tmpl w:val="B444141C"/>
    <w:lvl w:ilvl="0" w:tplc="AF9EF64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622433"/>
    <w:multiLevelType w:val="hybridMultilevel"/>
    <w:tmpl w:val="3690A928"/>
    <w:lvl w:ilvl="0" w:tplc="3B5EF7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BD1B99"/>
    <w:multiLevelType w:val="hybridMultilevel"/>
    <w:tmpl w:val="0A220446"/>
    <w:lvl w:ilvl="0" w:tplc="47668190">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920606"/>
    <w:multiLevelType w:val="hybridMultilevel"/>
    <w:tmpl w:val="AB1E3DAE"/>
    <w:lvl w:ilvl="0" w:tplc="3D9CE79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3C6680"/>
    <w:multiLevelType w:val="hybridMultilevel"/>
    <w:tmpl w:val="1F1243CA"/>
    <w:lvl w:ilvl="0" w:tplc="8C4A994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264BDC"/>
    <w:multiLevelType w:val="hybridMultilevel"/>
    <w:tmpl w:val="D32E08B4"/>
    <w:lvl w:ilvl="0" w:tplc="4964D8B4">
      <w:start w:val="1"/>
      <w:numFmt w:val="bullet"/>
      <w:lvlText w:val="-"/>
      <w:lvlJc w:val="left"/>
      <w:pPr>
        <w:tabs>
          <w:tab w:val="num" w:pos="720"/>
        </w:tabs>
        <w:ind w:left="720" w:hanging="360"/>
      </w:pPr>
      <w:rPr>
        <w:rFonts w:ascii="Calibri" w:hAnsi="Calibri" w:hint="default"/>
      </w:rPr>
    </w:lvl>
    <w:lvl w:ilvl="1" w:tplc="288ABE60" w:tentative="1">
      <w:start w:val="1"/>
      <w:numFmt w:val="bullet"/>
      <w:lvlText w:val="-"/>
      <w:lvlJc w:val="left"/>
      <w:pPr>
        <w:tabs>
          <w:tab w:val="num" w:pos="1440"/>
        </w:tabs>
        <w:ind w:left="1440" w:hanging="360"/>
      </w:pPr>
      <w:rPr>
        <w:rFonts w:ascii="Calibri" w:hAnsi="Calibri" w:hint="default"/>
      </w:rPr>
    </w:lvl>
    <w:lvl w:ilvl="2" w:tplc="00C4AC2E" w:tentative="1">
      <w:start w:val="1"/>
      <w:numFmt w:val="bullet"/>
      <w:lvlText w:val="-"/>
      <w:lvlJc w:val="left"/>
      <w:pPr>
        <w:tabs>
          <w:tab w:val="num" w:pos="2160"/>
        </w:tabs>
        <w:ind w:left="2160" w:hanging="360"/>
      </w:pPr>
      <w:rPr>
        <w:rFonts w:ascii="Calibri" w:hAnsi="Calibri" w:hint="default"/>
      </w:rPr>
    </w:lvl>
    <w:lvl w:ilvl="3" w:tplc="05469116" w:tentative="1">
      <w:start w:val="1"/>
      <w:numFmt w:val="bullet"/>
      <w:lvlText w:val="-"/>
      <w:lvlJc w:val="left"/>
      <w:pPr>
        <w:tabs>
          <w:tab w:val="num" w:pos="2880"/>
        </w:tabs>
        <w:ind w:left="2880" w:hanging="360"/>
      </w:pPr>
      <w:rPr>
        <w:rFonts w:ascii="Calibri" w:hAnsi="Calibri" w:hint="default"/>
      </w:rPr>
    </w:lvl>
    <w:lvl w:ilvl="4" w:tplc="75327758" w:tentative="1">
      <w:start w:val="1"/>
      <w:numFmt w:val="bullet"/>
      <w:lvlText w:val="-"/>
      <w:lvlJc w:val="left"/>
      <w:pPr>
        <w:tabs>
          <w:tab w:val="num" w:pos="3600"/>
        </w:tabs>
        <w:ind w:left="3600" w:hanging="360"/>
      </w:pPr>
      <w:rPr>
        <w:rFonts w:ascii="Calibri" w:hAnsi="Calibri" w:hint="default"/>
      </w:rPr>
    </w:lvl>
    <w:lvl w:ilvl="5" w:tplc="ECA6379C" w:tentative="1">
      <w:start w:val="1"/>
      <w:numFmt w:val="bullet"/>
      <w:lvlText w:val="-"/>
      <w:lvlJc w:val="left"/>
      <w:pPr>
        <w:tabs>
          <w:tab w:val="num" w:pos="4320"/>
        </w:tabs>
        <w:ind w:left="4320" w:hanging="360"/>
      </w:pPr>
      <w:rPr>
        <w:rFonts w:ascii="Calibri" w:hAnsi="Calibri" w:hint="default"/>
      </w:rPr>
    </w:lvl>
    <w:lvl w:ilvl="6" w:tplc="E2E40A68" w:tentative="1">
      <w:start w:val="1"/>
      <w:numFmt w:val="bullet"/>
      <w:lvlText w:val="-"/>
      <w:lvlJc w:val="left"/>
      <w:pPr>
        <w:tabs>
          <w:tab w:val="num" w:pos="5040"/>
        </w:tabs>
        <w:ind w:left="5040" w:hanging="360"/>
      </w:pPr>
      <w:rPr>
        <w:rFonts w:ascii="Calibri" w:hAnsi="Calibri" w:hint="default"/>
      </w:rPr>
    </w:lvl>
    <w:lvl w:ilvl="7" w:tplc="B1129B22" w:tentative="1">
      <w:start w:val="1"/>
      <w:numFmt w:val="bullet"/>
      <w:lvlText w:val="-"/>
      <w:lvlJc w:val="left"/>
      <w:pPr>
        <w:tabs>
          <w:tab w:val="num" w:pos="5760"/>
        </w:tabs>
        <w:ind w:left="5760" w:hanging="360"/>
      </w:pPr>
      <w:rPr>
        <w:rFonts w:ascii="Calibri" w:hAnsi="Calibri" w:hint="default"/>
      </w:rPr>
    </w:lvl>
    <w:lvl w:ilvl="8" w:tplc="D884E96E" w:tentative="1">
      <w:start w:val="1"/>
      <w:numFmt w:val="bullet"/>
      <w:lvlText w:val="-"/>
      <w:lvlJc w:val="left"/>
      <w:pPr>
        <w:tabs>
          <w:tab w:val="num" w:pos="6480"/>
        </w:tabs>
        <w:ind w:left="6480" w:hanging="360"/>
      </w:pPr>
      <w:rPr>
        <w:rFonts w:ascii="Calibri" w:hAnsi="Calibri" w:hint="default"/>
      </w:rPr>
    </w:lvl>
  </w:abstractNum>
  <w:abstractNum w:abstractNumId="32" w15:restartNumberingAfterBreak="0">
    <w:nsid w:val="313F0DD0"/>
    <w:multiLevelType w:val="hybridMultilevel"/>
    <w:tmpl w:val="B212E622"/>
    <w:lvl w:ilvl="0" w:tplc="80A264B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5A0F78"/>
    <w:multiLevelType w:val="hybridMultilevel"/>
    <w:tmpl w:val="25C685D4"/>
    <w:lvl w:ilvl="0" w:tplc="4E6CF2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7B76EE"/>
    <w:multiLevelType w:val="hybridMultilevel"/>
    <w:tmpl w:val="779C1F54"/>
    <w:lvl w:ilvl="0" w:tplc="B3DA4D6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7113A7"/>
    <w:multiLevelType w:val="hybridMultilevel"/>
    <w:tmpl w:val="46C21522"/>
    <w:lvl w:ilvl="0" w:tplc="652A6ED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B647B2"/>
    <w:multiLevelType w:val="hybridMultilevel"/>
    <w:tmpl w:val="66BCAC90"/>
    <w:lvl w:ilvl="0" w:tplc="74927F12">
      <w:start w:val="2"/>
      <w:numFmt w:val="bullet"/>
      <w:lvlText w:val="-"/>
      <w:lvlJc w:val="left"/>
      <w:pPr>
        <w:ind w:left="420" w:hanging="360"/>
      </w:pPr>
      <w:rPr>
        <w:rFonts w:ascii="Times New Roman" w:eastAsiaTheme="minorHAnsi" w:hAnsi="Times New Roman" w:cs="Times New Roman" w:hint="default"/>
        <w:b/>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7" w15:restartNumberingAfterBreak="0">
    <w:nsid w:val="35B92BFF"/>
    <w:multiLevelType w:val="hybridMultilevel"/>
    <w:tmpl w:val="2D4892CA"/>
    <w:lvl w:ilvl="0" w:tplc="CFEAB8F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AD77FC"/>
    <w:multiLevelType w:val="hybridMultilevel"/>
    <w:tmpl w:val="7EA4E07E"/>
    <w:lvl w:ilvl="0" w:tplc="F342CBD6">
      <w:start w:val="1"/>
      <w:numFmt w:val="bullet"/>
      <w:lvlText w:val="-"/>
      <w:lvlJc w:val="left"/>
      <w:pPr>
        <w:tabs>
          <w:tab w:val="num" w:pos="720"/>
        </w:tabs>
        <w:ind w:left="720" w:hanging="360"/>
      </w:pPr>
      <w:rPr>
        <w:rFonts w:ascii="Calibri" w:hAnsi="Calibri" w:hint="default"/>
      </w:rPr>
    </w:lvl>
    <w:lvl w:ilvl="1" w:tplc="757A6AB2" w:tentative="1">
      <w:start w:val="1"/>
      <w:numFmt w:val="bullet"/>
      <w:lvlText w:val="-"/>
      <w:lvlJc w:val="left"/>
      <w:pPr>
        <w:tabs>
          <w:tab w:val="num" w:pos="1440"/>
        </w:tabs>
        <w:ind w:left="1440" w:hanging="360"/>
      </w:pPr>
      <w:rPr>
        <w:rFonts w:ascii="Calibri" w:hAnsi="Calibri" w:hint="default"/>
      </w:rPr>
    </w:lvl>
    <w:lvl w:ilvl="2" w:tplc="A844E7D4" w:tentative="1">
      <w:start w:val="1"/>
      <w:numFmt w:val="bullet"/>
      <w:lvlText w:val="-"/>
      <w:lvlJc w:val="left"/>
      <w:pPr>
        <w:tabs>
          <w:tab w:val="num" w:pos="2160"/>
        </w:tabs>
        <w:ind w:left="2160" w:hanging="360"/>
      </w:pPr>
      <w:rPr>
        <w:rFonts w:ascii="Calibri" w:hAnsi="Calibri" w:hint="default"/>
      </w:rPr>
    </w:lvl>
    <w:lvl w:ilvl="3" w:tplc="5C520D4A" w:tentative="1">
      <w:start w:val="1"/>
      <w:numFmt w:val="bullet"/>
      <w:lvlText w:val="-"/>
      <w:lvlJc w:val="left"/>
      <w:pPr>
        <w:tabs>
          <w:tab w:val="num" w:pos="2880"/>
        </w:tabs>
        <w:ind w:left="2880" w:hanging="360"/>
      </w:pPr>
      <w:rPr>
        <w:rFonts w:ascii="Calibri" w:hAnsi="Calibri" w:hint="default"/>
      </w:rPr>
    </w:lvl>
    <w:lvl w:ilvl="4" w:tplc="30627E4A" w:tentative="1">
      <w:start w:val="1"/>
      <w:numFmt w:val="bullet"/>
      <w:lvlText w:val="-"/>
      <w:lvlJc w:val="left"/>
      <w:pPr>
        <w:tabs>
          <w:tab w:val="num" w:pos="3600"/>
        </w:tabs>
        <w:ind w:left="3600" w:hanging="360"/>
      </w:pPr>
      <w:rPr>
        <w:rFonts w:ascii="Calibri" w:hAnsi="Calibri" w:hint="default"/>
      </w:rPr>
    </w:lvl>
    <w:lvl w:ilvl="5" w:tplc="540E14A8" w:tentative="1">
      <w:start w:val="1"/>
      <w:numFmt w:val="bullet"/>
      <w:lvlText w:val="-"/>
      <w:lvlJc w:val="left"/>
      <w:pPr>
        <w:tabs>
          <w:tab w:val="num" w:pos="4320"/>
        </w:tabs>
        <w:ind w:left="4320" w:hanging="360"/>
      </w:pPr>
      <w:rPr>
        <w:rFonts w:ascii="Calibri" w:hAnsi="Calibri" w:hint="default"/>
      </w:rPr>
    </w:lvl>
    <w:lvl w:ilvl="6" w:tplc="B67A09E2" w:tentative="1">
      <w:start w:val="1"/>
      <w:numFmt w:val="bullet"/>
      <w:lvlText w:val="-"/>
      <w:lvlJc w:val="left"/>
      <w:pPr>
        <w:tabs>
          <w:tab w:val="num" w:pos="5040"/>
        </w:tabs>
        <w:ind w:left="5040" w:hanging="360"/>
      </w:pPr>
      <w:rPr>
        <w:rFonts w:ascii="Calibri" w:hAnsi="Calibri" w:hint="default"/>
      </w:rPr>
    </w:lvl>
    <w:lvl w:ilvl="7" w:tplc="9FD4FF9A" w:tentative="1">
      <w:start w:val="1"/>
      <w:numFmt w:val="bullet"/>
      <w:lvlText w:val="-"/>
      <w:lvlJc w:val="left"/>
      <w:pPr>
        <w:tabs>
          <w:tab w:val="num" w:pos="5760"/>
        </w:tabs>
        <w:ind w:left="5760" w:hanging="360"/>
      </w:pPr>
      <w:rPr>
        <w:rFonts w:ascii="Calibri" w:hAnsi="Calibri" w:hint="default"/>
      </w:rPr>
    </w:lvl>
    <w:lvl w:ilvl="8" w:tplc="616CFE8E" w:tentative="1">
      <w:start w:val="1"/>
      <w:numFmt w:val="bullet"/>
      <w:lvlText w:val="-"/>
      <w:lvlJc w:val="left"/>
      <w:pPr>
        <w:tabs>
          <w:tab w:val="num" w:pos="6480"/>
        </w:tabs>
        <w:ind w:left="6480" w:hanging="360"/>
      </w:pPr>
      <w:rPr>
        <w:rFonts w:ascii="Calibri" w:hAnsi="Calibri" w:hint="default"/>
      </w:rPr>
    </w:lvl>
  </w:abstractNum>
  <w:abstractNum w:abstractNumId="39" w15:restartNumberingAfterBreak="0">
    <w:nsid w:val="3AFE5D77"/>
    <w:multiLevelType w:val="hybridMultilevel"/>
    <w:tmpl w:val="158A9F8A"/>
    <w:lvl w:ilvl="0" w:tplc="493AA56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C91902"/>
    <w:multiLevelType w:val="hybridMultilevel"/>
    <w:tmpl w:val="7F5434F6"/>
    <w:lvl w:ilvl="0" w:tplc="216A29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7E3F72"/>
    <w:multiLevelType w:val="hybridMultilevel"/>
    <w:tmpl w:val="89FAD80E"/>
    <w:lvl w:ilvl="0" w:tplc="3BEC2D08">
      <w:start w:val="1"/>
      <w:numFmt w:val="bullet"/>
      <w:lvlText w:val="-"/>
      <w:lvlJc w:val="left"/>
      <w:pPr>
        <w:tabs>
          <w:tab w:val="num" w:pos="720"/>
        </w:tabs>
        <w:ind w:left="720" w:hanging="360"/>
      </w:pPr>
      <w:rPr>
        <w:rFonts w:ascii="Calibri" w:hAnsi="Calibri" w:hint="default"/>
      </w:rPr>
    </w:lvl>
    <w:lvl w:ilvl="1" w:tplc="0C349DAA" w:tentative="1">
      <w:start w:val="1"/>
      <w:numFmt w:val="bullet"/>
      <w:lvlText w:val="-"/>
      <w:lvlJc w:val="left"/>
      <w:pPr>
        <w:tabs>
          <w:tab w:val="num" w:pos="1440"/>
        </w:tabs>
        <w:ind w:left="1440" w:hanging="360"/>
      </w:pPr>
      <w:rPr>
        <w:rFonts w:ascii="Calibri" w:hAnsi="Calibri" w:hint="default"/>
      </w:rPr>
    </w:lvl>
    <w:lvl w:ilvl="2" w:tplc="05FE57B2" w:tentative="1">
      <w:start w:val="1"/>
      <w:numFmt w:val="bullet"/>
      <w:lvlText w:val="-"/>
      <w:lvlJc w:val="left"/>
      <w:pPr>
        <w:tabs>
          <w:tab w:val="num" w:pos="2160"/>
        </w:tabs>
        <w:ind w:left="2160" w:hanging="360"/>
      </w:pPr>
      <w:rPr>
        <w:rFonts w:ascii="Calibri" w:hAnsi="Calibri" w:hint="default"/>
      </w:rPr>
    </w:lvl>
    <w:lvl w:ilvl="3" w:tplc="BA4CA8E2" w:tentative="1">
      <w:start w:val="1"/>
      <w:numFmt w:val="bullet"/>
      <w:lvlText w:val="-"/>
      <w:lvlJc w:val="left"/>
      <w:pPr>
        <w:tabs>
          <w:tab w:val="num" w:pos="2880"/>
        </w:tabs>
        <w:ind w:left="2880" w:hanging="360"/>
      </w:pPr>
      <w:rPr>
        <w:rFonts w:ascii="Calibri" w:hAnsi="Calibri" w:hint="default"/>
      </w:rPr>
    </w:lvl>
    <w:lvl w:ilvl="4" w:tplc="68EEEAE8" w:tentative="1">
      <w:start w:val="1"/>
      <w:numFmt w:val="bullet"/>
      <w:lvlText w:val="-"/>
      <w:lvlJc w:val="left"/>
      <w:pPr>
        <w:tabs>
          <w:tab w:val="num" w:pos="3600"/>
        </w:tabs>
        <w:ind w:left="3600" w:hanging="360"/>
      </w:pPr>
      <w:rPr>
        <w:rFonts w:ascii="Calibri" w:hAnsi="Calibri" w:hint="default"/>
      </w:rPr>
    </w:lvl>
    <w:lvl w:ilvl="5" w:tplc="5254EF00" w:tentative="1">
      <w:start w:val="1"/>
      <w:numFmt w:val="bullet"/>
      <w:lvlText w:val="-"/>
      <w:lvlJc w:val="left"/>
      <w:pPr>
        <w:tabs>
          <w:tab w:val="num" w:pos="4320"/>
        </w:tabs>
        <w:ind w:left="4320" w:hanging="360"/>
      </w:pPr>
      <w:rPr>
        <w:rFonts w:ascii="Calibri" w:hAnsi="Calibri" w:hint="default"/>
      </w:rPr>
    </w:lvl>
    <w:lvl w:ilvl="6" w:tplc="8B8CE8FC" w:tentative="1">
      <w:start w:val="1"/>
      <w:numFmt w:val="bullet"/>
      <w:lvlText w:val="-"/>
      <w:lvlJc w:val="left"/>
      <w:pPr>
        <w:tabs>
          <w:tab w:val="num" w:pos="5040"/>
        </w:tabs>
        <w:ind w:left="5040" w:hanging="360"/>
      </w:pPr>
      <w:rPr>
        <w:rFonts w:ascii="Calibri" w:hAnsi="Calibri" w:hint="default"/>
      </w:rPr>
    </w:lvl>
    <w:lvl w:ilvl="7" w:tplc="A266C44A" w:tentative="1">
      <w:start w:val="1"/>
      <w:numFmt w:val="bullet"/>
      <w:lvlText w:val="-"/>
      <w:lvlJc w:val="left"/>
      <w:pPr>
        <w:tabs>
          <w:tab w:val="num" w:pos="5760"/>
        </w:tabs>
        <w:ind w:left="5760" w:hanging="360"/>
      </w:pPr>
      <w:rPr>
        <w:rFonts w:ascii="Calibri" w:hAnsi="Calibri" w:hint="default"/>
      </w:rPr>
    </w:lvl>
    <w:lvl w:ilvl="8" w:tplc="D58C0F86" w:tentative="1">
      <w:start w:val="1"/>
      <w:numFmt w:val="bullet"/>
      <w:lvlText w:val="-"/>
      <w:lvlJc w:val="left"/>
      <w:pPr>
        <w:tabs>
          <w:tab w:val="num" w:pos="6480"/>
        </w:tabs>
        <w:ind w:left="6480" w:hanging="360"/>
      </w:pPr>
      <w:rPr>
        <w:rFonts w:ascii="Calibri" w:hAnsi="Calibri" w:hint="default"/>
      </w:rPr>
    </w:lvl>
  </w:abstractNum>
  <w:abstractNum w:abstractNumId="42" w15:restartNumberingAfterBreak="0">
    <w:nsid w:val="3E8E2181"/>
    <w:multiLevelType w:val="hybridMultilevel"/>
    <w:tmpl w:val="7EF4FECC"/>
    <w:lvl w:ilvl="0" w:tplc="A3EC166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07D34EF"/>
    <w:multiLevelType w:val="hybridMultilevel"/>
    <w:tmpl w:val="01267940"/>
    <w:lvl w:ilvl="0" w:tplc="01C666BA">
      <w:start w:val="1"/>
      <w:numFmt w:val="bullet"/>
      <w:lvlText w:val="-"/>
      <w:lvlJc w:val="left"/>
      <w:pPr>
        <w:tabs>
          <w:tab w:val="num" w:pos="720"/>
        </w:tabs>
        <w:ind w:left="720" w:hanging="360"/>
      </w:pPr>
      <w:rPr>
        <w:rFonts w:ascii="Calibri" w:hAnsi="Calibri" w:hint="default"/>
      </w:rPr>
    </w:lvl>
    <w:lvl w:ilvl="1" w:tplc="844E166A" w:tentative="1">
      <w:start w:val="1"/>
      <w:numFmt w:val="bullet"/>
      <w:lvlText w:val="-"/>
      <w:lvlJc w:val="left"/>
      <w:pPr>
        <w:tabs>
          <w:tab w:val="num" w:pos="1440"/>
        </w:tabs>
        <w:ind w:left="1440" w:hanging="360"/>
      </w:pPr>
      <w:rPr>
        <w:rFonts w:ascii="Calibri" w:hAnsi="Calibri" w:hint="default"/>
      </w:rPr>
    </w:lvl>
    <w:lvl w:ilvl="2" w:tplc="4E08126E" w:tentative="1">
      <w:start w:val="1"/>
      <w:numFmt w:val="bullet"/>
      <w:lvlText w:val="-"/>
      <w:lvlJc w:val="left"/>
      <w:pPr>
        <w:tabs>
          <w:tab w:val="num" w:pos="2160"/>
        </w:tabs>
        <w:ind w:left="2160" w:hanging="360"/>
      </w:pPr>
      <w:rPr>
        <w:rFonts w:ascii="Calibri" w:hAnsi="Calibri" w:hint="default"/>
      </w:rPr>
    </w:lvl>
    <w:lvl w:ilvl="3" w:tplc="479A5C06" w:tentative="1">
      <w:start w:val="1"/>
      <w:numFmt w:val="bullet"/>
      <w:lvlText w:val="-"/>
      <w:lvlJc w:val="left"/>
      <w:pPr>
        <w:tabs>
          <w:tab w:val="num" w:pos="2880"/>
        </w:tabs>
        <w:ind w:left="2880" w:hanging="360"/>
      </w:pPr>
      <w:rPr>
        <w:rFonts w:ascii="Calibri" w:hAnsi="Calibri" w:hint="default"/>
      </w:rPr>
    </w:lvl>
    <w:lvl w:ilvl="4" w:tplc="DC5C62BC" w:tentative="1">
      <w:start w:val="1"/>
      <w:numFmt w:val="bullet"/>
      <w:lvlText w:val="-"/>
      <w:lvlJc w:val="left"/>
      <w:pPr>
        <w:tabs>
          <w:tab w:val="num" w:pos="3600"/>
        </w:tabs>
        <w:ind w:left="3600" w:hanging="360"/>
      </w:pPr>
      <w:rPr>
        <w:rFonts w:ascii="Calibri" w:hAnsi="Calibri" w:hint="default"/>
      </w:rPr>
    </w:lvl>
    <w:lvl w:ilvl="5" w:tplc="4106D4A6" w:tentative="1">
      <w:start w:val="1"/>
      <w:numFmt w:val="bullet"/>
      <w:lvlText w:val="-"/>
      <w:lvlJc w:val="left"/>
      <w:pPr>
        <w:tabs>
          <w:tab w:val="num" w:pos="4320"/>
        </w:tabs>
        <w:ind w:left="4320" w:hanging="360"/>
      </w:pPr>
      <w:rPr>
        <w:rFonts w:ascii="Calibri" w:hAnsi="Calibri" w:hint="default"/>
      </w:rPr>
    </w:lvl>
    <w:lvl w:ilvl="6" w:tplc="957AF08E" w:tentative="1">
      <w:start w:val="1"/>
      <w:numFmt w:val="bullet"/>
      <w:lvlText w:val="-"/>
      <w:lvlJc w:val="left"/>
      <w:pPr>
        <w:tabs>
          <w:tab w:val="num" w:pos="5040"/>
        </w:tabs>
        <w:ind w:left="5040" w:hanging="360"/>
      </w:pPr>
      <w:rPr>
        <w:rFonts w:ascii="Calibri" w:hAnsi="Calibri" w:hint="default"/>
      </w:rPr>
    </w:lvl>
    <w:lvl w:ilvl="7" w:tplc="2ED61A52" w:tentative="1">
      <w:start w:val="1"/>
      <w:numFmt w:val="bullet"/>
      <w:lvlText w:val="-"/>
      <w:lvlJc w:val="left"/>
      <w:pPr>
        <w:tabs>
          <w:tab w:val="num" w:pos="5760"/>
        </w:tabs>
        <w:ind w:left="5760" w:hanging="360"/>
      </w:pPr>
      <w:rPr>
        <w:rFonts w:ascii="Calibri" w:hAnsi="Calibri" w:hint="default"/>
      </w:rPr>
    </w:lvl>
    <w:lvl w:ilvl="8" w:tplc="2ECCB6F6" w:tentative="1">
      <w:start w:val="1"/>
      <w:numFmt w:val="bullet"/>
      <w:lvlText w:val="-"/>
      <w:lvlJc w:val="left"/>
      <w:pPr>
        <w:tabs>
          <w:tab w:val="num" w:pos="6480"/>
        </w:tabs>
        <w:ind w:left="6480" w:hanging="360"/>
      </w:pPr>
      <w:rPr>
        <w:rFonts w:ascii="Calibri" w:hAnsi="Calibri" w:hint="default"/>
      </w:rPr>
    </w:lvl>
  </w:abstractNum>
  <w:abstractNum w:abstractNumId="44" w15:restartNumberingAfterBreak="0">
    <w:nsid w:val="407D3779"/>
    <w:multiLevelType w:val="hybridMultilevel"/>
    <w:tmpl w:val="FF74B16E"/>
    <w:lvl w:ilvl="0" w:tplc="4B68224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C664C"/>
    <w:multiLevelType w:val="hybridMultilevel"/>
    <w:tmpl w:val="6DDE4664"/>
    <w:lvl w:ilvl="0" w:tplc="396C5B5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D15C00"/>
    <w:multiLevelType w:val="hybridMultilevel"/>
    <w:tmpl w:val="89C030DC"/>
    <w:lvl w:ilvl="0" w:tplc="E250D202">
      <w:start w:val="1"/>
      <w:numFmt w:val="bullet"/>
      <w:lvlText w:val="-"/>
      <w:lvlJc w:val="left"/>
      <w:pPr>
        <w:tabs>
          <w:tab w:val="num" w:pos="720"/>
        </w:tabs>
        <w:ind w:left="720" w:hanging="360"/>
      </w:pPr>
      <w:rPr>
        <w:rFonts w:ascii="Calibri" w:hAnsi="Calibri" w:hint="default"/>
      </w:rPr>
    </w:lvl>
    <w:lvl w:ilvl="1" w:tplc="459AAD46" w:tentative="1">
      <w:start w:val="1"/>
      <w:numFmt w:val="bullet"/>
      <w:lvlText w:val="-"/>
      <w:lvlJc w:val="left"/>
      <w:pPr>
        <w:tabs>
          <w:tab w:val="num" w:pos="1440"/>
        </w:tabs>
        <w:ind w:left="1440" w:hanging="360"/>
      </w:pPr>
      <w:rPr>
        <w:rFonts w:ascii="Calibri" w:hAnsi="Calibri" w:hint="default"/>
      </w:rPr>
    </w:lvl>
    <w:lvl w:ilvl="2" w:tplc="E1065E7C" w:tentative="1">
      <w:start w:val="1"/>
      <w:numFmt w:val="bullet"/>
      <w:lvlText w:val="-"/>
      <w:lvlJc w:val="left"/>
      <w:pPr>
        <w:tabs>
          <w:tab w:val="num" w:pos="2160"/>
        </w:tabs>
        <w:ind w:left="2160" w:hanging="360"/>
      </w:pPr>
      <w:rPr>
        <w:rFonts w:ascii="Calibri" w:hAnsi="Calibri" w:hint="default"/>
      </w:rPr>
    </w:lvl>
    <w:lvl w:ilvl="3" w:tplc="4F46BEC6" w:tentative="1">
      <w:start w:val="1"/>
      <w:numFmt w:val="bullet"/>
      <w:lvlText w:val="-"/>
      <w:lvlJc w:val="left"/>
      <w:pPr>
        <w:tabs>
          <w:tab w:val="num" w:pos="2880"/>
        </w:tabs>
        <w:ind w:left="2880" w:hanging="360"/>
      </w:pPr>
      <w:rPr>
        <w:rFonts w:ascii="Calibri" w:hAnsi="Calibri" w:hint="default"/>
      </w:rPr>
    </w:lvl>
    <w:lvl w:ilvl="4" w:tplc="282ED6CC" w:tentative="1">
      <w:start w:val="1"/>
      <w:numFmt w:val="bullet"/>
      <w:lvlText w:val="-"/>
      <w:lvlJc w:val="left"/>
      <w:pPr>
        <w:tabs>
          <w:tab w:val="num" w:pos="3600"/>
        </w:tabs>
        <w:ind w:left="3600" w:hanging="360"/>
      </w:pPr>
      <w:rPr>
        <w:rFonts w:ascii="Calibri" w:hAnsi="Calibri" w:hint="default"/>
      </w:rPr>
    </w:lvl>
    <w:lvl w:ilvl="5" w:tplc="D67028FA" w:tentative="1">
      <w:start w:val="1"/>
      <w:numFmt w:val="bullet"/>
      <w:lvlText w:val="-"/>
      <w:lvlJc w:val="left"/>
      <w:pPr>
        <w:tabs>
          <w:tab w:val="num" w:pos="4320"/>
        </w:tabs>
        <w:ind w:left="4320" w:hanging="360"/>
      </w:pPr>
      <w:rPr>
        <w:rFonts w:ascii="Calibri" w:hAnsi="Calibri" w:hint="default"/>
      </w:rPr>
    </w:lvl>
    <w:lvl w:ilvl="6" w:tplc="562C6E6E" w:tentative="1">
      <w:start w:val="1"/>
      <w:numFmt w:val="bullet"/>
      <w:lvlText w:val="-"/>
      <w:lvlJc w:val="left"/>
      <w:pPr>
        <w:tabs>
          <w:tab w:val="num" w:pos="5040"/>
        </w:tabs>
        <w:ind w:left="5040" w:hanging="360"/>
      </w:pPr>
      <w:rPr>
        <w:rFonts w:ascii="Calibri" w:hAnsi="Calibri" w:hint="default"/>
      </w:rPr>
    </w:lvl>
    <w:lvl w:ilvl="7" w:tplc="F9B8902C" w:tentative="1">
      <w:start w:val="1"/>
      <w:numFmt w:val="bullet"/>
      <w:lvlText w:val="-"/>
      <w:lvlJc w:val="left"/>
      <w:pPr>
        <w:tabs>
          <w:tab w:val="num" w:pos="5760"/>
        </w:tabs>
        <w:ind w:left="5760" w:hanging="360"/>
      </w:pPr>
      <w:rPr>
        <w:rFonts w:ascii="Calibri" w:hAnsi="Calibri" w:hint="default"/>
      </w:rPr>
    </w:lvl>
    <w:lvl w:ilvl="8" w:tplc="63E6E34C" w:tentative="1">
      <w:start w:val="1"/>
      <w:numFmt w:val="bullet"/>
      <w:lvlText w:val="-"/>
      <w:lvlJc w:val="left"/>
      <w:pPr>
        <w:tabs>
          <w:tab w:val="num" w:pos="6480"/>
        </w:tabs>
        <w:ind w:left="6480" w:hanging="360"/>
      </w:pPr>
      <w:rPr>
        <w:rFonts w:ascii="Calibri" w:hAnsi="Calibri" w:hint="default"/>
      </w:rPr>
    </w:lvl>
  </w:abstractNum>
  <w:abstractNum w:abstractNumId="47" w15:restartNumberingAfterBreak="0">
    <w:nsid w:val="46B439A3"/>
    <w:multiLevelType w:val="hybridMultilevel"/>
    <w:tmpl w:val="CA42CD9E"/>
    <w:lvl w:ilvl="0" w:tplc="ADB2382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6CC4E4F"/>
    <w:multiLevelType w:val="hybridMultilevel"/>
    <w:tmpl w:val="84BA39C6"/>
    <w:lvl w:ilvl="0" w:tplc="0B80863E">
      <w:start w:val="1"/>
      <w:numFmt w:val="bullet"/>
      <w:lvlText w:val="-"/>
      <w:lvlJc w:val="left"/>
      <w:pPr>
        <w:tabs>
          <w:tab w:val="num" w:pos="720"/>
        </w:tabs>
        <w:ind w:left="720" w:hanging="360"/>
      </w:pPr>
      <w:rPr>
        <w:rFonts w:ascii="Calibri" w:hAnsi="Calibri" w:hint="default"/>
      </w:rPr>
    </w:lvl>
    <w:lvl w:ilvl="1" w:tplc="8ADECABE">
      <w:start w:val="1"/>
      <w:numFmt w:val="bullet"/>
      <w:lvlText w:val="-"/>
      <w:lvlJc w:val="left"/>
      <w:pPr>
        <w:tabs>
          <w:tab w:val="num" w:pos="1440"/>
        </w:tabs>
        <w:ind w:left="1440" w:hanging="360"/>
      </w:pPr>
      <w:rPr>
        <w:rFonts w:ascii="Calibri" w:hAnsi="Calibri" w:hint="default"/>
      </w:rPr>
    </w:lvl>
    <w:lvl w:ilvl="2" w:tplc="5DF4CF08" w:tentative="1">
      <w:start w:val="1"/>
      <w:numFmt w:val="bullet"/>
      <w:lvlText w:val="-"/>
      <w:lvlJc w:val="left"/>
      <w:pPr>
        <w:tabs>
          <w:tab w:val="num" w:pos="2160"/>
        </w:tabs>
        <w:ind w:left="2160" w:hanging="360"/>
      </w:pPr>
      <w:rPr>
        <w:rFonts w:ascii="Calibri" w:hAnsi="Calibri" w:hint="default"/>
      </w:rPr>
    </w:lvl>
    <w:lvl w:ilvl="3" w:tplc="22580740" w:tentative="1">
      <w:start w:val="1"/>
      <w:numFmt w:val="bullet"/>
      <w:lvlText w:val="-"/>
      <w:lvlJc w:val="left"/>
      <w:pPr>
        <w:tabs>
          <w:tab w:val="num" w:pos="2880"/>
        </w:tabs>
        <w:ind w:left="2880" w:hanging="360"/>
      </w:pPr>
      <w:rPr>
        <w:rFonts w:ascii="Calibri" w:hAnsi="Calibri" w:hint="default"/>
      </w:rPr>
    </w:lvl>
    <w:lvl w:ilvl="4" w:tplc="6D3ACAF4" w:tentative="1">
      <w:start w:val="1"/>
      <w:numFmt w:val="bullet"/>
      <w:lvlText w:val="-"/>
      <w:lvlJc w:val="left"/>
      <w:pPr>
        <w:tabs>
          <w:tab w:val="num" w:pos="3600"/>
        </w:tabs>
        <w:ind w:left="3600" w:hanging="360"/>
      </w:pPr>
      <w:rPr>
        <w:rFonts w:ascii="Calibri" w:hAnsi="Calibri" w:hint="default"/>
      </w:rPr>
    </w:lvl>
    <w:lvl w:ilvl="5" w:tplc="A1442122" w:tentative="1">
      <w:start w:val="1"/>
      <w:numFmt w:val="bullet"/>
      <w:lvlText w:val="-"/>
      <w:lvlJc w:val="left"/>
      <w:pPr>
        <w:tabs>
          <w:tab w:val="num" w:pos="4320"/>
        </w:tabs>
        <w:ind w:left="4320" w:hanging="360"/>
      </w:pPr>
      <w:rPr>
        <w:rFonts w:ascii="Calibri" w:hAnsi="Calibri" w:hint="default"/>
      </w:rPr>
    </w:lvl>
    <w:lvl w:ilvl="6" w:tplc="75EAEC1E" w:tentative="1">
      <w:start w:val="1"/>
      <w:numFmt w:val="bullet"/>
      <w:lvlText w:val="-"/>
      <w:lvlJc w:val="left"/>
      <w:pPr>
        <w:tabs>
          <w:tab w:val="num" w:pos="5040"/>
        </w:tabs>
        <w:ind w:left="5040" w:hanging="360"/>
      </w:pPr>
      <w:rPr>
        <w:rFonts w:ascii="Calibri" w:hAnsi="Calibri" w:hint="default"/>
      </w:rPr>
    </w:lvl>
    <w:lvl w:ilvl="7" w:tplc="BF1C343E" w:tentative="1">
      <w:start w:val="1"/>
      <w:numFmt w:val="bullet"/>
      <w:lvlText w:val="-"/>
      <w:lvlJc w:val="left"/>
      <w:pPr>
        <w:tabs>
          <w:tab w:val="num" w:pos="5760"/>
        </w:tabs>
        <w:ind w:left="5760" w:hanging="360"/>
      </w:pPr>
      <w:rPr>
        <w:rFonts w:ascii="Calibri" w:hAnsi="Calibri" w:hint="default"/>
      </w:rPr>
    </w:lvl>
    <w:lvl w:ilvl="8" w:tplc="8B061058" w:tentative="1">
      <w:start w:val="1"/>
      <w:numFmt w:val="bullet"/>
      <w:lvlText w:val="-"/>
      <w:lvlJc w:val="left"/>
      <w:pPr>
        <w:tabs>
          <w:tab w:val="num" w:pos="6480"/>
        </w:tabs>
        <w:ind w:left="6480" w:hanging="360"/>
      </w:pPr>
      <w:rPr>
        <w:rFonts w:ascii="Calibri" w:hAnsi="Calibri" w:hint="default"/>
      </w:rPr>
    </w:lvl>
  </w:abstractNum>
  <w:abstractNum w:abstractNumId="49" w15:restartNumberingAfterBreak="0">
    <w:nsid w:val="4CDD7332"/>
    <w:multiLevelType w:val="hybridMultilevel"/>
    <w:tmpl w:val="D750A66A"/>
    <w:lvl w:ilvl="0" w:tplc="663EBE1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0871EBA"/>
    <w:multiLevelType w:val="hybridMultilevel"/>
    <w:tmpl w:val="F7F40078"/>
    <w:lvl w:ilvl="0" w:tplc="7DC8E6E2">
      <w:start w:val="1"/>
      <w:numFmt w:val="bullet"/>
      <w:lvlText w:val="-"/>
      <w:lvlJc w:val="left"/>
      <w:pPr>
        <w:tabs>
          <w:tab w:val="num" w:pos="720"/>
        </w:tabs>
        <w:ind w:left="720" w:hanging="360"/>
      </w:pPr>
      <w:rPr>
        <w:rFonts w:ascii="Calibri" w:hAnsi="Calibri" w:hint="default"/>
      </w:rPr>
    </w:lvl>
    <w:lvl w:ilvl="1" w:tplc="0AE2BAB2">
      <w:start w:val="1"/>
      <w:numFmt w:val="bullet"/>
      <w:lvlText w:val="-"/>
      <w:lvlJc w:val="left"/>
      <w:pPr>
        <w:tabs>
          <w:tab w:val="num" w:pos="1440"/>
        </w:tabs>
        <w:ind w:left="1440" w:hanging="360"/>
      </w:pPr>
      <w:rPr>
        <w:rFonts w:ascii="Calibri" w:hAnsi="Calibri" w:hint="default"/>
      </w:rPr>
    </w:lvl>
    <w:lvl w:ilvl="2" w:tplc="F3663E5A" w:tentative="1">
      <w:start w:val="1"/>
      <w:numFmt w:val="bullet"/>
      <w:lvlText w:val="-"/>
      <w:lvlJc w:val="left"/>
      <w:pPr>
        <w:tabs>
          <w:tab w:val="num" w:pos="2160"/>
        </w:tabs>
        <w:ind w:left="2160" w:hanging="360"/>
      </w:pPr>
      <w:rPr>
        <w:rFonts w:ascii="Calibri" w:hAnsi="Calibri" w:hint="default"/>
      </w:rPr>
    </w:lvl>
    <w:lvl w:ilvl="3" w:tplc="8F2AD2E4" w:tentative="1">
      <w:start w:val="1"/>
      <w:numFmt w:val="bullet"/>
      <w:lvlText w:val="-"/>
      <w:lvlJc w:val="left"/>
      <w:pPr>
        <w:tabs>
          <w:tab w:val="num" w:pos="2880"/>
        </w:tabs>
        <w:ind w:left="2880" w:hanging="360"/>
      </w:pPr>
      <w:rPr>
        <w:rFonts w:ascii="Calibri" w:hAnsi="Calibri" w:hint="default"/>
      </w:rPr>
    </w:lvl>
    <w:lvl w:ilvl="4" w:tplc="FFEEE5EE" w:tentative="1">
      <w:start w:val="1"/>
      <w:numFmt w:val="bullet"/>
      <w:lvlText w:val="-"/>
      <w:lvlJc w:val="left"/>
      <w:pPr>
        <w:tabs>
          <w:tab w:val="num" w:pos="3600"/>
        </w:tabs>
        <w:ind w:left="3600" w:hanging="360"/>
      </w:pPr>
      <w:rPr>
        <w:rFonts w:ascii="Calibri" w:hAnsi="Calibri" w:hint="default"/>
      </w:rPr>
    </w:lvl>
    <w:lvl w:ilvl="5" w:tplc="9D403D08" w:tentative="1">
      <w:start w:val="1"/>
      <w:numFmt w:val="bullet"/>
      <w:lvlText w:val="-"/>
      <w:lvlJc w:val="left"/>
      <w:pPr>
        <w:tabs>
          <w:tab w:val="num" w:pos="4320"/>
        </w:tabs>
        <w:ind w:left="4320" w:hanging="360"/>
      </w:pPr>
      <w:rPr>
        <w:rFonts w:ascii="Calibri" w:hAnsi="Calibri" w:hint="default"/>
      </w:rPr>
    </w:lvl>
    <w:lvl w:ilvl="6" w:tplc="B8E6F74E" w:tentative="1">
      <w:start w:val="1"/>
      <w:numFmt w:val="bullet"/>
      <w:lvlText w:val="-"/>
      <w:lvlJc w:val="left"/>
      <w:pPr>
        <w:tabs>
          <w:tab w:val="num" w:pos="5040"/>
        </w:tabs>
        <w:ind w:left="5040" w:hanging="360"/>
      </w:pPr>
      <w:rPr>
        <w:rFonts w:ascii="Calibri" w:hAnsi="Calibri" w:hint="default"/>
      </w:rPr>
    </w:lvl>
    <w:lvl w:ilvl="7" w:tplc="FBB04D7E" w:tentative="1">
      <w:start w:val="1"/>
      <w:numFmt w:val="bullet"/>
      <w:lvlText w:val="-"/>
      <w:lvlJc w:val="left"/>
      <w:pPr>
        <w:tabs>
          <w:tab w:val="num" w:pos="5760"/>
        </w:tabs>
        <w:ind w:left="5760" w:hanging="360"/>
      </w:pPr>
      <w:rPr>
        <w:rFonts w:ascii="Calibri" w:hAnsi="Calibri" w:hint="default"/>
      </w:rPr>
    </w:lvl>
    <w:lvl w:ilvl="8" w:tplc="4822CD96" w:tentative="1">
      <w:start w:val="1"/>
      <w:numFmt w:val="bullet"/>
      <w:lvlText w:val="-"/>
      <w:lvlJc w:val="left"/>
      <w:pPr>
        <w:tabs>
          <w:tab w:val="num" w:pos="6480"/>
        </w:tabs>
        <w:ind w:left="6480" w:hanging="360"/>
      </w:pPr>
      <w:rPr>
        <w:rFonts w:ascii="Calibri" w:hAnsi="Calibri" w:hint="default"/>
      </w:rPr>
    </w:lvl>
  </w:abstractNum>
  <w:abstractNum w:abstractNumId="51" w15:restartNumberingAfterBreak="0">
    <w:nsid w:val="51A91994"/>
    <w:multiLevelType w:val="hybridMultilevel"/>
    <w:tmpl w:val="9F0E734C"/>
    <w:lvl w:ilvl="0" w:tplc="7C52C30E">
      <w:start w:val="2"/>
      <w:numFmt w:val="bullet"/>
      <w:lvlText w:val="-"/>
      <w:lvlJc w:val="left"/>
      <w:pPr>
        <w:ind w:left="720" w:hanging="360"/>
      </w:pPr>
      <w:rPr>
        <w:rFonts w:ascii="Times New Roman" w:eastAsiaTheme="minorHAnsi" w:hAnsi="Times New Roman" w:cs="Times New Roman"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E541E2"/>
    <w:multiLevelType w:val="hybridMultilevel"/>
    <w:tmpl w:val="0B9A876A"/>
    <w:lvl w:ilvl="0" w:tplc="3DE0073C">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55975D1"/>
    <w:multiLevelType w:val="hybridMultilevel"/>
    <w:tmpl w:val="6310F860"/>
    <w:lvl w:ilvl="0" w:tplc="121C3C6C">
      <w:start w:val="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62B0A5B"/>
    <w:multiLevelType w:val="hybridMultilevel"/>
    <w:tmpl w:val="D2A6D70C"/>
    <w:lvl w:ilvl="0" w:tplc="79366F84">
      <w:start w:val="1"/>
      <w:numFmt w:val="bullet"/>
      <w:lvlText w:val="-"/>
      <w:lvlJc w:val="left"/>
      <w:pPr>
        <w:tabs>
          <w:tab w:val="num" w:pos="720"/>
        </w:tabs>
        <w:ind w:left="720" w:hanging="360"/>
      </w:pPr>
      <w:rPr>
        <w:rFonts w:ascii="Calibri" w:hAnsi="Calibri" w:hint="default"/>
      </w:rPr>
    </w:lvl>
    <w:lvl w:ilvl="1" w:tplc="A8A2E792" w:tentative="1">
      <w:start w:val="1"/>
      <w:numFmt w:val="bullet"/>
      <w:lvlText w:val="-"/>
      <w:lvlJc w:val="left"/>
      <w:pPr>
        <w:tabs>
          <w:tab w:val="num" w:pos="1440"/>
        </w:tabs>
        <w:ind w:left="1440" w:hanging="360"/>
      </w:pPr>
      <w:rPr>
        <w:rFonts w:ascii="Calibri" w:hAnsi="Calibri" w:hint="default"/>
      </w:rPr>
    </w:lvl>
    <w:lvl w:ilvl="2" w:tplc="5770CFE2" w:tentative="1">
      <w:start w:val="1"/>
      <w:numFmt w:val="bullet"/>
      <w:lvlText w:val="-"/>
      <w:lvlJc w:val="left"/>
      <w:pPr>
        <w:tabs>
          <w:tab w:val="num" w:pos="2160"/>
        </w:tabs>
        <w:ind w:left="2160" w:hanging="360"/>
      </w:pPr>
      <w:rPr>
        <w:rFonts w:ascii="Calibri" w:hAnsi="Calibri" w:hint="default"/>
      </w:rPr>
    </w:lvl>
    <w:lvl w:ilvl="3" w:tplc="88B89850" w:tentative="1">
      <w:start w:val="1"/>
      <w:numFmt w:val="bullet"/>
      <w:lvlText w:val="-"/>
      <w:lvlJc w:val="left"/>
      <w:pPr>
        <w:tabs>
          <w:tab w:val="num" w:pos="2880"/>
        </w:tabs>
        <w:ind w:left="2880" w:hanging="360"/>
      </w:pPr>
      <w:rPr>
        <w:rFonts w:ascii="Calibri" w:hAnsi="Calibri" w:hint="default"/>
      </w:rPr>
    </w:lvl>
    <w:lvl w:ilvl="4" w:tplc="A2123474" w:tentative="1">
      <w:start w:val="1"/>
      <w:numFmt w:val="bullet"/>
      <w:lvlText w:val="-"/>
      <w:lvlJc w:val="left"/>
      <w:pPr>
        <w:tabs>
          <w:tab w:val="num" w:pos="3600"/>
        </w:tabs>
        <w:ind w:left="3600" w:hanging="360"/>
      </w:pPr>
      <w:rPr>
        <w:rFonts w:ascii="Calibri" w:hAnsi="Calibri" w:hint="default"/>
      </w:rPr>
    </w:lvl>
    <w:lvl w:ilvl="5" w:tplc="D31E9DE0" w:tentative="1">
      <w:start w:val="1"/>
      <w:numFmt w:val="bullet"/>
      <w:lvlText w:val="-"/>
      <w:lvlJc w:val="left"/>
      <w:pPr>
        <w:tabs>
          <w:tab w:val="num" w:pos="4320"/>
        </w:tabs>
        <w:ind w:left="4320" w:hanging="360"/>
      </w:pPr>
      <w:rPr>
        <w:rFonts w:ascii="Calibri" w:hAnsi="Calibri" w:hint="default"/>
      </w:rPr>
    </w:lvl>
    <w:lvl w:ilvl="6" w:tplc="2B9E9362" w:tentative="1">
      <w:start w:val="1"/>
      <w:numFmt w:val="bullet"/>
      <w:lvlText w:val="-"/>
      <w:lvlJc w:val="left"/>
      <w:pPr>
        <w:tabs>
          <w:tab w:val="num" w:pos="5040"/>
        </w:tabs>
        <w:ind w:left="5040" w:hanging="360"/>
      </w:pPr>
      <w:rPr>
        <w:rFonts w:ascii="Calibri" w:hAnsi="Calibri" w:hint="default"/>
      </w:rPr>
    </w:lvl>
    <w:lvl w:ilvl="7" w:tplc="7E5028CC" w:tentative="1">
      <w:start w:val="1"/>
      <w:numFmt w:val="bullet"/>
      <w:lvlText w:val="-"/>
      <w:lvlJc w:val="left"/>
      <w:pPr>
        <w:tabs>
          <w:tab w:val="num" w:pos="5760"/>
        </w:tabs>
        <w:ind w:left="5760" w:hanging="360"/>
      </w:pPr>
      <w:rPr>
        <w:rFonts w:ascii="Calibri" w:hAnsi="Calibri" w:hint="default"/>
      </w:rPr>
    </w:lvl>
    <w:lvl w:ilvl="8" w:tplc="A44A33AE" w:tentative="1">
      <w:start w:val="1"/>
      <w:numFmt w:val="bullet"/>
      <w:lvlText w:val="-"/>
      <w:lvlJc w:val="left"/>
      <w:pPr>
        <w:tabs>
          <w:tab w:val="num" w:pos="6480"/>
        </w:tabs>
        <w:ind w:left="6480" w:hanging="360"/>
      </w:pPr>
      <w:rPr>
        <w:rFonts w:ascii="Calibri" w:hAnsi="Calibri" w:hint="default"/>
      </w:rPr>
    </w:lvl>
  </w:abstractNum>
  <w:abstractNum w:abstractNumId="55" w15:restartNumberingAfterBreak="0">
    <w:nsid w:val="57021FB8"/>
    <w:multiLevelType w:val="hybridMultilevel"/>
    <w:tmpl w:val="3A36A0E0"/>
    <w:lvl w:ilvl="0" w:tplc="60D8BDF4">
      <w:start w:val="1"/>
      <w:numFmt w:val="bullet"/>
      <w:lvlText w:val="-"/>
      <w:lvlJc w:val="left"/>
      <w:pPr>
        <w:tabs>
          <w:tab w:val="num" w:pos="720"/>
        </w:tabs>
        <w:ind w:left="720" w:hanging="360"/>
      </w:pPr>
      <w:rPr>
        <w:rFonts w:ascii="Calibri" w:hAnsi="Calibri" w:hint="default"/>
      </w:rPr>
    </w:lvl>
    <w:lvl w:ilvl="1" w:tplc="EC62FAAE" w:tentative="1">
      <w:start w:val="1"/>
      <w:numFmt w:val="bullet"/>
      <w:lvlText w:val="-"/>
      <w:lvlJc w:val="left"/>
      <w:pPr>
        <w:tabs>
          <w:tab w:val="num" w:pos="1440"/>
        </w:tabs>
        <w:ind w:left="1440" w:hanging="360"/>
      </w:pPr>
      <w:rPr>
        <w:rFonts w:ascii="Calibri" w:hAnsi="Calibri" w:hint="default"/>
      </w:rPr>
    </w:lvl>
    <w:lvl w:ilvl="2" w:tplc="A7D8B004" w:tentative="1">
      <w:start w:val="1"/>
      <w:numFmt w:val="bullet"/>
      <w:lvlText w:val="-"/>
      <w:lvlJc w:val="left"/>
      <w:pPr>
        <w:tabs>
          <w:tab w:val="num" w:pos="2160"/>
        </w:tabs>
        <w:ind w:left="2160" w:hanging="360"/>
      </w:pPr>
      <w:rPr>
        <w:rFonts w:ascii="Calibri" w:hAnsi="Calibri" w:hint="default"/>
      </w:rPr>
    </w:lvl>
    <w:lvl w:ilvl="3" w:tplc="2968FC24" w:tentative="1">
      <w:start w:val="1"/>
      <w:numFmt w:val="bullet"/>
      <w:lvlText w:val="-"/>
      <w:lvlJc w:val="left"/>
      <w:pPr>
        <w:tabs>
          <w:tab w:val="num" w:pos="2880"/>
        </w:tabs>
        <w:ind w:left="2880" w:hanging="360"/>
      </w:pPr>
      <w:rPr>
        <w:rFonts w:ascii="Calibri" w:hAnsi="Calibri" w:hint="default"/>
      </w:rPr>
    </w:lvl>
    <w:lvl w:ilvl="4" w:tplc="76867A7C" w:tentative="1">
      <w:start w:val="1"/>
      <w:numFmt w:val="bullet"/>
      <w:lvlText w:val="-"/>
      <w:lvlJc w:val="left"/>
      <w:pPr>
        <w:tabs>
          <w:tab w:val="num" w:pos="3600"/>
        </w:tabs>
        <w:ind w:left="3600" w:hanging="360"/>
      </w:pPr>
      <w:rPr>
        <w:rFonts w:ascii="Calibri" w:hAnsi="Calibri" w:hint="default"/>
      </w:rPr>
    </w:lvl>
    <w:lvl w:ilvl="5" w:tplc="655E4C34" w:tentative="1">
      <w:start w:val="1"/>
      <w:numFmt w:val="bullet"/>
      <w:lvlText w:val="-"/>
      <w:lvlJc w:val="left"/>
      <w:pPr>
        <w:tabs>
          <w:tab w:val="num" w:pos="4320"/>
        </w:tabs>
        <w:ind w:left="4320" w:hanging="360"/>
      </w:pPr>
      <w:rPr>
        <w:rFonts w:ascii="Calibri" w:hAnsi="Calibri" w:hint="default"/>
      </w:rPr>
    </w:lvl>
    <w:lvl w:ilvl="6" w:tplc="DF0A2962" w:tentative="1">
      <w:start w:val="1"/>
      <w:numFmt w:val="bullet"/>
      <w:lvlText w:val="-"/>
      <w:lvlJc w:val="left"/>
      <w:pPr>
        <w:tabs>
          <w:tab w:val="num" w:pos="5040"/>
        </w:tabs>
        <w:ind w:left="5040" w:hanging="360"/>
      </w:pPr>
      <w:rPr>
        <w:rFonts w:ascii="Calibri" w:hAnsi="Calibri" w:hint="default"/>
      </w:rPr>
    </w:lvl>
    <w:lvl w:ilvl="7" w:tplc="E8909DA4" w:tentative="1">
      <w:start w:val="1"/>
      <w:numFmt w:val="bullet"/>
      <w:lvlText w:val="-"/>
      <w:lvlJc w:val="left"/>
      <w:pPr>
        <w:tabs>
          <w:tab w:val="num" w:pos="5760"/>
        </w:tabs>
        <w:ind w:left="5760" w:hanging="360"/>
      </w:pPr>
      <w:rPr>
        <w:rFonts w:ascii="Calibri" w:hAnsi="Calibri" w:hint="default"/>
      </w:rPr>
    </w:lvl>
    <w:lvl w:ilvl="8" w:tplc="30CA1E08" w:tentative="1">
      <w:start w:val="1"/>
      <w:numFmt w:val="bullet"/>
      <w:lvlText w:val="-"/>
      <w:lvlJc w:val="left"/>
      <w:pPr>
        <w:tabs>
          <w:tab w:val="num" w:pos="6480"/>
        </w:tabs>
        <w:ind w:left="6480" w:hanging="360"/>
      </w:pPr>
      <w:rPr>
        <w:rFonts w:ascii="Calibri" w:hAnsi="Calibri" w:hint="default"/>
      </w:rPr>
    </w:lvl>
  </w:abstractNum>
  <w:abstractNum w:abstractNumId="56" w15:restartNumberingAfterBreak="0">
    <w:nsid w:val="592C3EDD"/>
    <w:multiLevelType w:val="hybridMultilevel"/>
    <w:tmpl w:val="ECCCD486"/>
    <w:lvl w:ilvl="0" w:tplc="975288CE">
      <w:start w:val="7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B047C78"/>
    <w:multiLevelType w:val="hybridMultilevel"/>
    <w:tmpl w:val="CE948D14"/>
    <w:lvl w:ilvl="0" w:tplc="CA70D136">
      <w:start w:val="1"/>
      <w:numFmt w:val="bullet"/>
      <w:lvlText w:val="-"/>
      <w:lvlJc w:val="left"/>
      <w:pPr>
        <w:tabs>
          <w:tab w:val="num" w:pos="720"/>
        </w:tabs>
        <w:ind w:left="720" w:hanging="360"/>
      </w:pPr>
      <w:rPr>
        <w:rFonts w:ascii="Calibri" w:hAnsi="Calibri" w:hint="default"/>
      </w:rPr>
    </w:lvl>
    <w:lvl w:ilvl="1" w:tplc="A296FA1A" w:tentative="1">
      <w:start w:val="1"/>
      <w:numFmt w:val="bullet"/>
      <w:lvlText w:val="-"/>
      <w:lvlJc w:val="left"/>
      <w:pPr>
        <w:tabs>
          <w:tab w:val="num" w:pos="1440"/>
        </w:tabs>
        <w:ind w:left="1440" w:hanging="360"/>
      </w:pPr>
      <w:rPr>
        <w:rFonts w:ascii="Calibri" w:hAnsi="Calibri" w:hint="default"/>
      </w:rPr>
    </w:lvl>
    <w:lvl w:ilvl="2" w:tplc="7D20CAC0" w:tentative="1">
      <w:start w:val="1"/>
      <w:numFmt w:val="bullet"/>
      <w:lvlText w:val="-"/>
      <w:lvlJc w:val="left"/>
      <w:pPr>
        <w:tabs>
          <w:tab w:val="num" w:pos="2160"/>
        </w:tabs>
        <w:ind w:left="2160" w:hanging="360"/>
      </w:pPr>
      <w:rPr>
        <w:rFonts w:ascii="Calibri" w:hAnsi="Calibri" w:hint="default"/>
      </w:rPr>
    </w:lvl>
    <w:lvl w:ilvl="3" w:tplc="E30E0BD6" w:tentative="1">
      <w:start w:val="1"/>
      <w:numFmt w:val="bullet"/>
      <w:lvlText w:val="-"/>
      <w:lvlJc w:val="left"/>
      <w:pPr>
        <w:tabs>
          <w:tab w:val="num" w:pos="2880"/>
        </w:tabs>
        <w:ind w:left="2880" w:hanging="360"/>
      </w:pPr>
      <w:rPr>
        <w:rFonts w:ascii="Calibri" w:hAnsi="Calibri" w:hint="default"/>
      </w:rPr>
    </w:lvl>
    <w:lvl w:ilvl="4" w:tplc="8FCAB932" w:tentative="1">
      <w:start w:val="1"/>
      <w:numFmt w:val="bullet"/>
      <w:lvlText w:val="-"/>
      <w:lvlJc w:val="left"/>
      <w:pPr>
        <w:tabs>
          <w:tab w:val="num" w:pos="3600"/>
        </w:tabs>
        <w:ind w:left="3600" w:hanging="360"/>
      </w:pPr>
      <w:rPr>
        <w:rFonts w:ascii="Calibri" w:hAnsi="Calibri" w:hint="default"/>
      </w:rPr>
    </w:lvl>
    <w:lvl w:ilvl="5" w:tplc="3AE24962" w:tentative="1">
      <w:start w:val="1"/>
      <w:numFmt w:val="bullet"/>
      <w:lvlText w:val="-"/>
      <w:lvlJc w:val="left"/>
      <w:pPr>
        <w:tabs>
          <w:tab w:val="num" w:pos="4320"/>
        </w:tabs>
        <w:ind w:left="4320" w:hanging="360"/>
      </w:pPr>
      <w:rPr>
        <w:rFonts w:ascii="Calibri" w:hAnsi="Calibri" w:hint="default"/>
      </w:rPr>
    </w:lvl>
    <w:lvl w:ilvl="6" w:tplc="ABC8A370" w:tentative="1">
      <w:start w:val="1"/>
      <w:numFmt w:val="bullet"/>
      <w:lvlText w:val="-"/>
      <w:lvlJc w:val="left"/>
      <w:pPr>
        <w:tabs>
          <w:tab w:val="num" w:pos="5040"/>
        </w:tabs>
        <w:ind w:left="5040" w:hanging="360"/>
      </w:pPr>
      <w:rPr>
        <w:rFonts w:ascii="Calibri" w:hAnsi="Calibri" w:hint="default"/>
      </w:rPr>
    </w:lvl>
    <w:lvl w:ilvl="7" w:tplc="A0C2BC42" w:tentative="1">
      <w:start w:val="1"/>
      <w:numFmt w:val="bullet"/>
      <w:lvlText w:val="-"/>
      <w:lvlJc w:val="left"/>
      <w:pPr>
        <w:tabs>
          <w:tab w:val="num" w:pos="5760"/>
        </w:tabs>
        <w:ind w:left="5760" w:hanging="360"/>
      </w:pPr>
      <w:rPr>
        <w:rFonts w:ascii="Calibri" w:hAnsi="Calibri" w:hint="default"/>
      </w:rPr>
    </w:lvl>
    <w:lvl w:ilvl="8" w:tplc="D1AA1DE0" w:tentative="1">
      <w:start w:val="1"/>
      <w:numFmt w:val="bullet"/>
      <w:lvlText w:val="-"/>
      <w:lvlJc w:val="left"/>
      <w:pPr>
        <w:tabs>
          <w:tab w:val="num" w:pos="6480"/>
        </w:tabs>
        <w:ind w:left="6480" w:hanging="360"/>
      </w:pPr>
      <w:rPr>
        <w:rFonts w:ascii="Calibri" w:hAnsi="Calibri" w:hint="default"/>
      </w:rPr>
    </w:lvl>
  </w:abstractNum>
  <w:abstractNum w:abstractNumId="58" w15:restartNumberingAfterBreak="0">
    <w:nsid w:val="5B3F3DE5"/>
    <w:multiLevelType w:val="hybridMultilevel"/>
    <w:tmpl w:val="79B6A2F6"/>
    <w:lvl w:ilvl="0" w:tplc="646621D0">
      <w:start w:val="1"/>
      <w:numFmt w:val="bullet"/>
      <w:lvlText w:val="-"/>
      <w:lvlJc w:val="left"/>
      <w:pPr>
        <w:tabs>
          <w:tab w:val="num" w:pos="720"/>
        </w:tabs>
        <w:ind w:left="720" w:hanging="360"/>
      </w:pPr>
      <w:rPr>
        <w:rFonts w:ascii="Times New Roman" w:hAnsi="Times New Roman" w:hint="default"/>
      </w:rPr>
    </w:lvl>
    <w:lvl w:ilvl="1" w:tplc="6988200C" w:tentative="1">
      <w:start w:val="1"/>
      <w:numFmt w:val="bullet"/>
      <w:lvlText w:val="-"/>
      <w:lvlJc w:val="left"/>
      <w:pPr>
        <w:tabs>
          <w:tab w:val="num" w:pos="1440"/>
        </w:tabs>
        <w:ind w:left="1440" w:hanging="360"/>
      </w:pPr>
      <w:rPr>
        <w:rFonts w:ascii="Times New Roman" w:hAnsi="Times New Roman" w:hint="default"/>
      </w:rPr>
    </w:lvl>
    <w:lvl w:ilvl="2" w:tplc="C0504290" w:tentative="1">
      <w:start w:val="1"/>
      <w:numFmt w:val="bullet"/>
      <w:lvlText w:val="-"/>
      <w:lvlJc w:val="left"/>
      <w:pPr>
        <w:tabs>
          <w:tab w:val="num" w:pos="2160"/>
        </w:tabs>
        <w:ind w:left="2160" w:hanging="360"/>
      </w:pPr>
      <w:rPr>
        <w:rFonts w:ascii="Times New Roman" w:hAnsi="Times New Roman" w:hint="default"/>
      </w:rPr>
    </w:lvl>
    <w:lvl w:ilvl="3" w:tplc="E4E8354C" w:tentative="1">
      <w:start w:val="1"/>
      <w:numFmt w:val="bullet"/>
      <w:lvlText w:val="-"/>
      <w:lvlJc w:val="left"/>
      <w:pPr>
        <w:tabs>
          <w:tab w:val="num" w:pos="2880"/>
        </w:tabs>
        <w:ind w:left="2880" w:hanging="360"/>
      </w:pPr>
      <w:rPr>
        <w:rFonts w:ascii="Times New Roman" w:hAnsi="Times New Roman" w:hint="default"/>
      </w:rPr>
    </w:lvl>
    <w:lvl w:ilvl="4" w:tplc="EE84CAD6" w:tentative="1">
      <w:start w:val="1"/>
      <w:numFmt w:val="bullet"/>
      <w:lvlText w:val="-"/>
      <w:lvlJc w:val="left"/>
      <w:pPr>
        <w:tabs>
          <w:tab w:val="num" w:pos="3600"/>
        </w:tabs>
        <w:ind w:left="3600" w:hanging="360"/>
      </w:pPr>
      <w:rPr>
        <w:rFonts w:ascii="Times New Roman" w:hAnsi="Times New Roman" w:hint="default"/>
      </w:rPr>
    </w:lvl>
    <w:lvl w:ilvl="5" w:tplc="0AB2BAC0" w:tentative="1">
      <w:start w:val="1"/>
      <w:numFmt w:val="bullet"/>
      <w:lvlText w:val="-"/>
      <w:lvlJc w:val="left"/>
      <w:pPr>
        <w:tabs>
          <w:tab w:val="num" w:pos="4320"/>
        </w:tabs>
        <w:ind w:left="4320" w:hanging="360"/>
      </w:pPr>
      <w:rPr>
        <w:rFonts w:ascii="Times New Roman" w:hAnsi="Times New Roman" w:hint="default"/>
      </w:rPr>
    </w:lvl>
    <w:lvl w:ilvl="6" w:tplc="C632E2E8" w:tentative="1">
      <w:start w:val="1"/>
      <w:numFmt w:val="bullet"/>
      <w:lvlText w:val="-"/>
      <w:lvlJc w:val="left"/>
      <w:pPr>
        <w:tabs>
          <w:tab w:val="num" w:pos="5040"/>
        </w:tabs>
        <w:ind w:left="5040" w:hanging="360"/>
      </w:pPr>
      <w:rPr>
        <w:rFonts w:ascii="Times New Roman" w:hAnsi="Times New Roman" w:hint="default"/>
      </w:rPr>
    </w:lvl>
    <w:lvl w:ilvl="7" w:tplc="89CA8A3E" w:tentative="1">
      <w:start w:val="1"/>
      <w:numFmt w:val="bullet"/>
      <w:lvlText w:val="-"/>
      <w:lvlJc w:val="left"/>
      <w:pPr>
        <w:tabs>
          <w:tab w:val="num" w:pos="5760"/>
        </w:tabs>
        <w:ind w:left="5760" w:hanging="360"/>
      </w:pPr>
      <w:rPr>
        <w:rFonts w:ascii="Times New Roman" w:hAnsi="Times New Roman" w:hint="default"/>
      </w:rPr>
    </w:lvl>
    <w:lvl w:ilvl="8" w:tplc="D8086A4C" w:tentative="1">
      <w:start w:val="1"/>
      <w:numFmt w:val="bullet"/>
      <w:lvlText w:val="-"/>
      <w:lvlJc w:val="left"/>
      <w:pPr>
        <w:tabs>
          <w:tab w:val="num" w:pos="6480"/>
        </w:tabs>
        <w:ind w:left="6480" w:hanging="360"/>
      </w:pPr>
      <w:rPr>
        <w:rFonts w:ascii="Times New Roman" w:hAnsi="Times New Roman" w:hint="default"/>
      </w:rPr>
    </w:lvl>
  </w:abstractNum>
  <w:abstractNum w:abstractNumId="59" w15:restartNumberingAfterBreak="0">
    <w:nsid w:val="5D901A64"/>
    <w:multiLevelType w:val="hybridMultilevel"/>
    <w:tmpl w:val="6646E26C"/>
    <w:lvl w:ilvl="0" w:tplc="AF9EF6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575200"/>
    <w:multiLevelType w:val="hybridMultilevel"/>
    <w:tmpl w:val="63EA73D6"/>
    <w:lvl w:ilvl="0" w:tplc="B962852C">
      <w:start w:val="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3767A8"/>
    <w:multiLevelType w:val="hybridMultilevel"/>
    <w:tmpl w:val="D2AA5EE4"/>
    <w:lvl w:ilvl="0" w:tplc="AAC2861E">
      <w:start w:val="1"/>
      <w:numFmt w:val="bullet"/>
      <w:lvlText w:val="-"/>
      <w:lvlJc w:val="left"/>
      <w:pPr>
        <w:tabs>
          <w:tab w:val="num" w:pos="720"/>
        </w:tabs>
        <w:ind w:left="720" w:hanging="360"/>
      </w:pPr>
      <w:rPr>
        <w:rFonts w:ascii="Calibri" w:hAnsi="Calibri" w:hint="default"/>
      </w:rPr>
    </w:lvl>
    <w:lvl w:ilvl="1" w:tplc="A984AED0" w:tentative="1">
      <w:start w:val="1"/>
      <w:numFmt w:val="bullet"/>
      <w:lvlText w:val="-"/>
      <w:lvlJc w:val="left"/>
      <w:pPr>
        <w:tabs>
          <w:tab w:val="num" w:pos="1440"/>
        </w:tabs>
        <w:ind w:left="1440" w:hanging="360"/>
      </w:pPr>
      <w:rPr>
        <w:rFonts w:ascii="Calibri" w:hAnsi="Calibri" w:hint="default"/>
      </w:rPr>
    </w:lvl>
    <w:lvl w:ilvl="2" w:tplc="FD4CE0AE" w:tentative="1">
      <w:start w:val="1"/>
      <w:numFmt w:val="bullet"/>
      <w:lvlText w:val="-"/>
      <w:lvlJc w:val="left"/>
      <w:pPr>
        <w:tabs>
          <w:tab w:val="num" w:pos="2160"/>
        </w:tabs>
        <w:ind w:left="2160" w:hanging="360"/>
      </w:pPr>
      <w:rPr>
        <w:rFonts w:ascii="Calibri" w:hAnsi="Calibri" w:hint="default"/>
      </w:rPr>
    </w:lvl>
    <w:lvl w:ilvl="3" w:tplc="F802F69C" w:tentative="1">
      <w:start w:val="1"/>
      <w:numFmt w:val="bullet"/>
      <w:lvlText w:val="-"/>
      <w:lvlJc w:val="left"/>
      <w:pPr>
        <w:tabs>
          <w:tab w:val="num" w:pos="2880"/>
        </w:tabs>
        <w:ind w:left="2880" w:hanging="360"/>
      </w:pPr>
      <w:rPr>
        <w:rFonts w:ascii="Calibri" w:hAnsi="Calibri" w:hint="default"/>
      </w:rPr>
    </w:lvl>
    <w:lvl w:ilvl="4" w:tplc="48FA0C9E" w:tentative="1">
      <w:start w:val="1"/>
      <w:numFmt w:val="bullet"/>
      <w:lvlText w:val="-"/>
      <w:lvlJc w:val="left"/>
      <w:pPr>
        <w:tabs>
          <w:tab w:val="num" w:pos="3600"/>
        </w:tabs>
        <w:ind w:left="3600" w:hanging="360"/>
      </w:pPr>
      <w:rPr>
        <w:rFonts w:ascii="Calibri" w:hAnsi="Calibri" w:hint="default"/>
      </w:rPr>
    </w:lvl>
    <w:lvl w:ilvl="5" w:tplc="45D8E6BC" w:tentative="1">
      <w:start w:val="1"/>
      <w:numFmt w:val="bullet"/>
      <w:lvlText w:val="-"/>
      <w:lvlJc w:val="left"/>
      <w:pPr>
        <w:tabs>
          <w:tab w:val="num" w:pos="4320"/>
        </w:tabs>
        <w:ind w:left="4320" w:hanging="360"/>
      </w:pPr>
      <w:rPr>
        <w:rFonts w:ascii="Calibri" w:hAnsi="Calibri" w:hint="default"/>
      </w:rPr>
    </w:lvl>
    <w:lvl w:ilvl="6" w:tplc="51580552" w:tentative="1">
      <w:start w:val="1"/>
      <w:numFmt w:val="bullet"/>
      <w:lvlText w:val="-"/>
      <w:lvlJc w:val="left"/>
      <w:pPr>
        <w:tabs>
          <w:tab w:val="num" w:pos="5040"/>
        </w:tabs>
        <w:ind w:left="5040" w:hanging="360"/>
      </w:pPr>
      <w:rPr>
        <w:rFonts w:ascii="Calibri" w:hAnsi="Calibri" w:hint="default"/>
      </w:rPr>
    </w:lvl>
    <w:lvl w:ilvl="7" w:tplc="9C305238" w:tentative="1">
      <w:start w:val="1"/>
      <w:numFmt w:val="bullet"/>
      <w:lvlText w:val="-"/>
      <w:lvlJc w:val="left"/>
      <w:pPr>
        <w:tabs>
          <w:tab w:val="num" w:pos="5760"/>
        </w:tabs>
        <w:ind w:left="5760" w:hanging="360"/>
      </w:pPr>
      <w:rPr>
        <w:rFonts w:ascii="Calibri" w:hAnsi="Calibri" w:hint="default"/>
      </w:rPr>
    </w:lvl>
    <w:lvl w:ilvl="8" w:tplc="BF5828C4" w:tentative="1">
      <w:start w:val="1"/>
      <w:numFmt w:val="bullet"/>
      <w:lvlText w:val="-"/>
      <w:lvlJc w:val="left"/>
      <w:pPr>
        <w:tabs>
          <w:tab w:val="num" w:pos="6480"/>
        </w:tabs>
        <w:ind w:left="6480" w:hanging="360"/>
      </w:pPr>
      <w:rPr>
        <w:rFonts w:ascii="Calibri" w:hAnsi="Calibri" w:hint="default"/>
      </w:rPr>
    </w:lvl>
  </w:abstractNum>
  <w:abstractNum w:abstractNumId="62" w15:restartNumberingAfterBreak="0">
    <w:nsid w:val="627316AA"/>
    <w:multiLevelType w:val="hybridMultilevel"/>
    <w:tmpl w:val="E5E88EB4"/>
    <w:lvl w:ilvl="0" w:tplc="6A9202B2">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4DD518E"/>
    <w:multiLevelType w:val="hybridMultilevel"/>
    <w:tmpl w:val="C4DE2DA6"/>
    <w:lvl w:ilvl="0" w:tplc="42B81E3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61447AC"/>
    <w:multiLevelType w:val="hybridMultilevel"/>
    <w:tmpl w:val="CE424316"/>
    <w:lvl w:ilvl="0" w:tplc="FAE61194">
      <w:start w:val="1"/>
      <w:numFmt w:val="bullet"/>
      <w:lvlText w:val="-"/>
      <w:lvlJc w:val="left"/>
      <w:pPr>
        <w:tabs>
          <w:tab w:val="num" w:pos="720"/>
        </w:tabs>
        <w:ind w:left="720" w:hanging="360"/>
      </w:pPr>
      <w:rPr>
        <w:rFonts w:ascii="Calibri" w:hAnsi="Calibri" w:hint="default"/>
      </w:rPr>
    </w:lvl>
    <w:lvl w:ilvl="1" w:tplc="A9AE1AD2" w:tentative="1">
      <w:start w:val="1"/>
      <w:numFmt w:val="bullet"/>
      <w:lvlText w:val="-"/>
      <w:lvlJc w:val="left"/>
      <w:pPr>
        <w:tabs>
          <w:tab w:val="num" w:pos="1440"/>
        </w:tabs>
        <w:ind w:left="1440" w:hanging="360"/>
      </w:pPr>
      <w:rPr>
        <w:rFonts w:ascii="Calibri" w:hAnsi="Calibri" w:hint="default"/>
      </w:rPr>
    </w:lvl>
    <w:lvl w:ilvl="2" w:tplc="3FE6EB2E" w:tentative="1">
      <w:start w:val="1"/>
      <w:numFmt w:val="bullet"/>
      <w:lvlText w:val="-"/>
      <w:lvlJc w:val="left"/>
      <w:pPr>
        <w:tabs>
          <w:tab w:val="num" w:pos="2160"/>
        </w:tabs>
        <w:ind w:left="2160" w:hanging="360"/>
      </w:pPr>
      <w:rPr>
        <w:rFonts w:ascii="Calibri" w:hAnsi="Calibri" w:hint="default"/>
      </w:rPr>
    </w:lvl>
    <w:lvl w:ilvl="3" w:tplc="E43C79E6" w:tentative="1">
      <w:start w:val="1"/>
      <w:numFmt w:val="bullet"/>
      <w:lvlText w:val="-"/>
      <w:lvlJc w:val="left"/>
      <w:pPr>
        <w:tabs>
          <w:tab w:val="num" w:pos="2880"/>
        </w:tabs>
        <w:ind w:left="2880" w:hanging="360"/>
      </w:pPr>
      <w:rPr>
        <w:rFonts w:ascii="Calibri" w:hAnsi="Calibri" w:hint="default"/>
      </w:rPr>
    </w:lvl>
    <w:lvl w:ilvl="4" w:tplc="F2786FA0" w:tentative="1">
      <w:start w:val="1"/>
      <w:numFmt w:val="bullet"/>
      <w:lvlText w:val="-"/>
      <w:lvlJc w:val="left"/>
      <w:pPr>
        <w:tabs>
          <w:tab w:val="num" w:pos="3600"/>
        </w:tabs>
        <w:ind w:left="3600" w:hanging="360"/>
      </w:pPr>
      <w:rPr>
        <w:rFonts w:ascii="Calibri" w:hAnsi="Calibri" w:hint="default"/>
      </w:rPr>
    </w:lvl>
    <w:lvl w:ilvl="5" w:tplc="A64094C6" w:tentative="1">
      <w:start w:val="1"/>
      <w:numFmt w:val="bullet"/>
      <w:lvlText w:val="-"/>
      <w:lvlJc w:val="left"/>
      <w:pPr>
        <w:tabs>
          <w:tab w:val="num" w:pos="4320"/>
        </w:tabs>
        <w:ind w:left="4320" w:hanging="360"/>
      </w:pPr>
      <w:rPr>
        <w:rFonts w:ascii="Calibri" w:hAnsi="Calibri" w:hint="default"/>
      </w:rPr>
    </w:lvl>
    <w:lvl w:ilvl="6" w:tplc="057E1C5E" w:tentative="1">
      <w:start w:val="1"/>
      <w:numFmt w:val="bullet"/>
      <w:lvlText w:val="-"/>
      <w:lvlJc w:val="left"/>
      <w:pPr>
        <w:tabs>
          <w:tab w:val="num" w:pos="5040"/>
        </w:tabs>
        <w:ind w:left="5040" w:hanging="360"/>
      </w:pPr>
      <w:rPr>
        <w:rFonts w:ascii="Calibri" w:hAnsi="Calibri" w:hint="default"/>
      </w:rPr>
    </w:lvl>
    <w:lvl w:ilvl="7" w:tplc="8CC87D20" w:tentative="1">
      <w:start w:val="1"/>
      <w:numFmt w:val="bullet"/>
      <w:lvlText w:val="-"/>
      <w:lvlJc w:val="left"/>
      <w:pPr>
        <w:tabs>
          <w:tab w:val="num" w:pos="5760"/>
        </w:tabs>
        <w:ind w:left="5760" w:hanging="360"/>
      </w:pPr>
      <w:rPr>
        <w:rFonts w:ascii="Calibri" w:hAnsi="Calibri" w:hint="default"/>
      </w:rPr>
    </w:lvl>
    <w:lvl w:ilvl="8" w:tplc="A184DD9E" w:tentative="1">
      <w:start w:val="1"/>
      <w:numFmt w:val="bullet"/>
      <w:lvlText w:val="-"/>
      <w:lvlJc w:val="left"/>
      <w:pPr>
        <w:tabs>
          <w:tab w:val="num" w:pos="6480"/>
        </w:tabs>
        <w:ind w:left="6480" w:hanging="360"/>
      </w:pPr>
      <w:rPr>
        <w:rFonts w:ascii="Calibri" w:hAnsi="Calibri" w:hint="default"/>
      </w:rPr>
    </w:lvl>
  </w:abstractNum>
  <w:abstractNum w:abstractNumId="65" w15:restartNumberingAfterBreak="0">
    <w:nsid w:val="677A779B"/>
    <w:multiLevelType w:val="hybridMultilevel"/>
    <w:tmpl w:val="9886E89E"/>
    <w:lvl w:ilvl="0" w:tplc="01149B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7E455FD"/>
    <w:multiLevelType w:val="hybridMultilevel"/>
    <w:tmpl w:val="39F6198E"/>
    <w:lvl w:ilvl="0" w:tplc="9DCAC832">
      <w:start w:val="1"/>
      <w:numFmt w:val="bullet"/>
      <w:lvlText w:val="•"/>
      <w:lvlJc w:val="left"/>
      <w:pPr>
        <w:tabs>
          <w:tab w:val="num" w:pos="720"/>
        </w:tabs>
        <w:ind w:left="720" w:hanging="360"/>
      </w:pPr>
      <w:rPr>
        <w:rFonts w:ascii="Times New Roman" w:hAnsi="Times New Roman" w:hint="default"/>
      </w:rPr>
    </w:lvl>
    <w:lvl w:ilvl="1" w:tplc="B85674EC" w:tentative="1">
      <w:start w:val="1"/>
      <w:numFmt w:val="bullet"/>
      <w:lvlText w:val="•"/>
      <w:lvlJc w:val="left"/>
      <w:pPr>
        <w:tabs>
          <w:tab w:val="num" w:pos="1440"/>
        </w:tabs>
        <w:ind w:left="1440" w:hanging="360"/>
      </w:pPr>
      <w:rPr>
        <w:rFonts w:ascii="Times New Roman" w:hAnsi="Times New Roman" w:hint="default"/>
      </w:rPr>
    </w:lvl>
    <w:lvl w:ilvl="2" w:tplc="1B6C4A28" w:tentative="1">
      <w:start w:val="1"/>
      <w:numFmt w:val="bullet"/>
      <w:lvlText w:val="•"/>
      <w:lvlJc w:val="left"/>
      <w:pPr>
        <w:tabs>
          <w:tab w:val="num" w:pos="2160"/>
        </w:tabs>
        <w:ind w:left="2160" w:hanging="360"/>
      </w:pPr>
      <w:rPr>
        <w:rFonts w:ascii="Times New Roman" w:hAnsi="Times New Roman" w:hint="default"/>
      </w:rPr>
    </w:lvl>
    <w:lvl w:ilvl="3" w:tplc="6BC26A2A" w:tentative="1">
      <w:start w:val="1"/>
      <w:numFmt w:val="bullet"/>
      <w:lvlText w:val="•"/>
      <w:lvlJc w:val="left"/>
      <w:pPr>
        <w:tabs>
          <w:tab w:val="num" w:pos="2880"/>
        </w:tabs>
        <w:ind w:left="2880" w:hanging="360"/>
      </w:pPr>
      <w:rPr>
        <w:rFonts w:ascii="Times New Roman" w:hAnsi="Times New Roman" w:hint="default"/>
      </w:rPr>
    </w:lvl>
    <w:lvl w:ilvl="4" w:tplc="36C20712" w:tentative="1">
      <w:start w:val="1"/>
      <w:numFmt w:val="bullet"/>
      <w:lvlText w:val="•"/>
      <w:lvlJc w:val="left"/>
      <w:pPr>
        <w:tabs>
          <w:tab w:val="num" w:pos="3600"/>
        </w:tabs>
        <w:ind w:left="3600" w:hanging="360"/>
      </w:pPr>
      <w:rPr>
        <w:rFonts w:ascii="Times New Roman" w:hAnsi="Times New Roman" w:hint="default"/>
      </w:rPr>
    </w:lvl>
    <w:lvl w:ilvl="5" w:tplc="8B524EB8" w:tentative="1">
      <w:start w:val="1"/>
      <w:numFmt w:val="bullet"/>
      <w:lvlText w:val="•"/>
      <w:lvlJc w:val="left"/>
      <w:pPr>
        <w:tabs>
          <w:tab w:val="num" w:pos="4320"/>
        </w:tabs>
        <w:ind w:left="4320" w:hanging="360"/>
      </w:pPr>
      <w:rPr>
        <w:rFonts w:ascii="Times New Roman" w:hAnsi="Times New Roman" w:hint="default"/>
      </w:rPr>
    </w:lvl>
    <w:lvl w:ilvl="6" w:tplc="5E40473E" w:tentative="1">
      <w:start w:val="1"/>
      <w:numFmt w:val="bullet"/>
      <w:lvlText w:val="•"/>
      <w:lvlJc w:val="left"/>
      <w:pPr>
        <w:tabs>
          <w:tab w:val="num" w:pos="5040"/>
        </w:tabs>
        <w:ind w:left="5040" w:hanging="360"/>
      </w:pPr>
      <w:rPr>
        <w:rFonts w:ascii="Times New Roman" w:hAnsi="Times New Roman" w:hint="default"/>
      </w:rPr>
    </w:lvl>
    <w:lvl w:ilvl="7" w:tplc="AA680A02" w:tentative="1">
      <w:start w:val="1"/>
      <w:numFmt w:val="bullet"/>
      <w:lvlText w:val="•"/>
      <w:lvlJc w:val="left"/>
      <w:pPr>
        <w:tabs>
          <w:tab w:val="num" w:pos="5760"/>
        </w:tabs>
        <w:ind w:left="5760" w:hanging="360"/>
      </w:pPr>
      <w:rPr>
        <w:rFonts w:ascii="Times New Roman" w:hAnsi="Times New Roman" w:hint="default"/>
      </w:rPr>
    </w:lvl>
    <w:lvl w:ilvl="8" w:tplc="2850E508" w:tentative="1">
      <w:start w:val="1"/>
      <w:numFmt w:val="bullet"/>
      <w:lvlText w:val="•"/>
      <w:lvlJc w:val="left"/>
      <w:pPr>
        <w:tabs>
          <w:tab w:val="num" w:pos="6480"/>
        </w:tabs>
        <w:ind w:left="6480" w:hanging="360"/>
      </w:pPr>
      <w:rPr>
        <w:rFonts w:ascii="Times New Roman" w:hAnsi="Times New Roman" w:hint="default"/>
      </w:rPr>
    </w:lvl>
  </w:abstractNum>
  <w:abstractNum w:abstractNumId="67" w15:restartNumberingAfterBreak="0">
    <w:nsid w:val="68CE6837"/>
    <w:multiLevelType w:val="hybridMultilevel"/>
    <w:tmpl w:val="F6F0E496"/>
    <w:lvl w:ilvl="0" w:tplc="D1F654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9407BB5"/>
    <w:multiLevelType w:val="hybridMultilevel"/>
    <w:tmpl w:val="4E521694"/>
    <w:lvl w:ilvl="0" w:tplc="5AD6416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096107"/>
    <w:multiLevelType w:val="hybridMultilevel"/>
    <w:tmpl w:val="18D0540C"/>
    <w:lvl w:ilvl="0" w:tplc="A96077E8">
      <w:start w:val="1"/>
      <w:numFmt w:val="bullet"/>
      <w:lvlText w:val="-"/>
      <w:lvlJc w:val="left"/>
      <w:pPr>
        <w:tabs>
          <w:tab w:val="num" w:pos="720"/>
        </w:tabs>
        <w:ind w:left="720" w:hanging="360"/>
      </w:pPr>
      <w:rPr>
        <w:rFonts w:ascii="Calibri" w:hAnsi="Calibri" w:hint="default"/>
      </w:rPr>
    </w:lvl>
    <w:lvl w:ilvl="1" w:tplc="67022854" w:tentative="1">
      <w:start w:val="1"/>
      <w:numFmt w:val="bullet"/>
      <w:lvlText w:val="-"/>
      <w:lvlJc w:val="left"/>
      <w:pPr>
        <w:tabs>
          <w:tab w:val="num" w:pos="1440"/>
        </w:tabs>
        <w:ind w:left="1440" w:hanging="360"/>
      </w:pPr>
      <w:rPr>
        <w:rFonts w:ascii="Calibri" w:hAnsi="Calibri" w:hint="default"/>
      </w:rPr>
    </w:lvl>
    <w:lvl w:ilvl="2" w:tplc="900A3776" w:tentative="1">
      <w:start w:val="1"/>
      <w:numFmt w:val="bullet"/>
      <w:lvlText w:val="-"/>
      <w:lvlJc w:val="left"/>
      <w:pPr>
        <w:tabs>
          <w:tab w:val="num" w:pos="2160"/>
        </w:tabs>
        <w:ind w:left="2160" w:hanging="360"/>
      </w:pPr>
      <w:rPr>
        <w:rFonts w:ascii="Calibri" w:hAnsi="Calibri" w:hint="default"/>
      </w:rPr>
    </w:lvl>
    <w:lvl w:ilvl="3" w:tplc="F8CE9DA0" w:tentative="1">
      <w:start w:val="1"/>
      <w:numFmt w:val="bullet"/>
      <w:lvlText w:val="-"/>
      <w:lvlJc w:val="left"/>
      <w:pPr>
        <w:tabs>
          <w:tab w:val="num" w:pos="2880"/>
        </w:tabs>
        <w:ind w:left="2880" w:hanging="360"/>
      </w:pPr>
      <w:rPr>
        <w:rFonts w:ascii="Calibri" w:hAnsi="Calibri" w:hint="default"/>
      </w:rPr>
    </w:lvl>
    <w:lvl w:ilvl="4" w:tplc="6A3AACA6" w:tentative="1">
      <w:start w:val="1"/>
      <w:numFmt w:val="bullet"/>
      <w:lvlText w:val="-"/>
      <w:lvlJc w:val="left"/>
      <w:pPr>
        <w:tabs>
          <w:tab w:val="num" w:pos="3600"/>
        </w:tabs>
        <w:ind w:left="3600" w:hanging="360"/>
      </w:pPr>
      <w:rPr>
        <w:rFonts w:ascii="Calibri" w:hAnsi="Calibri" w:hint="default"/>
      </w:rPr>
    </w:lvl>
    <w:lvl w:ilvl="5" w:tplc="1128ABA8" w:tentative="1">
      <w:start w:val="1"/>
      <w:numFmt w:val="bullet"/>
      <w:lvlText w:val="-"/>
      <w:lvlJc w:val="left"/>
      <w:pPr>
        <w:tabs>
          <w:tab w:val="num" w:pos="4320"/>
        </w:tabs>
        <w:ind w:left="4320" w:hanging="360"/>
      </w:pPr>
      <w:rPr>
        <w:rFonts w:ascii="Calibri" w:hAnsi="Calibri" w:hint="default"/>
      </w:rPr>
    </w:lvl>
    <w:lvl w:ilvl="6" w:tplc="DA520DD2" w:tentative="1">
      <w:start w:val="1"/>
      <w:numFmt w:val="bullet"/>
      <w:lvlText w:val="-"/>
      <w:lvlJc w:val="left"/>
      <w:pPr>
        <w:tabs>
          <w:tab w:val="num" w:pos="5040"/>
        </w:tabs>
        <w:ind w:left="5040" w:hanging="360"/>
      </w:pPr>
      <w:rPr>
        <w:rFonts w:ascii="Calibri" w:hAnsi="Calibri" w:hint="default"/>
      </w:rPr>
    </w:lvl>
    <w:lvl w:ilvl="7" w:tplc="B4D85554" w:tentative="1">
      <w:start w:val="1"/>
      <w:numFmt w:val="bullet"/>
      <w:lvlText w:val="-"/>
      <w:lvlJc w:val="left"/>
      <w:pPr>
        <w:tabs>
          <w:tab w:val="num" w:pos="5760"/>
        </w:tabs>
        <w:ind w:left="5760" w:hanging="360"/>
      </w:pPr>
      <w:rPr>
        <w:rFonts w:ascii="Calibri" w:hAnsi="Calibri" w:hint="default"/>
      </w:rPr>
    </w:lvl>
    <w:lvl w:ilvl="8" w:tplc="FAFC5248" w:tentative="1">
      <w:start w:val="1"/>
      <w:numFmt w:val="bullet"/>
      <w:lvlText w:val="-"/>
      <w:lvlJc w:val="left"/>
      <w:pPr>
        <w:tabs>
          <w:tab w:val="num" w:pos="6480"/>
        </w:tabs>
        <w:ind w:left="6480" w:hanging="360"/>
      </w:pPr>
      <w:rPr>
        <w:rFonts w:ascii="Calibri" w:hAnsi="Calibri" w:hint="default"/>
      </w:rPr>
    </w:lvl>
  </w:abstractNum>
  <w:abstractNum w:abstractNumId="70" w15:restartNumberingAfterBreak="0">
    <w:nsid w:val="6D6504B9"/>
    <w:multiLevelType w:val="hybridMultilevel"/>
    <w:tmpl w:val="C0F87338"/>
    <w:lvl w:ilvl="0" w:tplc="A45AACDC">
      <w:start w:val="1"/>
      <w:numFmt w:val="bullet"/>
      <w:lvlText w:val="-"/>
      <w:lvlJc w:val="left"/>
      <w:pPr>
        <w:tabs>
          <w:tab w:val="num" w:pos="720"/>
        </w:tabs>
        <w:ind w:left="720" w:hanging="360"/>
      </w:pPr>
      <w:rPr>
        <w:rFonts w:ascii="Calibri" w:hAnsi="Calibri" w:hint="default"/>
      </w:rPr>
    </w:lvl>
    <w:lvl w:ilvl="1" w:tplc="14E29FA2" w:tentative="1">
      <w:start w:val="1"/>
      <w:numFmt w:val="bullet"/>
      <w:lvlText w:val="-"/>
      <w:lvlJc w:val="left"/>
      <w:pPr>
        <w:tabs>
          <w:tab w:val="num" w:pos="1440"/>
        </w:tabs>
        <w:ind w:left="1440" w:hanging="360"/>
      </w:pPr>
      <w:rPr>
        <w:rFonts w:ascii="Calibri" w:hAnsi="Calibri" w:hint="default"/>
      </w:rPr>
    </w:lvl>
    <w:lvl w:ilvl="2" w:tplc="93BABC32" w:tentative="1">
      <w:start w:val="1"/>
      <w:numFmt w:val="bullet"/>
      <w:lvlText w:val="-"/>
      <w:lvlJc w:val="left"/>
      <w:pPr>
        <w:tabs>
          <w:tab w:val="num" w:pos="2160"/>
        </w:tabs>
        <w:ind w:left="2160" w:hanging="360"/>
      </w:pPr>
      <w:rPr>
        <w:rFonts w:ascii="Calibri" w:hAnsi="Calibri" w:hint="default"/>
      </w:rPr>
    </w:lvl>
    <w:lvl w:ilvl="3" w:tplc="66C298E0" w:tentative="1">
      <w:start w:val="1"/>
      <w:numFmt w:val="bullet"/>
      <w:lvlText w:val="-"/>
      <w:lvlJc w:val="left"/>
      <w:pPr>
        <w:tabs>
          <w:tab w:val="num" w:pos="2880"/>
        </w:tabs>
        <w:ind w:left="2880" w:hanging="360"/>
      </w:pPr>
      <w:rPr>
        <w:rFonts w:ascii="Calibri" w:hAnsi="Calibri" w:hint="default"/>
      </w:rPr>
    </w:lvl>
    <w:lvl w:ilvl="4" w:tplc="7588419E" w:tentative="1">
      <w:start w:val="1"/>
      <w:numFmt w:val="bullet"/>
      <w:lvlText w:val="-"/>
      <w:lvlJc w:val="left"/>
      <w:pPr>
        <w:tabs>
          <w:tab w:val="num" w:pos="3600"/>
        </w:tabs>
        <w:ind w:left="3600" w:hanging="360"/>
      </w:pPr>
      <w:rPr>
        <w:rFonts w:ascii="Calibri" w:hAnsi="Calibri" w:hint="default"/>
      </w:rPr>
    </w:lvl>
    <w:lvl w:ilvl="5" w:tplc="B41C36DE" w:tentative="1">
      <w:start w:val="1"/>
      <w:numFmt w:val="bullet"/>
      <w:lvlText w:val="-"/>
      <w:lvlJc w:val="left"/>
      <w:pPr>
        <w:tabs>
          <w:tab w:val="num" w:pos="4320"/>
        </w:tabs>
        <w:ind w:left="4320" w:hanging="360"/>
      </w:pPr>
      <w:rPr>
        <w:rFonts w:ascii="Calibri" w:hAnsi="Calibri" w:hint="default"/>
      </w:rPr>
    </w:lvl>
    <w:lvl w:ilvl="6" w:tplc="422ACDE8" w:tentative="1">
      <w:start w:val="1"/>
      <w:numFmt w:val="bullet"/>
      <w:lvlText w:val="-"/>
      <w:lvlJc w:val="left"/>
      <w:pPr>
        <w:tabs>
          <w:tab w:val="num" w:pos="5040"/>
        </w:tabs>
        <w:ind w:left="5040" w:hanging="360"/>
      </w:pPr>
      <w:rPr>
        <w:rFonts w:ascii="Calibri" w:hAnsi="Calibri" w:hint="default"/>
      </w:rPr>
    </w:lvl>
    <w:lvl w:ilvl="7" w:tplc="D3A2807A" w:tentative="1">
      <w:start w:val="1"/>
      <w:numFmt w:val="bullet"/>
      <w:lvlText w:val="-"/>
      <w:lvlJc w:val="left"/>
      <w:pPr>
        <w:tabs>
          <w:tab w:val="num" w:pos="5760"/>
        </w:tabs>
        <w:ind w:left="5760" w:hanging="360"/>
      </w:pPr>
      <w:rPr>
        <w:rFonts w:ascii="Calibri" w:hAnsi="Calibri" w:hint="default"/>
      </w:rPr>
    </w:lvl>
    <w:lvl w:ilvl="8" w:tplc="4C9A4736" w:tentative="1">
      <w:start w:val="1"/>
      <w:numFmt w:val="bullet"/>
      <w:lvlText w:val="-"/>
      <w:lvlJc w:val="left"/>
      <w:pPr>
        <w:tabs>
          <w:tab w:val="num" w:pos="6480"/>
        </w:tabs>
        <w:ind w:left="6480" w:hanging="360"/>
      </w:pPr>
      <w:rPr>
        <w:rFonts w:ascii="Calibri" w:hAnsi="Calibri" w:hint="default"/>
      </w:rPr>
    </w:lvl>
  </w:abstractNum>
  <w:abstractNum w:abstractNumId="71" w15:restartNumberingAfterBreak="0">
    <w:nsid w:val="6F5F71EA"/>
    <w:multiLevelType w:val="hybridMultilevel"/>
    <w:tmpl w:val="F5E62ACC"/>
    <w:lvl w:ilvl="0" w:tplc="1BFA8744">
      <w:start w:val="1"/>
      <w:numFmt w:val="bullet"/>
      <w:lvlText w:val="-"/>
      <w:lvlJc w:val="left"/>
      <w:pPr>
        <w:tabs>
          <w:tab w:val="num" w:pos="720"/>
        </w:tabs>
        <w:ind w:left="720" w:hanging="360"/>
      </w:pPr>
      <w:rPr>
        <w:rFonts w:ascii="Calibri" w:hAnsi="Calibri" w:hint="default"/>
      </w:rPr>
    </w:lvl>
    <w:lvl w:ilvl="1" w:tplc="BA3E5C82" w:tentative="1">
      <w:start w:val="1"/>
      <w:numFmt w:val="bullet"/>
      <w:lvlText w:val="-"/>
      <w:lvlJc w:val="left"/>
      <w:pPr>
        <w:tabs>
          <w:tab w:val="num" w:pos="1440"/>
        </w:tabs>
        <w:ind w:left="1440" w:hanging="360"/>
      </w:pPr>
      <w:rPr>
        <w:rFonts w:ascii="Calibri" w:hAnsi="Calibri" w:hint="default"/>
      </w:rPr>
    </w:lvl>
    <w:lvl w:ilvl="2" w:tplc="58922F2A" w:tentative="1">
      <w:start w:val="1"/>
      <w:numFmt w:val="bullet"/>
      <w:lvlText w:val="-"/>
      <w:lvlJc w:val="left"/>
      <w:pPr>
        <w:tabs>
          <w:tab w:val="num" w:pos="2160"/>
        </w:tabs>
        <w:ind w:left="2160" w:hanging="360"/>
      </w:pPr>
      <w:rPr>
        <w:rFonts w:ascii="Calibri" w:hAnsi="Calibri" w:hint="default"/>
      </w:rPr>
    </w:lvl>
    <w:lvl w:ilvl="3" w:tplc="C7C0A4FA" w:tentative="1">
      <w:start w:val="1"/>
      <w:numFmt w:val="bullet"/>
      <w:lvlText w:val="-"/>
      <w:lvlJc w:val="left"/>
      <w:pPr>
        <w:tabs>
          <w:tab w:val="num" w:pos="2880"/>
        </w:tabs>
        <w:ind w:left="2880" w:hanging="360"/>
      </w:pPr>
      <w:rPr>
        <w:rFonts w:ascii="Calibri" w:hAnsi="Calibri" w:hint="default"/>
      </w:rPr>
    </w:lvl>
    <w:lvl w:ilvl="4" w:tplc="72A6D312" w:tentative="1">
      <w:start w:val="1"/>
      <w:numFmt w:val="bullet"/>
      <w:lvlText w:val="-"/>
      <w:lvlJc w:val="left"/>
      <w:pPr>
        <w:tabs>
          <w:tab w:val="num" w:pos="3600"/>
        </w:tabs>
        <w:ind w:left="3600" w:hanging="360"/>
      </w:pPr>
      <w:rPr>
        <w:rFonts w:ascii="Calibri" w:hAnsi="Calibri" w:hint="default"/>
      </w:rPr>
    </w:lvl>
    <w:lvl w:ilvl="5" w:tplc="F2D46B60" w:tentative="1">
      <w:start w:val="1"/>
      <w:numFmt w:val="bullet"/>
      <w:lvlText w:val="-"/>
      <w:lvlJc w:val="left"/>
      <w:pPr>
        <w:tabs>
          <w:tab w:val="num" w:pos="4320"/>
        </w:tabs>
        <w:ind w:left="4320" w:hanging="360"/>
      </w:pPr>
      <w:rPr>
        <w:rFonts w:ascii="Calibri" w:hAnsi="Calibri" w:hint="default"/>
      </w:rPr>
    </w:lvl>
    <w:lvl w:ilvl="6" w:tplc="A678DCB4" w:tentative="1">
      <w:start w:val="1"/>
      <w:numFmt w:val="bullet"/>
      <w:lvlText w:val="-"/>
      <w:lvlJc w:val="left"/>
      <w:pPr>
        <w:tabs>
          <w:tab w:val="num" w:pos="5040"/>
        </w:tabs>
        <w:ind w:left="5040" w:hanging="360"/>
      </w:pPr>
      <w:rPr>
        <w:rFonts w:ascii="Calibri" w:hAnsi="Calibri" w:hint="default"/>
      </w:rPr>
    </w:lvl>
    <w:lvl w:ilvl="7" w:tplc="71987018" w:tentative="1">
      <w:start w:val="1"/>
      <w:numFmt w:val="bullet"/>
      <w:lvlText w:val="-"/>
      <w:lvlJc w:val="left"/>
      <w:pPr>
        <w:tabs>
          <w:tab w:val="num" w:pos="5760"/>
        </w:tabs>
        <w:ind w:left="5760" w:hanging="360"/>
      </w:pPr>
      <w:rPr>
        <w:rFonts w:ascii="Calibri" w:hAnsi="Calibri" w:hint="default"/>
      </w:rPr>
    </w:lvl>
    <w:lvl w:ilvl="8" w:tplc="C2466B3E" w:tentative="1">
      <w:start w:val="1"/>
      <w:numFmt w:val="bullet"/>
      <w:lvlText w:val="-"/>
      <w:lvlJc w:val="left"/>
      <w:pPr>
        <w:tabs>
          <w:tab w:val="num" w:pos="6480"/>
        </w:tabs>
        <w:ind w:left="6480" w:hanging="360"/>
      </w:pPr>
      <w:rPr>
        <w:rFonts w:ascii="Calibri" w:hAnsi="Calibri" w:hint="default"/>
      </w:rPr>
    </w:lvl>
  </w:abstractNum>
  <w:abstractNum w:abstractNumId="72" w15:restartNumberingAfterBreak="0">
    <w:nsid w:val="707D4996"/>
    <w:multiLevelType w:val="hybridMultilevel"/>
    <w:tmpl w:val="6F4E745A"/>
    <w:lvl w:ilvl="0" w:tplc="EF68321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0FE03F0"/>
    <w:multiLevelType w:val="hybridMultilevel"/>
    <w:tmpl w:val="5B96EE5A"/>
    <w:lvl w:ilvl="0" w:tplc="9FBC709A">
      <w:start w:val="1"/>
      <w:numFmt w:val="bullet"/>
      <w:lvlText w:val="-"/>
      <w:lvlJc w:val="left"/>
      <w:pPr>
        <w:tabs>
          <w:tab w:val="num" w:pos="720"/>
        </w:tabs>
        <w:ind w:left="720" w:hanging="360"/>
      </w:pPr>
      <w:rPr>
        <w:rFonts w:ascii="Calibri" w:hAnsi="Calibri" w:hint="default"/>
      </w:rPr>
    </w:lvl>
    <w:lvl w:ilvl="1" w:tplc="2982D8A0" w:tentative="1">
      <w:start w:val="1"/>
      <w:numFmt w:val="bullet"/>
      <w:lvlText w:val="-"/>
      <w:lvlJc w:val="left"/>
      <w:pPr>
        <w:tabs>
          <w:tab w:val="num" w:pos="1440"/>
        </w:tabs>
        <w:ind w:left="1440" w:hanging="360"/>
      </w:pPr>
      <w:rPr>
        <w:rFonts w:ascii="Calibri" w:hAnsi="Calibri" w:hint="default"/>
      </w:rPr>
    </w:lvl>
    <w:lvl w:ilvl="2" w:tplc="FAAE8B72" w:tentative="1">
      <w:start w:val="1"/>
      <w:numFmt w:val="bullet"/>
      <w:lvlText w:val="-"/>
      <w:lvlJc w:val="left"/>
      <w:pPr>
        <w:tabs>
          <w:tab w:val="num" w:pos="2160"/>
        </w:tabs>
        <w:ind w:left="2160" w:hanging="360"/>
      </w:pPr>
      <w:rPr>
        <w:rFonts w:ascii="Calibri" w:hAnsi="Calibri" w:hint="default"/>
      </w:rPr>
    </w:lvl>
    <w:lvl w:ilvl="3" w:tplc="1BF02812" w:tentative="1">
      <w:start w:val="1"/>
      <w:numFmt w:val="bullet"/>
      <w:lvlText w:val="-"/>
      <w:lvlJc w:val="left"/>
      <w:pPr>
        <w:tabs>
          <w:tab w:val="num" w:pos="2880"/>
        </w:tabs>
        <w:ind w:left="2880" w:hanging="360"/>
      </w:pPr>
      <w:rPr>
        <w:rFonts w:ascii="Calibri" w:hAnsi="Calibri" w:hint="default"/>
      </w:rPr>
    </w:lvl>
    <w:lvl w:ilvl="4" w:tplc="AE6011D2" w:tentative="1">
      <w:start w:val="1"/>
      <w:numFmt w:val="bullet"/>
      <w:lvlText w:val="-"/>
      <w:lvlJc w:val="left"/>
      <w:pPr>
        <w:tabs>
          <w:tab w:val="num" w:pos="3600"/>
        </w:tabs>
        <w:ind w:left="3600" w:hanging="360"/>
      </w:pPr>
      <w:rPr>
        <w:rFonts w:ascii="Calibri" w:hAnsi="Calibri" w:hint="default"/>
      </w:rPr>
    </w:lvl>
    <w:lvl w:ilvl="5" w:tplc="05226704" w:tentative="1">
      <w:start w:val="1"/>
      <w:numFmt w:val="bullet"/>
      <w:lvlText w:val="-"/>
      <w:lvlJc w:val="left"/>
      <w:pPr>
        <w:tabs>
          <w:tab w:val="num" w:pos="4320"/>
        </w:tabs>
        <w:ind w:left="4320" w:hanging="360"/>
      </w:pPr>
      <w:rPr>
        <w:rFonts w:ascii="Calibri" w:hAnsi="Calibri" w:hint="default"/>
      </w:rPr>
    </w:lvl>
    <w:lvl w:ilvl="6" w:tplc="88083AB6" w:tentative="1">
      <w:start w:val="1"/>
      <w:numFmt w:val="bullet"/>
      <w:lvlText w:val="-"/>
      <w:lvlJc w:val="left"/>
      <w:pPr>
        <w:tabs>
          <w:tab w:val="num" w:pos="5040"/>
        </w:tabs>
        <w:ind w:left="5040" w:hanging="360"/>
      </w:pPr>
      <w:rPr>
        <w:rFonts w:ascii="Calibri" w:hAnsi="Calibri" w:hint="default"/>
      </w:rPr>
    </w:lvl>
    <w:lvl w:ilvl="7" w:tplc="AB50B16A" w:tentative="1">
      <w:start w:val="1"/>
      <w:numFmt w:val="bullet"/>
      <w:lvlText w:val="-"/>
      <w:lvlJc w:val="left"/>
      <w:pPr>
        <w:tabs>
          <w:tab w:val="num" w:pos="5760"/>
        </w:tabs>
        <w:ind w:left="5760" w:hanging="360"/>
      </w:pPr>
      <w:rPr>
        <w:rFonts w:ascii="Calibri" w:hAnsi="Calibri" w:hint="default"/>
      </w:rPr>
    </w:lvl>
    <w:lvl w:ilvl="8" w:tplc="D7CC5326" w:tentative="1">
      <w:start w:val="1"/>
      <w:numFmt w:val="bullet"/>
      <w:lvlText w:val="-"/>
      <w:lvlJc w:val="left"/>
      <w:pPr>
        <w:tabs>
          <w:tab w:val="num" w:pos="6480"/>
        </w:tabs>
        <w:ind w:left="6480" w:hanging="360"/>
      </w:pPr>
      <w:rPr>
        <w:rFonts w:ascii="Calibri" w:hAnsi="Calibri" w:hint="default"/>
      </w:rPr>
    </w:lvl>
  </w:abstractNum>
  <w:abstractNum w:abstractNumId="74" w15:restartNumberingAfterBreak="0">
    <w:nsid w:val="73932128"/>
    <w:multiLevelType w:val="hybridMultilevel"/>
    <w:tmpl w:val="5F48B42A"/>
    <w:lvl w:ilvl="0" w:tplc="5608F1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68811BE"/>
    <w:multiLevelType w:val="hybridMultilevel"/>
    <w:tmpl w:val="C88423E8"/>
    <w:lvl w:ilvl="0" w:tplc="83F019E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88674F7"/>
    <w:multiLevelType w:val="hybridMultilevel"/>
    <w:tmpl w:val="1EF60A0C"/>
    <w:lvl w:ilvl="0" w:tplc="396C5B5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6F7EA4"/>
    <w:multiLevelType w:val="hybridMultilevel"/>
    <w:tmpl w:val="7BCA78B0"/>
    <w:lvl w:ilvl="0" w:tplc="5AFA7CC0">
      <w:start w:val="1"/>
      <w:numFmt w:val="bullet"/>
      <w:lvlText w:val="-"/>
      <w:lvlJc w:val="left"/>
      <w:pPr>
        <w:tabs>
          <w:tab w:val="num" w:pos="720"/>
        </w:tabs>
        <w:ind w:left="720" w:hanging="360"/>
      </w:pPr>
      <w:rPr>
        <w:rFonts w:ascii="Calibri" w:hAnsi="Calibri" w:hint="default"/>
      </w:rPr>
    </w:lvl>
    <w:lvl w:ilvl="1" w:tplc="3916562C">
      <w:start w:val="1"/>
      <w:numFmt w:val="bullet"/>
      <w:lvlText w:val="-"/>
      <w:lvlJc w:val="left"/>
      <w:pPr>
        <w:tabs>
          <w:tab w:val="num" w:pos="1440"/>
        </w:tabs>
        <w:ind w:left="1440" w:hanging="360"/>
      </w:pPr>
      <w:rPr>
        <w:rFonts w:ascii="Calibri" w:hAnsi="Calibri" w:hint="default"/>
      </w:rPr>
    </w:lvl>
    <w:lvl w:ilvl="2" w:tplc="5DE0F168" w:tentative="1">
      <w:start w:val="1"/>
      <w:numFmt w:val="bullet"/>
      <w:lvlText w:val="-"/>
      <w:lvlJc w:val="left"/>
      <w:pPr>
        <w:tabs>
          <w:tab w:val="num" w:pos="2160"/>
        </w:tabs>
        <w:ind w:left="2160" w:hanging="360"/>
      </w:pPr>
      <w:rPr>
        <w:rFonts w:ascii="Calibri" w:hAnsi="Calibri" w:hint="default"/>
      </w:rPr>
    </w:lvl>
    <w:lvl w:ilvl="3" w:tplc="AE36F846" w:tentative="1">
      <w:start w:val="1"/>
      <w:numFmt w:val="bullet"/>
      <w:lvlText w:val="-"/>
      <w:lvlJc w:val="left"/>
      <w:pPr>
        <w:tabs>
          <w:tab w:val="num" w:pos="2880"/>
        </w:tabs>
        <w:ind w:left="2880" w:hanging="360"/>
      </w:pPr>
      <w:rPr>
        <w:rFonts w:ascii="Calibri" w:hAnsi="Calibri" w:hint="default"/>
      </w:rPr>
    </w:lvl>
    <w:lvl w:ilvl="4" w:tplc="420E8848" w:tentative="1">
      <w:start w:val="1"/>
      <w:numFmt w:val="bullet"/>
      <w:lvlText w:val="-"/>
      <w:lvlJc w:val="left"/>
      <w:pPr>
        <w:tabs>
          <w:tab w:val="num" w:pos="3600"/>
        </w:tabs>
        <w:ind w:left="3600" w:hanging="360"/>
      </w:pPr>
      <w:rPr>
        <w:rFonts w:ascii="Calibri" w:hAnsi="Calibri" w:hint="default"/>
      </w:rPr>
    </w:lvl>
    <w:lvl w:ilvl="5" w:tplc="A158180A" w:tentative="1">
      <w:start w:val="1"/>
      <w:numFmt w:val="bullet"/>
      <w:lvlText w:val="-"/>
      <w:lvlJc w:val="left"/>
      <w:pPr>
        <w:tabs>
          <w:tab w:val="num" w:pos="4320"/>
        </w:tabs>
        <w:ind w:left="4320" w:hanging="360"/>
      </w:pPr>
      <w:rPr>
        <w:rFonts w:ascii="Calibri" w:hAnsi="Calibri" w:hint="default"/>
      </w:rPr>
    </w:lvl>
    <w:lvl w:ilvl="6" w:tplc="A350D646" w:tentative="1">
      <w:start w:val="1"/>
      <w:numFmt w:val="bullet"/>
      <w:lvlText w:val="-"/>
      <w:lvlJc w:val="left"/>
      <w:pPr>
        <w:tabs>
          <w:tab w:val="num" w:pos="5040"/>
        </w:tabs>
        <w:ind w:left="5040" w:hanging="360"/>
      </w:pPr>
      <w:rPr>
        <w:rFonts w:ascii="Calibri" w:hAnsi="Calibri" w:hint="default"/>
      </w:rPr>
    </w:lvl>
    <w:lvl w:ilvl="7" w:tplc="CC0C7E9E" w:tentative="1">
      <w:start w:val="1"/>
      <w:numFmt w:val="bullet"/>
      <w:lvlText w:val="-"/>
      <w:lvlJc w:val="left"/>
      <w:pPr>
        <w:tabs>
          <w:tab w:val="num" w:pos="5760"/>
        </w:tabs>
        <w:ind w:left="5760" w:hanging="360"/>
      </w:pPr>
      <w:rPr>
        <w:rFonts w:ascii="Calibri" w:hAnsi="Calibri" w:hint="default"/>
      </w:rPr>
    </w:lvl>
    <w:lvl w:ilvl="8" w:tplc="DEB43E42" w:tentative="1">
      <w:start w:val="1"/>
      <w:numFmt w:val="bullet"/>
      <w:lvlText w:val="-"/>
      <w:lvlJc w:val="left"/>
      <w:pPr>
        <w:tabs>
          <w:tab w:val="num" w:pos="6480"/>
        </w:tabs>
        <w:ind w:left="6480" w:hanging="360"/>
      </w:pPr>
      <w:rPr>
        <w:rFonts w:ascii="Calibri" w:hAnsi="Calibri" w:hint="default"/>
      </w:rPr>
    </w:lvl>
  </w:abstractNum>
  <w:abstractNum w:abstractNumId="78" w15:restartNumberingAfterBreak="0">
    <w:nsid w:val="7CB33345"/>
    <w:multiLevelType w:val="hybridMultilevel"/>
    <w:tmpl w:val="872C1812"/>
    <w:lvl w:ilvl="0" w:tplc="8514D32A">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D307B8C"/>
    <w:multiLevelType w:val="hybridMultilevel"/>
    <w:tmpl w:val="1CC2C78E"/>
    <w:lvl w:ilvl="0" w:tplc="26CA58CE">
      <w:start w:val="1"/>
      <w:numFmt w:val="bullet"/>
      <w:lvlText w:val="-"/>
      <w:lvlJc w:val="left"/>
      <w:pPr>
        <w:tabs>
          <w:tab w:val="num" w:pos="720"/>
        </w:tabs>
        <w:ind w:left="720" w:hanging="360"/>
      </w:pPr>
      <w:rPr>
        <w:rFonts w:ascii="Calibri" w:hAnsi="Calibri" w:hint="default"/>
      </w:rPr>
    </w:lvl>
    <w:lvl w:ilvl="1" w:tplc="48BE179E" w:tentative="1">
      <w:start w:val="1"/>
      <w:numFmt w:val="bullet"/>
      <w:lvlText w:val="-"/>
      <w:lvlJc w:val="left"/>
      <w:pPr>
        <w:tabs>
          <w:tab w:val="num" w:pos="1440"/>
        </w:tabs>
        <w:ind w:left="1440" w:hanging="360"/>
      </w:pPr>
      <w:rPr>
        <w:rFonts w:ascii="Calibri" w:hAnsi="Calibri" w:hint="default"/>
      </w:rPr>
    </w:lvl>
    <w:lvl w:ilvl="2" w:tplc="6826DCC0" w:tentative="1">
      <w:start w:val="1"/>
      <w:numFmt w:val="bullet"/>
      <w:lvlText w:val="-"/>
      <w:lvlJc w:val="left"/>
      <w:pPr>
        <w:tabs>
          <w:tab w:val="num" w:pos="2160"/>
        </w:tabs>
        <w:ind w:left="2160" w:hanging="360"/>
      </w:pPr>
      <w:rPr>
        <w:rFonts w:ascii="Calibri" w:hAnsi="Calibri" w:hint="default"/>
      </w:rPr>
    </w:lvl>
    <w:lvl w:ilvl="3" w:tplc="3094FB44" w:tentative="1">
      <w:start w:val="1"/>
      <w:numFmt w:val="bullet"/>
      <w:lvlText w:val="-"/>
      <w:lvlJc w:val="left"/>
      <w:pPr>
        <w:tabs>
          <w:tab w:val="num" w:pos="2880"/>
        </w:tabs>
        <w:ind w:left="2880" w:hanging="360"/>
      </w:pPr>
      <w:rPr>
        <w:rFonts w:ascii="Calibri" w:hAnsi="Calibri" w:hint="default"/>
      </w:rPr>
    </w:lvl>
    <w:lvl w:ilvl="4" w:tplc="20BE8BF4" w:tentative="1">
      <w:start w:val="1"/>
      <w:numFmt w:val="bullet"/>
      <w:lvlText w:val="-"/>
      <w:lvlJc w:val="left"/>
      <w:pPr>
        <w:tabs>
          <w:tab w:val="num" w:pos="3600"/>
        </w:tabs>
        <w:ind w:left="3600" w:hanging="360"/>
      </w:pPr>
      <w:rPr>
        <w:rFonts w:ascii="Calibri" w:hAnsi="Calibri" w:hint="default"/>
      </w:rPr>
    </w:lvl>
    <w:lvl w:ilvl="5" w:tplc="A71E9F1E" w:tentative="1">
      <w:start w:val="1"/>
      <w:numFmt w:val="bullet"/>
      <w:lvlText w:val="-"/>
      <w:lvlJc w:val="left"/>
      <w:pPr>
        <w:tabs>
          <w:tab w:val="num" w:pos="4320"/>
        </w:tabs>
        <w:ind w:left="4320" w:hanging="360"/>
      </w:pPr>
      <w:rPr>
        <w:rFonts w:ascii="Calibri" w:hAnsi="Calibri" w:hint="default"/>
      </w:rPr>
    </w:lvl>
    <w:lvl w:ilvl="6" w:tplc="C5A857D8" w:tentative="1">
      <w:start w:val="1"/>
      <w:numFmt w:val="bullet"/>
      <w:lvlText w:val="-"/>
      <w:lvlJc w:val="left"/>
      <w:pPr>
        <w:tabs>
          <w:tab w:val="num" w:pos="5040"/>
        </w:tabs>
        <w:ind w:left="5040" w:hanging="360"/>
      </w:pPr>
      <w:rPr>
        <w:rFonts w:ascii="Calibri" w:hAnsi="Calibri" w:hint="default"/>
      </w:rPr>
    </w:lvl>
    <w:lvl w:ilvl="7" w:tplc="4A865CFA" w:tentative="1">
      <w:start w:val="1"/>
      <w:numFmt w:val="bullet"/>
      <w:lvlText w:val="-"/>
      <w:lvlJc w:val="left"/>
      <w:pPr>
        <w:tabs>
          <w:tab w:val="num" w:pos="5760"/>
        </w:tabs>
        <w:ind w:left="5760" w:hanging="360"/>
      </w:pPr>
      <w:rPr>
        <w:rFonts w:ascii="Calibri" w:hAnsi="Calibri" w:hint="default"/>
      </w:rPr>
    </w:lvl>
    <w:lvl w:ilvl="8" w:tplc="63529F18" w:tentative="1">
      <w:start w:val="1"/>
      <w:numFmt w:val="bullet"/>
      <w:lvlText w:val="-"/>
      <w:lvlJc w:val="left"/>
      <w:pPr>
        <w:tabs>
          <w:tab w:val="num" w:pos="6480"/>
        </w:tabs>
        <w:ind w:left="6480" w:hanging="360"/>
      </w:pPr>
      <w:rPr>
        <w:rFonts w:ascii="Calibri" w:hAnsi="Calibri" w:hint="default"/>
      </w:rPr>
    </w:lvl>
  </w:abstractNum>
  <w:abstractNum w:abstractNumId="80" w15:restartNumberingAfterBreak="0">
    <w:nsid w:val="7EB839FB"/>
    <w:multiLevelType w:val="hybridMultilevel"/>
    <w:tmpl w:val="400A4400"/>
    <w:lvl w:ilvl="0" w:tplc="452AEBFA">
      <w:start w:val="1"/>
      <w:numFmt w:val="bullet"/>
      <w:lvlText w:val="-"/>
      <w:lvlJc w:val="left"/>
      <w:pPr>
        <w:tabs>
          <w:tab w:val="num" w:pos="720"/>
        </w:tabs>
        <w:ind w:left="720" w:hanging="360"/>
      </w:pPr>
      <w:rPr>
        <w:rFonts w:ascii="Calibri" w:hAnsi="Calibri" w:hint="default"/>
      </w:rPr>
    </w:lvl>
    <w:lvl w:ilvl="1" w:tplc="63CAC852" w:tentative="1">
      <w:start w:val="1"/>
      <w:numFmt w:val="bullet"/>
      <w:lvlText w:val="-"/>
      <w:lvlJc w:val="left"/>
      <w:pPr>
        <w:tabs>
          <w:tab w:val="num" w:pos="1440"/>
        </w:tabs>
        <w:ind w:left="1440" w:hanging="360"/>
      </w:pPr>
      <w:rPr>
        <w:rFonts w:ascii="Calibri" w:hAnsi="Calibri" w:hint="default"/>
      </w:rPr>
    </w:lvl>
    <w:lvl w:ilvl="2" w:tplc="6DEC5542" w:tentative="1">
      <w:start w:val="1"/>
      <w:numFmt w:val="bullet"/>
      <w:lvlText w:val="-"/>
      <w:lvlJc w:val="left"/>
      <w:pPr>
        <w:tabs>
          <w:tab w:val="num" w:pos="2160"/>
        </w:tabs>
        <w:ind w:left="2160" w:hanging="360"/>
      </w:pPr>
      <w:rPr>
        <w:rFonts w:ascii="Calibri" w:hAnsi="Calibri" w:hint="default"/>
      </w:rPr>
    </w:lvl>
    <w:lvl w:ilvl="3" w:tplc="21F038C8" w:tentative="1">
      <w:start w:val="1"/>
      <w:numFmt w:val="bullet"/>
      <w:lvlText w:val="-"/>
      <w:lvlJc w:val="left"/>
      <w:pPr>
        <w:tabs>
          <w:tab w:val="num" w:pos="2880"/>
        </w:tabs>
        <w:ind w:left="2880" w:hanging="360"/>
      </w:pPr>
      <w:rPr>
        <w:rFonts w:ascii="Calibri" w:hAnsi="Calibri" w:hint="default"/>
      </w:rPr>
    </w:lvl>
    <w:lvl w:ilvl="4" w:tplc="B1CC8266" w:tentative="1">
      <w:start w:val="1"/>
      <w:numFmt w:val="bullet"/>
      <w:lvlText w:val="-"/>
      <w:lvlJc w:val="left"/>
      <w:pPr>
        <w:tabs>
          <w:tab w:val="num" w:pos="3600"/>
        </w:tabs>
        <w:ind w:left="3600" w:hanging="360"/>
      </w:pPr>
      <w:rPr>
        <w:rFonts w:ascii="Calibri" w:hAnsi="Calibri" w:hint="default"/>
      </w:rPr>
    </w:lvl>
    <w:lvl w:ilvl="5" w:tplc="F47CBD36" w:tentative="1">
      <w:start w:val="1"/>
      <w:numFmt w:val="bullet"/>
      <w:lvlText w:val="-"/>
      <w:lvlJc w:val="left"/>
      <w:pPr>
        <w:tabs>
          <w:tab w:val="num" w:pos="4320"/>
        </w:tabs>
        <w:ind w:left="4320" w:hanging="360"/>
      </w:pPr>
      <w:rPr>
        <w:rFonts w:ascii="Calibri" w:hAnsi="Calibri" w:hint="default"/>
      </w:rPr>
    </w:lvl>
    <w:lvl w:ilvl="6" w:tplc="6B94833C" w:tentative="1">
      <w:start w:val="1"/>
      <w:numFmt w:val="bullet"/>
      <w:lvlText w:val="-"/>
      <w:lvlJc w:val="left"/>
      <w:pPr>
        <w:tabs>
          <w:tab w:val="num" w:pos="5040"/>
        </w:tabs>
        <w:ind w:left="5040" w:hanging="360"/>
      </w:pPr>
      <w:rPr>
        <w:rFonts w:ascii="Calibri" w:hAnsi="Calibri" w:hint="default"/>
      </w:rPr>
    </w:lvl>
    <w:lvl w:ilvl="7" w:tplc="29040C68" w:tentative="1">
      <w:start w:val="1"/>
      <w:numFmt w:val="bullet"/>
      <w:lvlText w:val="-"/>
      <w:lvlJc w:val="left"/>
      <w:pPr>
        <w:tabs>
          <w:tab w:val="num" w:pos="5760"/>
        </w:tabs>
        <w:ind w:left="5760" w:hanging="360"/>
      </w:pPr>
      <w:rPr>
        <w:rFonts w:ascii="Calibri" w:hAnsi="Calibri" w:hint="default"/>
      </w:rPr>
    </w:lvl>
    <w:lvl w:ilvl="8" w:tplc="66DC9C34" w:tentative="1">
      <w:start w:val="1"/>
      <w:numFmt w:val="bullet"/>
      <w:lvlText w:val="-"/>
      <w:lvlJc w:val="left"/>
      <w:pPr>
        <w:tabs>
          <w:tab w:val="num" w:pos="6480"/>
        </w:tabs>
        <w:ind w:left="6480" w:hanging="360"/>
      </w:pPr>
      <w:rPr>
        <w:rFonts w:ascii="Calibri" w:hAnsi="Calibri" w:hint="default"/>
      </w:rPr>
    </w:lvl>
  </w:abstractNum>
  <w:abstractNum w:abstractNumId="81" w15:restartNumberingAfterBreak="0">
    <w:nsid w:val="7F412F98"/>
    <w:multiLevelType w:val="hybridMultilevel"/>
    <w:tmpl w:val="FD1832E6"/>
    <w:lvl w:ilvl="0" w:tplc="775A4E8E">
      <w:start w:val="2"/>
      <w:numFmt w:val="bullet"/>
      <w:lvlText w:val="-"/>
      <w:lvlJc w:val="left"/>
      <w:pPr>
        <w:ind w:left="300" w:hanging="360"/>
      </w:pPr>
      <w:rPr>
        <w:rFonts w:ascii="Times New Roman" w:eastAsiaTheme="minorHAnsi" w:hAnsi="Times New Roman" w:cs="Times New Roman"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num w:numId="1">
    <w:abstractNumId w:val="66"/>
  </w:num>
  <w:num w:numId="2">
    <w:abstractNumId w:val="55"/>
  </w:num>
  <w:num w:numId="3">
    <w:abstractNumId w:val="48"/>
  </w:num>
  <w:num w:numId="4">
    <w:abstractNumId w:val="79"/>
  </w:num>
  <w:num w:numId="5">
    <w:abstractNumId w:val="77"/>
  </w:num>
  <w:num w:numId="6">
    <w:abstractNumId w:val="69"/>
  </w:num>
  <w:num w:numId="7">
    <w:abstractNumId w:val="43"/>
  </w:num>
  <w:num w:numId="8">
    <w:abstractNumId w:val="73"/>
  </w:num>
  <w:num w:numId="9">
    <w:abstractNumId w:val="20"/>
  </w:num>
  <w:num w:numId="10">
    <w:abstractNumId w:val="14"/>
  </w:num>
  <w:num w:numId="11">
    <w:abstractNumId w:val="15"/>
  </w:num>
  <w:num w:numId="12">
    <w:abstractNumId w:val="2"/>
  </w:num>
  <w:num w:numId="13">
    <w:abstractNumId w:val="57"/>
  </w:num>
  <w:num w:numId="14">
    <w:abstractNumId w:val="64"/>
  </w:num>
  <w:num w:numId="15">
    <w:abstractNumId w:val="58"/>
  </w:num>
  <w:num w:numId="16">
    <w:abstractNumId w:val="50"/>
  </w:num>
  <w:num w:numId="17">
    <w:abstractNumId w:val="5"/>
  </w:num>
  <w:num w:numId="18">
    <w:abstractNumId w:val="54"/>
  </w:num>
  <w:num w:numId="19">
    <w:abstractNumId w:val="38"/>
  </w:num>
  <w:num w:numId="20">
    <w:abstractNumId w:val="22"/>
  </w:num>
  <w:num w:numId="21">
    <w:abstractNumId w:val="61"/>
  </w:num>
  <w:num w:numId="22">
    <w:abstractNumId w:val="70"/>
  </w:num>
  <w:num w:numId="23">
    <w:abstractNumId w:val="46"/>
  </w:num>
  <w:num w:numId="24">
    <w:abstractNumId w:val="80"/>
  </w:num>
  <w:num w:numId="25">
    <w:abstractNumId w:val="41"/>
  </w:num>
  <w:num w:numId="26">
    <w:abstractNumId w:val="71"/>
  </w:num>
  <w:num w:numId="27">
    <w:abstractNumId w:val="16"/>
  </w:num>
  <w:num w:numId="28">
    <w:abstractNumId w:val="31"/>
  </w:num>
  <w:num w:numId="29">
    <w:abstractNumId w:val="13"/>
  </w:num>
  <w:num w:numId="30">
    <w:abstractNumId w:val="56"/>
  </w:num>
  <w:num w:numId="31">
    <w:abstractNumId w:val="8"/>
  </w:num>
  <w:num w:numId="32">
    <w:abstractNumId w:val="59"/>
  </w:num>
  <w:num w:numId="33">
    <w:abstractNumId w:val="26"/>
  </w:num>
  <w:num w:numId="34">
    <w:abstractNumId w:val="17"/>
  </w:num>
  <w:num w:numId="35">
    <w:abstractNumId w:val="45"/>
  </w:num>
  <w:num w:numId="36">
    <w:abstractNumId w:val="27"/>
  </w:num>
  <w:num w:numId="37">
    <w:abstractNumId w:val="33"/>
  </w:num>
  <w:num w:numId="38">
    <w:abstractNumId w:val="42"/>
  </w:num>
  <w:num w:numId="39">
    <w:abstractNumId w:val="65"/>
  </w:num>
  <w:num w:numId="40">
    <w:abstractNumId w:val="44"/>
  </w:num>
  <w:num w:numId="41">
    <w:abstractNumId w:val="25"/>
  </w:num>
  <w:num w:numId="42">
    <w:abstractNumId w:val="12"/>
  </w:num>
  <w:num w:numId="43">
    <w:abstractNumId w:val="1"/>
  </w:num>
  <w:num w:numId="44">
    <w:abstractNumId w:val="21"/>
  </w:num>
  <w:num w:numId="45">
    <w:abstractNumId w:val="3"/>
  </w:num>
  <w:num w:numId="46">
    <w:abstractNumId w:val="9"/>
  </w:num>
  <w:num w:numId="47">
    <w:abstractNumId w:val="34"/>
  </w:num>
  <w:num w:numId="48">
    <w:abstractNumId w:val="11"/>
  </w:num>
  <w:num w:numId="49">
    <w:abstractNumId w:val="74"/>
  </w:num>
  <w:num w:numId="50">
    <w:abstractNumId w:val="19"/>
  </w:num>
  <w:num w:numId="51">
    <w:abstractNumId w:val="68"/>
  </w:num>
  <w:num w:numId="52">
    <w:abstractNumId w:val="28"/>
  </w:num>
  <w:num w:numId="53">
    <w:abstractNumId w:val="47"/>
  </w:num>
  <w:num w:numId="54">
    <w:abstractNumId w:val="72"/>
  </w:num>
  <w:num w:numId="55">
    <w:abstractNumId w:val="39"/>
  </w:num>
  <w:num w:numId="56">
    <w:abstractNumId w:val="7"/>
  </w:num>
  <w:num w:numId="57">
    <w:abstractNumId w:val="40"/>
  </w:num>
  <w:num w:numId="58">
    <w:abstractNumId w:val="78"/>
  </w:num>
  <w:num w:numId="59">
    <w:abstractNumId w:val="18"/>
  </w:num>
  <w:num w:numId="60">
    <w:abstractNumId w:val="53"/>
  </w:num>
  <w:num w:numId="61">
    <w:abstractNumId w:val="81"/>
  </w:num>
  <w:num w:numId="62">
    <w:abstractNumId w:val="67"/>
  </w:num>
  <w:num w:numId="63">
    <w:abstractNumId w:val="52"/>
  </w:num>
  <w:num w:numId="64">
    <w:abstractNumId w:val="32"/>
  </w:num>
  <w:num w:numId="65">
    <w:abstractNumId w:val="60"/>
  </w:num>
  <w:num w:numId="66">
    <w:abstractNumId w:val="23"/>
  </w:num>
  <w:num w:numId="67">
    <w:abstractNumId w:val="29"/>
  </w:num>
  <w:num w:numId="68">
    <w:abstractNumId w:val="30"/>
  </w:num>
  <w:num w:numId="69">
    <w:abstractNumId w:val="36"/>
  </w:num>
  <w:num w:numId="70">
    <w:abstractNumId w:val="51"/>
  </w:num>
  <w:num w:numId="71">
    <w:abstractNumId w:val="10"/>
  </w:num>
  <w:num w:numId="72">
    <w:abstractNumId w:val="63"/>
  </w:num>
  <w:num w:numId="73">
    <w:abstractNumId w:val="75"/>
  </w:num>
  <w:num w:numId="74">
    <w:abstractNumId w:val="4"/>
  </w:num>
  <w:num w:numId="75">
    <w:abstractNumId w:val="37"/>
  </w:num>
  <w:num w:numId="76">
    <w:abstractNumId w:val="6"/>
  </w:num>
  <w:num w:numId="77">
    <w:abstractNumId w:val="0"/>
  </w:num>
  <w:num w:numId="78">
    <w:abstractNumId w:val="35"/>
  </w:num>
  <w:num w:numId="79">
    <w:abstractNumId w:val="76"/>
  </w:num>
  <w:num w:numId="80">
    <w:abstractNumId w:val="24"/>
  </w:num>
  <w:num w:numId="81">
    <w:abstractNumId w:val="49"/>
  </w:num>
  <w:num w:numId="82">
    <w:abstractNumId w:val="62"/>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QwNrMwMDcytbA0NjJW0lEKTi0uzszPAykwsqgFAH95mJYtAAAA"/>
  </w:docVars>
  <w:rsids>
    <w:rsidRoot w:val="0035091D"/>
    <w:rsid w:val="0000031F"/>
    <w:rsid w:val="00000E3D"/>
    <w:rsid w:val="000018B1"/>
    <w:rsid w:val="000025F9"/>
    <w:rsid w:val="00002752"/>
    <w:rsid w:val="0000544D"/>
    <w:rsid w:val="00005533"/>
    <w:rsid w:val="000062DC"/>
    <w:rsid w:val="00006B1C"/>
    <w:rsid w:val="00006F5B"/>
    <w:rsid w:val="00007252"/>
    <w:rsid w:val="0001022F"/>
    <w:rsid w:val="00010A16"/>
    <w:rsid w:val="00011345"/>
    <w:rsid w:val="000117FB"/>
    <w:rsid w:val="000125E2"/>
    <w:rsid w:val="0001369F"/>
    <w:rsid w:val="00014972"/>
    <w:rsid w:val="00015420"/>
    <w:rsid w:val="000171DC"/>
    <w:rsid w:val="00017E19"/>
    <w:rsid w:val="00020E46"/>
    <w:rsid w:val="0002342B"/>
    <w:rsid w:val="000312BA"/>
    <w:rsid w:val="000312C5"/>
    <w:rsid w:val="0003147C"/>
    <w:rsid w:val="000327C6"/>
    <w:rsid w:val="0003338D"/>
    <w:rsid w:val="00033AA1"/>
    <w:rsid w:val="00034177"/>
    <w:rsid w:val="000354C0"/>
    <w:rsid w:val="00036949"/>
    <w:rsid w:val="00036EBD"/>
    <w:rsid w:val="00037885"/>
    <w:rsid w:val="00040E5E"/>
    <w:rsid w:val="00041BDA"/>
    <w:rsid w:val="000437C3"/>
    <w:rsid w:val="00045669"/>
    <w:rsid w:val="00045C0B"/>
    <w:rsid w:val="00046EB1"/>
    <w:rsid w:val="00047B31"/>
    <w:rsid w:val="00047D50"/>
    <w:rsid w:val="000504FD"/>
    <w:rsid w:val="00050BAC"/>
    <w:rsid w:val="00050DFE"/>
    <w:rsid w:val="00051C6F"/>
    <w:rsid w:val="000524AA"/>
    <w:rsid w:val="00052AE0"/>
    <w:rsid w:val="00054F9B"/>
    <w:rsid w:val="00055C19"/>
    <w:rsid w:val="0005709B"/>
    <w:rsid w:val="0005748C"/>
    <w:rsid w:val="00060498"/>
    <w:rsid w:val="00061C18"/>
    <w:rsid w:val="00064E21"/>
    <w:rsid w:val="00064FC4"/>
    <w:rsid w:val="000651DE"/>
    <w:rsid w:val="00065FDB"/>
    <w:rsid w:val="00066AE8"/>
    <w:rsid w:val="00067463"/>
    <w:rsid w:val="00067C01"/>
    <w:rsid w:val="000717B6"/>
    <w:rsid w:val="00071A91"/>
    <w:rsid w:val="000720AC"/>
    <w:rsid w:val="0007270E"/>
    <w:rsid w:val="000734D8"/>
    <w:rsid w:val="000746F5"/>
    <w:rsid w:val="000746FE"/>
    <w:rsid w:val="00074F28"/>
    <w:rsid w:val="00075293"/>
    <w:rsid w:val="00075983"/>
    <w:rsid w:val="000759C0"/>
    <w:rsid w:val="00075F5F"/>
    <w:rsid w:val="000763FD"/>
    <w:rsid w:val="000779EE"/>
    <w:rsid w:val="00080717"/>
    <w:rsid w:val="00082580"/>
    <w:rsid w:val="00082FDA"/>
    <w:rsid w:val="0008320D"/>
    <w:rsid w:val="00083E46"/>
    <w:rsid w:val="0008428F"/>
    <w:rsid w:val="00084398"/>
    <w:rsid w:val="00084415"/>
    <w:rsid w:val="00084EDA"/>
    <w:rsid w:val="000862D5"/>
    <w:rsid w:val="00087240"/>
    <w:rsid w:val="000873D9"/>
    <w:rsid w:val="00087797"/>
    <w:rsid w:val="00087985"/>
    <w:rsid w:val="00087D24"/>
    <w:rsid w:val="00091290"/>
    <w:rsid w:val="00091311"/>
    <w:rsid w:val="000916C3"/>
    <w:rsid w:val="000918D4"/>
    <w:rsid w:val="00092739"/>
    <w:rsid w:val="00092C26"/>
    <w:rsid w:val="00097106"/>
    <w:rsid w:val="000974EB"/>
    <w:rsid w:val="000A0138"/>
    <w:rsid w:val="000A0E0F"/>
    <w:rsid w:val="000A1FFF"/>
    <w:rsid w:val="000A2F72"/>
    <w:rsid w:val="000A6C7C"/>
    <w:rsid w:val="000A702D"/>
    <w:rsid w:val="000A727E"/>
    <w:rsid w:val="000A7BAE"/>
    <w:rsid w:val="000B0A58"/>
    <w:rsid w:val="000B1A0A"/>
    <w:rsid w:val="000B1DF9"/>
    <w:rsid w:val="000B2A35"/>
    <w:rsid w:val="000B3347"/>
    <w:rsid w:val="000B4430"/>
    <w:rsid w:val="000B575D"/>
    <w:rsid w:val="000B582A"/>
    <w:rsid w:val="000B687C"/>
    <w:rsid w:val="000B7353"/>
    <w:rsid w:val="000C0E5D"/>
    <w:rsid w:val="000C0F24"/>
    <w:rsid w:val="000C2979"/>
    <w:rsid w:val="000C307D"/>
    <w:rsid w:val="000C39E8"/>
    <w:rsid w:val="000C612E"/>
    <w:rsid w:val="000C66DD"/>
    <w:rsid w:val="000C7256"/>
    <w:rsid w:val="000C77FB"/>
    <w:rsid w:val="000C78B1"/>
    <w:rsid w:val="000D0BFC"/>
    <w:rsid w:val="000D0D33"/>
    <w:rsid w:val="000D12F7"/>
    <w:rsid w:val="000D19C7"/>
    <w:rsid w:val="000D1CDC"/>
    <w:rsid w:val="000D1F88"/>
    <w:rsid w:val="000D20EE"/>
    <w:rsid w:val="000D3368"/>
    <w:rsid w:val="000D359D"/>
    <w:rsid w:val="000D3852"/>
    <w:rsid w:val="000D3F15"/>
    <w:rsid w:val="000D4298"/>
    <w:rsid w:val="000D5D10"/>
    <w:rsid w:val="000D696E"/>
    <w:rsid w:val="000D6E96"/>
    <w:rsid w:val="000D6FF3"/>
    <w:rsid w:val="000E0C35"/>
    <w:rsid w:val="000E701E"/>
    <w:rsid w:val="000E71B6"/>
    <w:rsid w:val="000E75FD"/>
    <w:rsid w:val="000F0067"/>
    <w:rsid w:val="000F0935"/>
    <w:rsid w:val="000F0C1B"/>
    <w:rsid w:val="000F0DBE"/>
    <w:rsid w:val="000F11C8"/>
    <w:rsid w:val="000F2C61"/>
    <w:rsid w:val="000F3A6C"/>
    <w:rsid w:val="000F3F06"/>
    <w:rsid w:val="000F4421"/>
    <w:rsid w:val="000F7784"/>
    <w:rsid w:val="001026E3"/>
    <w:rsid w:val="00102926"/>
    <w:rsid w:val="00102A3B"/>
    <w:rsid w:val="0010556D"/>
    <w:rsid w:val="001055FA"/>
    <w:rsid w:val="00105D95"/>
    <w:rsid w:val="00111074"/>
    <w:rsid w:val="00111817"/>
    <w:rsid w:val="00112DF4"/>
    <w:rsid w:val="00113707"/>
    <w:rsid w:val="0011410E"/>
    <w:rsid w:val="00115DBA"/>
    <w:rsid w:val="0011783A"/>
    <w:rsid w:val="00117A06"/>
    <w:rsid w:val="00121452"/>
    <w:rsid w:val="00122063"/>
    <w:rsid w:val="00122491"/>
    <w:rsid w:val="00122A96"/>
    <w:rsid w:val="0012306F"/>
    <w:rsid w:val="00123FA9"/>
    <w:rsid w:val="00124408"/>
    <w:rsid w:val="00125A6D"/>
    <w:rsid w:val="00125B3A"/>
    <w:rsid w:val="00126278"/>
    <w:rsid w:val="00126369"/>
    <w:rsid w:val="00126B5F"/>
    <w:rsid w:val="00126C7D"/>
    <w:rsid w:val="00127C6B"/>
    <w:rsid w:val="00127D7E"/>
    <w:rsid w:val="00130C96"/>
    <w:rsid w:val="00131980"/>
    <w:rsid w:val="001322CB"/>
    <w:rsid w:val="001323D3"/>
    <w:rsid w:val="001324C0"/>
    <w:rsid w:val="00132686"/>
    <w:rsid w:val="001334F5"/>
    <w:rsid w:val="00133A21"/>
    <w:rsid w:val="00133E7C"/>
    <w:rsid w:val="00134750"/>
    <w:rsid w:val="00134BD8"/>
    <w:rsid w:val="00134DB2"/>
    <w:rsid w:val="00134EA3"/>
    <w:rsid w:val="001404D1"/>
    <w:rsid w:val="00140992"/>
    <w:rsid w:val="00141FAE"/>
    <w:rsid w:val="00142563"/>
    <w:rsid w:val="00142AE4"/>
    <w:rsid w:val="00143E30"/>
    <w:rsid w:val="00144878"/>
    <w:rsid w:val="00145457"/>
    <w:rsid w:val="0014601C"/>
    <w:rsid w:val="0014604D"/>
    <w:rsid w:val="00152AAA"/>
    <w:rsid w:val="00154CB2"/>
    <w:rsid w:val="0015627C"/>
    <w:rsid w:val="00157334"/>
    <w:rsid w:val="001575E3"/>
    <w:rsid w:val="0015765B"/>
    <w:rsid w:val="0016052B"/>
    <w:rsid w:val="00160EC2"/>
    <w:rsid w:val="00162049"/>
    <w:rsid w:val="001623A0"/>
    <w:rsid w:val="00162C81"/>
    <w:rsid w:val="00162CE8"/>
    <w:rsid w:val="00163210"/>
    <w:rsid w:val="001635E3"/>
    <w:rsid w:val="00163CDE"/>
    <w:rsid w:val="00164426"/>
    <w:rsid w:val="00164591"/>
    <w:rsid w:val="0016478D"/>
    <w:rsid w:val="00165FE2"/>
    <w:rsid w:val="0016601C"/>
    <w:rsid w:val="00166EC2"/>
    <w:rsid w:val="00170AC1"/>
    <w:rsid w:val="0017142C"/>
    <w:rsid w:val="00171BD4"/>
    <w:rsid w:val="0017209B"/>
    <w:rsid w:val="001735D2"/>
    <w:rsid w:val="00175716"/>
    <w:rsid w:val="0017585E"/>
    <w:rsid w:val="0017637F"/>
    <w:rsid w:val="0018080E"/>
    <w:rsid w:val="0018106E"/>
    <w:rsid w:val="00182E26"/>
    <w:rsid w:val="00184C05"/>
    <w:rsid w:val="001863DE"/>
    <w:rsid w:val="00186B3B"/>
    <w:rsid w:val="001875D7"/>
    <w:rsid w:val="00190203"/>
    <w:rsid w:val="00190C6C"/>
    <w:rsid w:val="00192692"/>
    <w:rsid w:val="00193B0A"/>
    <w:rsid w:val="001948BF"/>
    <w:rsid w:val="001961C3"/>
    <w:rsid w:val="00196A15"/>
    <w:rsid w:val="00197C30"/>
    <w:rsid w:val="001A097A"/>
    <w:rsid w:val="001A1988"/>
    <w:rsid w:val="001A33D1"/>
    <w:rsid w:val="001A3DF8"/>
    <w:rsid w:val="001A410B"/>
    <w:rsid w:val="001A42C8"/>
    <w:rsid w:val="001A71E9"/>
    <w:rsid w:val="001A7315"/>
    <w:rsid w:val="001A75DB"/>
    <w:rsid w:val="001B3FD5"/>
    <w:rsid w:val="001B4258"/>
    <w:rsid w:val="001B55C2"/>
    <w:rsid w:val="001B765D"/>
    <w:rsid w:val="001B771A"/>
    <w:rsid w:val="001C09E3"/>
    <w:rsid w:val="001C0D97"/>
    <w:rsid w:val="001C2991"/>
    <w:rsid w:val="001C4295"/>
    <w:rsid w:val="001C42A7"/>
    <w:rsid w:val="001C448A"/>
    <w:rsid w:val="001C4EB0"/>
    <w:rsid w:val="001C58B9"/>
    <w:rsid w:val="001C6D5D"/>
    <w:rsid w:val="001D02B4"/>
    <w:rsid w:val="001D0517"/>
    <w:rsid w:val="001D3EFA"/>
    <w:rsid w:val="001D45B9"/>
    <w:rsid w:val="001D4E1B"/>
    <w:rsid w:val="001D50CF"/>
    <w:rsid w:val="001D55A7"/>
    <w:rsid w:val="001D61F6"/>
    <w:rsid w:val="001E0FC5"/>
    <w:rsid w:val="001E2261"/>
    <w:rsid w:val="001E2F91"/>
    <w:rsid w:val="001E3223"/>
    <w:rsid w:val="001E42D4"/>
    <w:rsid w:val="001E4E90"/>
    <w:rsid w:val="001E5508"/>
    <w:rsid w:val="001F0DF5"/>
    <w:rsid w:val="001F2807"/>
    <w:rsid w:val="001F3B0B"/>
    <w:rsid w:val="001F3B7A"/>
    <w:rsid w:val="001F4304"/>
    <w:rsid w:val="001F4B85"/>
    <w:rsid w:val="001F5054"/>
    <w:rsid w:val="001F7110"/>
    <w:rsid w:val="001F7846"/>
    <w:rsid w:val="0020344B"/>
    <w:rsid w:val="0020409D"/>
    <w:rsid w:val="00205B5D"/>
    <w:rsid w:val="0020619F"/>
    <w:rsid w:val="0020706D"/>
    <w:rsid w:val="00211FA6"/>
    <w:rsid w:val="002143C4"/>
    <w:rsid w:val="00214FB3"/>
    <w:rsid w:val="00215697"/>
    <w:rsid w:val="002158E2"/>
    <w:rsid w:val="0021612E"/>
    <w:rsid w:val="00217BF1"/>
    <w:rsid w:val="00220079"/>
    <w:rsid w:val="0022094E"/>
    <w:rsid w:val="00220977"/>
    <w:rsid w:val="00221108"/>
    <w:rsid w:val="002211FA"/>
    <w:rsid w:val="00221236"/>
    <w:rsid w:val="00221640"/>
    <w:rsid w:val="00221BE5"/>
    <w:rsid w:val="00221C44"/>
    <w:rsid w:val="00221D78"/>
    <w:rsid w:val="0022226E"/>
    <w:rsid w:val="002237F7"/>
    <w:rsid w:val="00223A09"/>
    <w:rsid w:val="00224F2B"/>
    <w:rsid w:val="002256CC"/>
    <w:rsid w:val="00225DBF"/>
    <w:rsid w:val="0022648D"/>
    <w:rsid w:val="0022764A"/>
    <w:rsid w:val="002302B4"/>
    <w:rsid w:val="00232E4D"/>
    <w:rsid w:val="00233A6A"/>
    <w:rsid w:val="002343B1"/>
    <w:rsid w:val="00236086"/>
    <w:rsid w:val="00236C74"/>
    <w:rsid w:val="00236CC3"/>
    <w:rsid w:val="002374CD"/>
    <w:rsid w:val="00237EBD"/>
    <w:rsid w:val="00241174"/>
    <w:rsid w:val="002411F6"/>
    <w:rsid w:val="002429C3"/>
    <w:rsid w:val="00243462"/>
    <w:rsid w:val="00244378"/>
    <w:rsid w:val="002446C0"/>
    <w:rsid w:val="00244C3C"/>
    <w:rsid w:val="0024604E"/>
    <w:rsid w:val="00246DB3"/>
    <w:rsid w:val="00247D21"/>
    <w:rsid w:val="00250812"/>
    <w:rsid w:val="00251235"/>
    <w:rsid w:val="002515BD"/>
    <w:rsid w:val="002533CC"/>
    <w:rsid w:val="002537C1"/>
    <w:rsid w:val="002549D0"/>
    <w:rsid w:val="00255E75"/>
    <w:rsid w:val="0025601A"/>
    <w:rsid w:val="00256743"/>
    <w:rsid w:val="00261233"/>
    <w:rsid w:val="00262AE9"/>
    <w:rsid w:val="00263145"/>
    <w:rsid w:val="00265550"/>
    <w:rsid w:val="002658DF"/>
    <w:rsid w:val="00266D33"/>
    <w:rsid w:val="0027257F"/>
    <w:rsid w:val="0027262F"/>
    <w:rsid w:val="002726AE"/>
    <w:rsid w:val="0027388C"/>
    <w:rsid w:val="00274FD4"/>
    <w:rsid w:val="00277A74"/>
    <w:rsid w:val="00277EF3"/>
    <w:rsid w:val="00277F9E"/>
    <w:rsid w:val="002819DE"/>
    <w:rsid w:val="00282A7D"/>
    <w:rsid w:val="002831E3"/>
    <w:rsid w:val="002839E0"/>
    <w:rsid w:val="00284446"/>
    <w:rsid w:val="002868DA"/>
    <w:rsid w:val="00286B61"/>
    <w:rsid w:val="00286BCE"/>
    <w:rsid w:val="00286CA0"/>
    <w:rsid w:val="00286D1B"/>
    <w:rsid w:val="00287F57"/>
    <w:rsid w:val="00287F7E"/>
    <w:rsid w:val="002909A7"/>
    <w:rsid w:val="00290A22"/>
    <w:rsid w:val="0029127A"/>
    <w:rsid w:val="0029127D"/>
    <w:rsid w:val="002921B0"/>
    <w:rsid w:val="00293E0E"/>
    <w:rsid w:val="002957B7"/>
    <w:rsid w:val="00295B3A"/>
    <w:rsid w:val="00296ACA"/>
    <w:rsid w:val="002A0B59"/>
    <w:rsid w:val="002A1D49"/>
    <w:rsid w:val="002A20C1"/>
    <w:rsid w:val="002A2DD3"/>
    <w:rsid w:val="002A39B7"/>
    <w:rsid w:val="002A546A"/>
    <w:rsid w:val="002A5477"/>
    <w:rsid w:val="002A6E8B"/>
    <w:rsid w:val="002B01F3"/>
    <w:rsid w:val="002B174B"/>
    <w:rsid w:val="002B2147"/>
    <w:rsid w:val="002B2284"/>
    <w:rsid w:val="002B5B82"/>
    <w:rsid w:val="002B7287"/>
    <w:rsid w:val="002B7A65"/>
    <w:rsid w:val="002C0622"/>
    <w:rsid w:val="002C0B50"/>
    <w:rsid w:val="002C2469"/>
    <w:rsid w:val="002C2645"/>
    <w:rsid w:val="002C2EF7"/>
    <w:rsid w:val="002C3EB6"/>
    <w:rsid w:val="002C426E"/>
    <w:rsid w:val="002C44F3"/>
    <w:rsid w:val="002C4949"/>
    <w:rsid w:val="002C64BB"/>
    <w:rsid w:val="002C6722"/>
    <w:rsid w:val="002C6C80"/>
    <w:rsid w:val="002C70C6"/>
    <w:rsid w:val="002C7639"/>
    <w:rsid w:val="002C7DDA"/>
    <w:rsid w:val="002D0699"/>
    <w:rsid w:val="002D06E4"/>
    <w:rsid w:val="002D1466"/>
    <w:rsid w:val="002D2161"/>
    <w:rsid w:val="002D386C"/>
    <w:rsid w:val="002D50EC"/>
    <w:rsid w:val="002D51D3"/>
    <w:rsid w:val="002D570C"/>
    <w:rsid w:val="002D5BC0"/>
    <w:rsid w:val="002D752B"/>
    <w:rsid w:val="002E011B"/>
    <w:rsid w:val="002E052F"/>
    <w:rsid w:val="002E1FB8"/>
    <w:rsid w:val="002E2303"/>
    <w:rsid w:val="002E2949"/>
    <w:rsid w:val="002E2F63"/>
    <w:rsid w:val="002E4603"/>
    <w:rsid w:val="002E4927"/>
    <w:rsid w:val="002E4D99"/>
    <w:rsid w:val="002E4DB6"/>
    <w:rsid w:val="002E5D16"/>
    <w:rsid w:val="002F4040"/>
    <w:rsid w:val="002F462C"/>
    <w:rsid w:val="002F4CDF"/>
    <w:rsid w:val="002F514F"/>
    <w:rsid w:val="002F6369"/>
    <w:rsid w:val="002F636C"/>
    <w:rsid w:val="002F6372"/>
    <w:rsid w:val="002F6690"/>
    <w:rsid w:val="002F7781"/>
    <w:rsid w:val="00300164"/>
    <w:rsid w:val="00301260"/>
    <w:rsid w:val="00301D60"/>
    <w:rsid w:val="00302884"/>
    <w:rsid w:val="00302DC1"/>
    <w:rsid w:val="00303E97"/>
    <w:rsid w:val="00304394"/>
    <w:rsid w:val="00304468"/>
    <w:rsid w:val="003044CE"/>
    <w:rsid w:val="0030511F"/>
    <w:rsid w:val="00306476"/>
    <w:rsid w:val="00306679"/>
    <w:rsid w:val="003067B3"/>
    <w:rsid w:val="00307565"/>
    <w:rsid w:val="00307DCC"/>
    <w:rsid w:val="00310A1E"/>
    <w:rsid w:val="00311FFC"/>
    <w:rsid w:val="00312E22"/>
    <w:rsid w:val="003133A7"/>
    <w:rsid w:val="0031381D"/>
    <w:rsid w:val="00314174"/>
    <w:rsid w:val="00314849"/>
    <w:rsid w:val="0031492A"/>
    <w:rsid w:val="003200A8"/>
    <w:rsid w:val="003219EF"/>
    <w:rsid w:val="00322E60"/>
    <w:rsid w:val="003239AB"/>
    <w:rsid w:val="00324A37"/>
    <w:rsid w:val="00325305"/>
    <w:rsid w:val="00325F70"/>
    <w:rsid w:val="0032710E"/>
    <w:rsid w:val="00331A7E"/>
    <w:rsid w:val="00331CB5"/>
    <w:rsid w:val="00331D67"/>
    <w:rsid w:val="00335902"/>
    <w:rsid w:val="00335CF9"/>
    <w:rsid w:val="00335E90"/>
    <w:rsid w:val="003367A8"/>
    <w:rsid w:val="003404BC"/>
    <w:rsid w:val="00340658"/>
    <w:rsid w:val="0034389D"/>
    <w:rsid w:val="003439BA"/>
    <w:rsid w:val="003439DA"/>
    <w:rsid w:val="00343E93"/>
    <w:rsid w:val="00344261"/>
    <w:rsid w:val="00344A43"/>
    <w:rsid w:val="00345E14"/>
    <w:rsid w:val="003463E7"/>
    <w:rsid w:val="00347723"/>
    <w:rsid w:val="00350448"/>
    <w:rsid w:val="0035091D"/>
    <w:rsid w:val="0035199B"/>
    <w:rsid w:val="0035244B"/>
    <w:rsid w:val="0035258E"/>
    <w:rsid w:val="00352D2A"/>
    <w:rsid w:val="00352DC6"/>
    <w:rsid w:val="00353A32"/>
    <w:rsid w:val="003547F9"/>
    <w:rsid w:val="003556AE"/>
    <w:rsid w:val="00355C34"/>
    <w:rsid w:val="00356581"/>
    <w:rsid w:val="003631FC"/>
    <w:rsid w:val="00363285"/>
    <w:rsid w:val="0036347A"/>
    <w:rsid w:val="00365AA9"/>
    <w:rsid w:val="00366639"/>
    <w:rsid w:val="003671CA"/>
    <w:rsid w:val="003672EF"/>
    <w:rsid w:val="0037046B"/>
    <w:rsid w:val="00371868"/>
    <w:rsid w:val="00372311"/>
    <w:rsid w:val="00373A80"/>
    <w:rsid w:val="00374296"/>
    <w:rsid w:val="00375FD0"/>
    <w:rsid w:val="00377001"/>
    <w:rsid w:val="00377A03"/>
    <w:rsid w:val="00377F0D"/>
    <w:rsid w:val="0038062F"/>
    <w:rsid w:val="00381D96"/>
    <w:rsid w:val="00383AEB"/>
    <w:rsid w:val="003843F3"/>
    <w:rsid w:val="0038458B"/>
    <w:rsid w:val="003858D9"/>
    <w:rsid w:val="003860F5"/>
    <w:rsid w:val="00386FC9"/>
    <w:rsid w:val="0038710F"/>
    <w:rsid w:val="0038767E"/>
    <w:rsid w:val="003916A0"/>
    <w:rsid w:val="0039283D"/>
    <w:rsid w:val="00393E95"/>
    <w:rsid w:val="00393ED4"/>
    <w:rsid w:val="0039687E"/>
    <w:rsid w:val="003A10D7"/>
    <w:rsid w:val="003A26A4"/>
    <w:rsid w:val="003A2B0A"/>
    <w:rsid w:val="003A4224"/>
    <w:rsid w:val="003A495A"/>
    <w:rsid w:val="003A5093"/>
    <w:rsid w:val="003A5398"/>
    <w:rsid w:val="003A6554"/>
    <w:rsid w:val="003A6AB2"/>
    <w:rsid w:val="003A6B22"/>
    <w:rsid w:val="003A7267"/>
    <w:rsid w:val="003B10DF"/>
    <w:rsid w:val="003B171B"/>
    <w:rsid w:val="003B2376"/>
    <w:rsid w:val="003B38C2"/>
    <w:rsid w:val="003B3EA5"/>
    <w:rsid w:val="003B3FB4"/>
    <w:rsid w:val="003B6187"/>
    <w:rsid w:val="003B6E75"/>
    <w:rsid w:val="003C0E31"/>
    <w:rsid w:val="003C126C"/>
    <w:rsid w:val="003C196A"/>
    <w:rsid w:val="003C241D"/>
    <w:rsid w:val="003C2908"/>
    <w:rsid w:val="003C2D04"/>
    <w:rsid w:val="003C2F18"/>
    <w:rsid w:val="003C3A2B"/>
    <w:rsid w:val="003C3A89"/>
    <w:rsid w:val="003C460C"/>
    <w:rsid w:val="003C5E3C"/>
    <w:rsid w:val="003D3E1E"/>
    <w:rsid w:val="003D436E"/>
    <w:rsid w:val="003D4432"/>
    <w:rsid w:val="003D4B7B"/>
    <w:rsid w:val="003D4C58"/>
    <w:rsid w:val="003D4EC1"/>
    <w:rsid w:val="003D52BA"/>
    <w:rsid w:val="003D60F9"/>
    <w:rsid w:val="003D6D79"/>
    <w:rsid w:val="003D77C9"/>
    <w:rsid w:val="003D79EF"/>
    <w:rsid w:val="003E00AA"/>
    <w:rsid w:val="003E0D44"/>
    <w:rsid w:val="003E0FEE"/>
    <w:rsid w:val="003E12CD"/>
    <w:rsid w:val="003E141D"/>
    <w:rsid w:val="003E256C"/>
    <w:rsid w:val="003E4D10"/>
    <w:rsid w:val="003E5149"/>
    <w:rsid w:val="003E5AD8"/>
    <w:rsid w:val="003E5CD5"/>
    <w:rsid w:val="003E6470"/>
    <w:rsid w:val="003F008F"/>
    <w:rsid w:val="003F0C3E"/>
    <w:rsid w:val="003F0E04"/>
    <w:rsid w:val="003F174A"/>
    <w:rsid w:val="003F1BFB"/>
    <w:rsid w:val="003F3D2C"/>
    <w:rsid w:val="003F494D"/>
    <w:rsid w:val="003F5FA6"/>
    <w:rsid w:val="003F7031"/>
    <w:rsid w:val="003F7363"/>
    <w:rsid w:val="003F7A2B"/>
    <w:rsid w:val="00400197"/>
    <w:rsid w:val="0040074E"/>
    <w:rsid w:val="00400EF0"/>
    <w:rsid w:val="00401C5B"/>
    <w:rsid w:val="004029DA"/>
    <w:rsid w:val="004045DD"/>
    <w:rsid w:val="0040562D"/>
    <w:rsid w:val="0040570F"/>
    <w:rsid w:val="00405805"/>
    <w:rsid w:val="004108C2"/>
    <w:rsid w:val="00411420"/>
    <w:rsid w:val="00411576"/>
    <w:rsid w:val="00411F67"/>
    <w:rsid w:val="00412364"/>
    <w:rsid w:val="00412D94"/>
    <w:rsid w:val="00413119"/>
    <w:rsid w:val="00415D95"/>
    <w:rsid w:val="00420D7A"/>
    <w:rsid w:val="004215B6"/>
    <w:rsid w:val="00421A1A"/>
    <w:rsid w:val="00421DB6"/>
    <w:rsid w:val="0042233D"/>
    <w:rsid w:val="00422887"/>
    <w:rsid w:val="004228D6"/>
    <w:rsid w:val="00422DE3"/>
    <w:rsid w:val="0042326E"/>
    <w:rsid w:val="004236F2"/>
    <w:rsid w:val="00423920"/>
    <w:rsid w:val="00423BE0"/>
    <w:rsid w:val="004249FC"/>
    <w:rsid w:val="00424A65"/>
    <w:rsid w:val="00425F63"/>
    <w:rsid w:val="004271CE"/>
    <w:rsid w:val="00427210"/>
    <w:rsid w:val="00427412"/>
    <w:rsid w:val="00430422"/>
    <w:rsid w:val="00430751"/>
    <w:rsid w:val="00430A08"/>
    <w:rsid w:val="00431B26"/>
    <w:rsid w:val="00431B40"/>
    <w:rsid w:val="00431C89"/>
    <w:rsid w:val="00432673"/>
    <w:rsid w:val="00434DF5"/>
    <w:rsid w:val="004357AB"/>
    <w:rsid w:val="00437C35"/>
    <w:rsid w:val="00440B25"/>
    <w:rsid w:val="0044173D"/>
    <w:rsid w:val="00441BD0"/>
    <w:rsid w:val="00443EF9"/>
    <w:rsid w:val="0044434C"/>
    <w:rsid w:val="00444571"/>
    <w:rsid w:val="0044586B"/>
    <w:rsid w:val="0044753D"/>
    <w:rsid w:val="0045053F"/>
    <w:rsid w:val="00452DE3"/>
    <w:rsid w:val="00452EE4"/>
    <w:rsid w:val="004533C9"/>
    <w:rsid w:val="00453467"/>
    <w:rsid w:val="004536F6"/>
    <w:rsid w:val="00455AB0"/>
    <w:rsid w:val="00455C93"/>
    <w:rsid w:val="00456190"/>
    <w:rsid w:val="00457344"/>
    <w:rsid w:val="00457919"/>
    <w:rsid w:val="00457A7C"/>
    <w:rsid w:val="00457DF1"/>
    <w:rsid w:val="004600B3"/>
    <w:rsid w:val="0046012D"/>
    <w:rsid w:val="004611F1"/>
    <w:rsid w:val="004613AE"/>
    <w:rsid w:val="004628F8"/>
    <w:rsid w:val="0046459D"/>
    <w:rsid w:val="00464BB0"/>
    <w:rsid w:val="00464CEB"/>
    <w:rsid w:val="00465376"/>
    <w:rsid w:val="0046560A"/>
    <w:rsid w:val="00466A55"/>
    <w:rsid w:val="004676B6"/>
    <w:rsid w:val="00467B8B"/>
    <w:rsid w:val="00467BB2"/>
    <w:rsid w:val="00467E07"/>
    <w:rsid w:val="00467F35"/>
    <w:rsid w:val="004700E2"/>
    <w:rsid w:val="004703F1"/>
    <w:rsid w:val="00471729"/>
    <w:rsid w:val="00471A13"/>
    <w:rsid w:val="00473402"/>
    <w:rsid w:val="004742EF"/>
    <w:rsid w:val="00474823"/>
    <w:rsid w:val="00475AB3"/>
    <w:rsid w:val="0047615F"/>
    <w:rsid w:val="004765A0"/>
    <w:rsid w:val="00477380"/>
    <w:rsid w:val="004802A0"/>
    <w:rsid w:val="004808D2"/>
    <w:rsid w:val="0048240B"/>
    <w:rsid w:val="00482A1C"/>
    <w:rsid w:val="00483046"/>
    <w:rsid w:val="00485536"/>
    <w:rsid w:val="004860EC"/>
    <w:rsid w:val="004879F2"/>
    <w:rsid w:val="00487B70"/>
    <w:rsid w:val="00487BF7"/>
    <w:rsid w:val="0049016D"/>
    <w:rsid w:val="00490BB9"/>
    <w:rsid w:val="004921B9"/>
    <w:rsid w:val="0049237B"/>
    <w:rsid w:val="00492416"/>
    <w:rsid w:val="004934A7"/>
    <w:rsid w:val="00493D78"/>
    <w:rsid w:val="00494C53"/>
    <w:rsid w:val="00495741"/>
    <w:rsid w:val="00496970"/>
    <w:rsid w:val="00496CAD"/>
    <w:rsid w:val="00497746"/>
    <w:rsid w:val="004A06F4"/>
    <w:rsid w:val="004A0953"/>
    <w:rsid w:val="004A16B4"/>
    <w:rsid w:val="004A2585"/>
    <w:rsid w:val="004A40D8"/>
    <w:rsid w:val="004A466F"/>
    <w:rsid w:val="004A63EA"/>
    <w:rsid w:val="004B011A"/>
    <w:rsid w:val="004B0196"/>
    <w:rsid w:val="004B33DF"/>
    <w:rsid w:val="004B431D"/>
    <w:rsid w:val="004B4B35"/>
    <w:rsid w:val="004B7799"/>
    <w:rsid w:val="004C025C"/>
    <w:rsid w:val="004C13F4"/>
    <w:rsid w:val="004C1C8E"/>
    <w:rsid w:val="004C1CB6"/>
    <w:rsid w:val="004C1E13"/>
    <w:rsid w:val="004C23B7"/>
    <w:rsid w:val="004C368A"/>
    <w:rsid w:val="004C3858"/>
    <w:rsid w:val="004C3F7C"/>
    <w:rsid w:val="004C5C64"/>
    <w:rsid w:val="004C6222"/>
    <w:rsid w:val="004C6EA7"/>
    <w:rsid w:val="004C7650"/>
    <w:rsid w:val="004D0890"/>
    <w:rsid w:val="004D4580"/>
    <w:rsid w:val="004D4AFE"/>
    <w:rsid w:val="004D5C5C"/>
    <w:rsid w:val="004D5FB0"/>
    <w:rsid w:val="004D6688"/>
    <w:rsid w:val="004D6C78"/>
    <w:rsid w:val="004E16D6"/>
    <w:rsid w:val="004E1F7E"/>
    <w:rsid w:val="004E251A"/>
    <w:rsid w:val="004E25DB"/>
    <w:rsid w:val="004E3B06"/>
    <w:rsid w:val="004E3CF3"/>
    <w:rsid w:val="004E3EF6"/>
    <w:rsid w:val="004F0872"/>
    <w:rsid w:val="004F0D52"/>
    <w:rsid w:val="004F0EE0"/>
    <w:rsid w:val="004F1707"/>
    <w:rsid w:val="004F1881"/>
    <w:rsid w:val="004F1A79"/>
    <w:rsid w:val="004F46F6"/>
    <w:rsid w:val="004F54E4"/>
    <w:rsid w:val="004F6D0B"/>
    <w:rsid w:val="004F70A9"/>
    <w:rsid w:val="005001AA"/>
    <w:rsid w:val="00500D27"/>
    <w:rsid w:val="00501788"/>
    <w:rsid w:val="005017E0"/>
    <w:rsid w:val="00503B65"/>
    <w:rsid w:val="00504FD5"/>
    <w:rsid w:val="0050533D"/>
    <w:rsid w:val="005055A6"/>
    <w:rsid w:val="005079D0"/>
    <w:rsid w:val="005112FF"/>
    <w:rsid w:val="00511B0C"/>
    <w:rsid w:val="00512886"/>
    <w:rsid w:val="00512D4D"/>
    <w:rsid w:val="0051332D"/>
    <w:rsid w:val="005154B3"/>
    <w:rsid w:val="00516531"/>
    <w:rsid w:val="00516E19"/>
    <w:rsid w:val="005172A3"/>
    <w:rsid w:val="005206D6"/>
    <w:rsid w:val="0052091F"/>
    <w:rsid w:val="00521DDC"/>
    <w:rsid w:val="00522F12"/>
    <w:rsid w:val="00523342"/>
    <w:rsid w:val="00523EF0"/>
    <w:rsid w:val="00525514"/>
    <w:rsid w:val="00525D7D"/>
    <w:rsid w:val="00531614"/>
    <w:rsid w:val="00531A22"/>
    <w:rsid w:val="00531B35"/>
    <w:rsid w:val="0053289F"/>
    <w:rsid w:val="00533302"/>
    <w:rsid w:val="00533931"/>
    <w:rsid w:val="00533F82"/>
    <w:rsid w:val="0053423F"/>
    <w:rsid w:val="005342A1"/>
    <w:rsid w:val="00534724"/>
    <w:rsid w:val="00535A2F"/>
    <w:rsid w:val="00536CB5"/>
    <w:rsid w:val="00537732"/>
    <w:rsid w:val="005377CE"/>
    <w:rsid w:val="0054111F"/>
    <w:rsid w:val="00541240"/>
    <w:rsid w:val="00542D55"/>
    <w:rsid w:val="0054305F"/>
    <w:rsid w:val="005445F5"/>
    <w:rsid w:val="00544BE7"/>
    <w:rsid w:val="0054520D"/>
    <w:rsid w:val="00546774"/>
    <w:rsid w:val="00546AEA"/>
    <w:rsid w:val="00550073"/>
    <w:rsid w:val="00550D6C"/>
    <w:rsid w:val="00553F04"/>
    <w:rsid w:val="005541DB"/>
    <w:rsid w:val="0055516D"/>
    <w:rsid w:val="005619D3"/>
    <w:rsid w:val="00561E5C"/>
    <w:rsid w:val="00562270"/>
    <w:rsid w:val="00562DB2"/>
    <w:rsid w:val="00563F05"/>
    <w:rsid w:val="00566D30"/>
    <w:rsid w:val="0056762B"/>
    <w:rsid w:val="00570E17"/>
    <w:rsid w:val="00571586"/>
    <w:rsid w:val="005721F9"/>
    <w:rsid w:val="00574096"/>
    <w:rsid w:val="005762DB"/>
    <w:rsid w:val="005763E5"/>
    <w:rsid w:val="00576D3F"/>
    <w:rsid w:val="00577FA3"/>
    <w:rsid w:val="00580765"/>
    <w:rsid w:val="00580BA0"/>
    <w:rsid w:val="005815F9"/>
    <w:rsid w:val="0058310A"/>
    <w:rsid w:val="0058317B"/>
    <w:rsid w:val="00585810"/>
    <w:rsid w:val="00585D7B"/>
    <w:rsid w:val="00586C61"/>
    <w:rsid w:val="00590114"/>
    <w:rsid w:val="005917C8"/>
    <w:rsid w:val="005917F9"/>
    <w:rsid w:val="005921E8"/>
    <w:rsid w:val="0059244F"/>
    <w:rsid w:val="005936D1"/>
    <w:rsid w:val="005938B9"/>
    <w:rsid w:val="00595D6B"/>
    <w:rsid w:val="00596838"/>
    <w:rsid w:val="005970F6"/>
    <w:rsid w:val="005A1722"/>
    <w:rsid w:val="005A1B4A"/>
    <w:rsid w:val="005A2669"/>
    <w:rsid w:val="005A2678"/>
    <w:rsid w:val="005A2F15"/>
    <w:rsid w:val="005A37B8"/>
    <w:rsid w:val="005A3A63"/>
    <w:rsid w:val="005A52E7"/>
    <w:rsid w:val="005A6553"/>
    <w:rsid w:val="005A6B80"/>
    <w:rsid w:val="005A74A8"/>
    <w:rsid w:val="005B27E1"/>
    <w:rsid w:val="005B2ED5"/>
    <w:rsid w:val="005B34D7"/>
    <w:rsid w:val="005B44D9"/>
    <w:rsid w:val="005B47F3"/>
    <w:rsid w:val="005B4FEC"/>
    <w:rsid w:val="005B5A26"/>
    <w:rsid w:val="005B6CB9"/>
    <w:rsid w:val="005B7414"/>
    <w:rsid w:val="005B746C"/>
    <w:rsid w:val="005B7B6C"/>
    <w:rsid w:val="005C17F0"/>
    <w:rsid w:val="005C28E8"/>
    <w:rsid w:val="005C28F7"/>
    <w:rsid w:val="005C3181"/>
    <w:rsid w:val="005C3BEC"/>
    <w:rsid w:val="005C3EA4"/>
    <w:rsid w:val="005C467C"/>
    <w:rsid w:val="005C5614"/>
    <w:rsid w:val="005C5780"/>
    <w:rsid w:val="005C6A7F"/>
    <w:rsid w:val="005C6C24"/>
    <w:rsid w:val="005C73BD"/>
    <w:rsid w:val="005D3248"/>
    <w:rsid w:val="005D32F8"/>
    <w:rsid w:val="005D4119"/>
    <w:rsid w:val="005D52D8"/>
    <w:rsid w:val="005D5BAB"/>
    <w:rsid w:val="005D6990"/>
    <w:rsid w:val="005D6C10"/>
    <w:rsid w:val="005D77EF"/>
    <w:rsid w:val="005D79D1"/>
    <w:rsid w:val="005D7CC5"/>
    <w:rsid w:val="005E06DC"/>
    <w:rsid w:val="005E1135"/>
    <w:rsid w:val="005E253B"/>
    <w:rsid w:val="005E27E7"/>
    <w:rsid w:val="005E2892"/>
    <w:rsid w:val="005E3445"/>
    <w:rsid w:val="005E3E9E"/>
    <w:rsid w:val="005E5319"/>
    <w:rsid w:val="005E64D8"/>
    <w:rsid w:val="005F1A10"/>
    <w:rsid w:val="005F1AFC"/>
    <w:rsid w:val="005F2651"/>
    <w:rsid w:val="005F2E04"/>
    <w:rsid w:val="005F3BCE"/>
    <w:rsid w:val="005F3FD1"/>
    <w:rsid w:val="005F5459"/>
    <w:rsid w:val="005F557C"/>
    <w:rsid w:val="005F6AC8"/>
    <w:rsid w:val="005F77CE"/>
    <w:rsid w:val="00600227"/>
    <w:rsid w:val="0060117F"/>
    <w:rsid w:val="00601A59"/>
    <w:rsid w:val="00602C8C"/>
    <w:rsid w:val="00603A21"/>
    <w:rsid w:val="00603C27"/>
    <w:rsid w:val="00604B4D"/>
    <w:rsid w:val="00605CB2"/>
    <w:rsid w:val="006069A7"/>
    <w:rsid w:val="006070C8"/>
    <w:rsid w:val="006071F2"/>
    <w:rsid w:val="00607955"/>
    <w:rsid w:val="00610A9F"/>
    <w:rsid w:val="00612362"/>
    <w:rsid w:val="006128C7"/>
    <w:rsid w:val="00613631"/>
    <w:rsid w:val="0061577C"/>
    <w:rsid w:val="00615D9E"/>
    <w:rsid w:val="006176B4"/>
    <w:rsid w:val="00617B11"/>
    <w:rsid w:val="0062352E"/>
    <w:rsid w:val="00624690"/>
    <w:rsid w:val="006251BF"/>
    <w:rsid w:val="0062543C"/>
    <w:rsid w:val="00626F99"/>
    <w:rsid w:val="00632B54"/>
    <w:rsid w:val="00633488"/>
    <w:rsid w:val="00633548"/>
    <w:rsid w:val="00633E15"/>
    <w:rsid w:val="00636C6C"/>
    <w:rsid w:val="006374DF"/>
    <w:rsid w:val="00641FFE"/>
    <w:rsid w:val="00642683"/>
    <w:rsid w:val="006437D3"/>
    <w:rsid w:val="00644C00"/>
    <w:rsid w:val="00644D83"/>
    <w:rsid w:val="00645D6A"/>
    <w:rsid w:val="00651CE0"/>
    <w:rsid w:val="00652216"/>
    <w:rsid w:val="00652378"/>
    <w:rsid w:val="00652A07"/>
    <w:rsid w:val="00652A7E"/>
    <w:rsid w:val="00652BCF"/>
    <w:rsid w:val="006545DB"/>
    <w:rsid w:val="00654719"/>
    <w:rsid w:val="00654EDB"/>
    <w:rsid w:val="006552F2"/>
    <w:rsid w:val="00655407"/>
    <w:rsid w:val="006562D1"/>
    <w:rsid w:val="00656582"/>
    <w:rsid w:val="00657F7D"/>
    <w:rsid w:val="006600BD"/>
    <w:rsid w:val="006608A5"/>
    <w:rsid w:val="0066154D"/>
    <w:rsid w:val="00661942"/>
    <w:rsid w:val="0066355F"/>
    <w:rsid w:val="00666510"/>
    <w:rsid w:val="00666B8B"/>
    <w:rsid w:val="00666C9A"/>
    <w:rsid w:val="006677E9"/>
    <w:rsid w:val="00670F94"/>
    <w:rsid w:val="00671A3E"/>
    <w:rsid w:val="00672661"/>
    <w:rsid w:val="006747D4"/>
    <w:rsid w:val="00675C99"/>
    <w:rsid w:val="006761BA"/>
    <w:rsid w:val="006805AB"/>
    <w:rsid w:val="006806E6"/>
    <w:rsid w:val="006831B6"/>
    <w:rsid w:val="00683CF7"/>
    <w:rsid w:val="006865C3"/>
    <w:rsid w:val="0068671C"/>
    <w:rsid w:val="00692420"/>
    <w:rsid w:val="00692586"/>
    <w:rsid w:val="00692A7B"/>
    <w:rsid w:val="006939A5"/>
    <w:rsid w:val="00694C02"/>
    <w:rsid w:val="0069669D"/>
    <w:rsid w:val="006973A7"/>
    <w:rsid w:val="006A2124"/>
    <w:rsid w:val="006A2536"/>
    <w:rsid w:val="006A3D33"/>
    <w:rsid w:val="006A5256"/>
    <w:rsid w:val="006A5DAA"/>
    <w:rsid w:val="006A60D7"/>
    <w:rsid w:val="006A7267"/>
    <w:rsid w:val="006B10F7"/>
    <w:rsid w:val="006B1673"/>
    <w:rsid w:val="006B17E1"/>
    <w:rsid w:val="006B20DB"/>
    <w:rsid w:val="006B2295"/>
    <w:rsid w:val="006B43FF"/>
    <w:rsid w:val="006B4716"/>
    <w:rsid w:val="006B4835"/>
    <w:rsid w:val="006B5810"/>
    <w:rsid w:val="006B5B15"/>
    <w:rsid w:val="006B68C6"/>
    <w:rsid w:val="006B6B77"/>
    <w:rsid w:val="006B6F71"/>
    <w:rsid w:val="006B7007"/>
    <w:rsid w:val="006C0811"/>
    <w:rsid w:val="006C0BF9"/>
    <w:rsid w:val="006C128D"/>
    <w:rsid w:val="006C29B8"/>
    <w:rsid w:val="006C3A51"/>
    <w:rsid w:val="006C3F8D"/>
    <w:rsid w:val="006C5E41"/>
    <w:rsid w:val="006C6049"/>
    <w:rsid w:val="006C664D"/>
    <w:rsid w:val="006C7587"/>
    <w:rsid w:val="006C75C8"/>
    <w:rsid w:val="006D0C74"/>
    <w:rsid w:val="006D0EC0"/>
    <w:rsid w:val="006D57DF"/>
    <w:rsid w:val="006D613B"/>
    <w:rsid w:val="006D628B"/>
    <w:rsid w:val="006D657B"/>
    <w:rsid w:val="006D6602"/>
    <w:rsid w:val="006D7743"/>
    <w:rsid w:val="006E1DB8"/>
    <w:rsid w:val="006E2E78"/>
    <w:rsid w:val="006E368F"/>
    <w:rsid w:val="006E3ADB"/>
    <w:rsid w:val="006E4125"/>
    <w:rsid w:val="006E4F1C"/>
    <w:rsid w:val="006E531F"/>
    <w:rsid w:val="006E5707"/>
    <w:rsid w:val="006E67D3"/>
    <w:rsid w:val="006F0629"/>
    <w:rsid w:val="006F0632"/>
    <w:rsid w:val="006F2AA0"/>
    <w:rsid w:val="006F31BE"/>
    <w:rsid w:val="006F3365"/>
    <w:rsid w:val="006F395F"/>
    <w:rsid w:val="006F39EE"/>
    <w:rsid w:val="006F3F1F"/>
    <w:rsid w:val="006F4B94"/>
    <w:rsid w:val="006F4D24"/>
    <w:rsid w:val="006F569C"/>
    <w:rsid w:val="006F5D99"/>
    <w:rsid w:val="006F68CA"/>
    <w:rsid w:val="006F68DD"/>
    <w:rsid w:val="006F736B"/>
    <w:rsid w:val="006F74B0"/>
    <w:rsid w:val="006F7B6F"/>
    <w:rsid w:val="007001EB"/>
    <w:rsid w:val="00700AA8"/>
    <w:rsid w:val="0070174D"/>
    <w:rsid w:val="00701B77"/>
    <w:rsid w:val="00702D65"/>
    <w:rsid w:val="00702DAA"/>
    <w:rsid w:val="00702E2A"/>
    <w:rsid w:val="0070463E"/>
    <w:rsid w:val="00704885"/>
    <w:rsid w:val="00705B96"/>
    <w:rsid w:val="00705ECC"/>
    <w:rsid w:val="0070618B"/>
    <w:rsid w:val="00706F79"/>
    <w:rsid w:val="007070EB"/>
    <w:rsid w:val="0070735D"/>
    <w:rsid w:val="00707AEC"/>
    <w:rsid w:val="00707FE0"/>
    <w:rsid w:val="0071001E"/>
    <w:rsid w:val="00710A14"/>
    <w:rsid w:val="00712672"/>
    <w:rsid w:val="007127EC"/>
    <w:rsid w:val="0071386A"/>
    <w:rsid w:val="00714DEC"/>
    <w:rsid w:val="00715E4A"/>
    <w:rsid w:val="00715E6A"/>
    <w:rsid w:val="00717E99"/>
    <w:rsid w:val="00721463"/>
    <w:rsid w:val="00723774"/>
    <w:rsid w:val="00724E09"/>
    <w:rsid w:val="00724E3F"/>
    <w:rsid w:val="007255B4"/>
    <w:rsid w:val="0072579B"/>
    <w:rsid w:val="00725E84"/>
    <w:rsid w:val="00726001"/>
    <w:rsid w:val="00727932"/>
    <w:rsid w:val="00732F19"/>
    <w:rsid w:val="007344BF"/>
    <w:rsid w:val="0073516A"/>
    <w:rsid w:val="00735BA1"/>
    <w:rsid w:val="00736BA5"/>
    <w:rsid w:val="00737996"/>
    <w:rsid w:val="00737FE7"/>
    <w:rsid w:val="00741230"/>
    <w:rsid w:val="00741F95"/>
    <w:rsid w:val="0074240A"/>
    <w:rsid w:val="00742F31"/>
    <w:rsid w:val="00743363"/>
    <w:rsid w:val="00743AFE"/>
    <w:rsid w:val="00743DE2"/>
    <w:rsid w:val="00744122"/>
    <w:rsid w:val="00744A36"/>
    <w:rsid w:val="00746B33"/>
    <w:rsid w:val="00746FDC"/>
    <w:rsid w:val="007505B3"/>
    <w:rsid w:val="00751D01"/>
    <w:rsid w:val="00751D5A"/>
    <w:rsid w:val="007521B1"/>
    <w:rsid w:val="00752BD3"/>
    <w:rsid w:val="00753CCB"/>
    <w:rsid w:val="0075419C"/>
    <w:rsid w:val="007542BF"/>
    <w:rsid w:val="00754739"/>
    <w:rsid w:val="007559DA"/>
    <w:rsid w:val="00755B1C"/>
    <w:rsid w:val="00755F76"/>
    <w:rsid w:val="00760437"/>
    <w:rsid w:val="0076131A"/>
    <w:rsid w:val="007614A2"/>
    <w:rsid w:val="0076182B"/>
    <w:rsid w:val="0076196E"/>
    <w:rsid w:val="00762298"/>
    <w:rsid w:val="00762ADF"/>
    <w:rsid w:val="007652E7"/>
    <w:rsid w:val="00767035"/>
    <w:rsid w:val="00767EB1"/>
    <w:rsid w:val="007702B9"/>
    <w:rsid w:val="00770AE0"/>
    <w:rsid w:val="00770E22"/>
    <w:rsid w:val="00771BBA"/>
    <w:rsid w:val="007729BB"/>
    <w:rsid w:val="00772A54"/>
    <w:rsid w:val="00772A56"/>
    <w:rsid w:val="007735F0"/>
    <w:rsid w:val="007740EF"/>
    <w:rsid w:val="00774CE9"/>
    <w:rsid w:val="007755B4"/>
    <w:rsid w:val="007757B3"/>
    <w:rsid w:val="00777892"/>
    <w:rsid w:val="007778CB"/>
    <w:rsid w:val="00777B3A"/>
    <w:rsid w:val="0078067B"/>
    <w:rsid w:val="00780E9B"/>
    <w:rsid w:val="0078162E"/>
    <w:rsid w:val="00782476"/>
    <w:rsid w:val="00782E29"/>
    <w:rsid w:val="007830AE"/>
    <w:rsid w:val="0078338C"/>
    <w:rsid w:val="00783D8D"/>
    <w:rsid w:val="00785E4D"/>
    <w:rsid w:val="007868FF"/>
    <w:rsid w:val="007873C0"/>
    <w:rsid w:val="007903CF"/>
    <w:rsid w:val="00790781"/>
    <w:rsid w:val="0079080A"/>
    <w:rsid w:val="0079113C"/>
    <w:rsid w:val="00791A4F"/>
    <w:rsid w:val="00791B72"/>
    <w:rsid w:val="0079264B"/>
    <w:rsid w:val="007928EA"/>
    <w:rsid w:val="00792A98"/>
    <w:rsid w:val="0079376C"/>
    <w:rsid w:val="00793932"/>
    <w:rsid w:val="007952B0"/>
    <w:rsid w:val="00795892"/>
    <w:rsid w:val="007958FC"/>
    <w:rsid w:val="007A0157"/>
    <w:rsid w:val="007A01E7"/>
    <w:rsid w:val="007A29DA"/>
    <w:rsid w:val="007A34D1"/>
    <w:rsid w:val="007A3577"/>
    <w:rsid w:val="007A35B1"/>
    <w:rsid w:val="007A5CD2"/>
    <w:rsid w:val="007A5F51"/>
    <w:rsid w:val="007A62F6"/>
    <w:rsid w:val="007A6368"/>
    <w:rsid w:val="007A6D4B"/>
    <w:rsid w:val="007A773F"/>
    <w:rsid w:val="007A7830"/>
    <w:rsid w:val="007A7B84"/>
    <w:rsid w:val="007B0520"/>
    <w:rsid w:val="007B0DDC"/>
    <w:rsid w:val="007B24B2"/>
    <w:rsid w:val="007B312A"/>
    <w:rsid w:val="007B38F6"/>
    <w:rsid w:val="007B3B77"/>
    <w:rsid w:val="007B4BF4"/>
    <w:rsid w:val="007B4D31"/>
    <w:rsid w:val="007B55C0"/>
    <w:rsid w:val="007B6310"/>
    <w:rsid w:val="007B6442"/>
    <w:rsid w:val="007B69A1"/>
    <w:rsid w:val="007B7D28"/>
    <w:rsid w:val="007C079D"/>
    <w:rsid w:val="007C14F7"/>
    <w:rsid w:val="007C20D7"/>
    <w:rsid w:val="007C3332"/>
    <w:rsid w:val="007C339B"/>
    <w:rsid w:val="007C3C80"/>
    <w:rsid w:val="007C4776"/>
    <w:rsid w:val="007C4ABB"/>
    <w:rsid w:val="007C503D"/>
    <w:rsid w:val="007C58EF"/>
    <w:rsid w:val="007C6060"/>
    <w:rsid w:val="007C68F9"/>
    <w:rsid w:val="007C6FBA"/>
    <w:rsid w:val="007C7010"/>
    <w:rsid w:val="007C76D2"/>
    <w:rsid w:val="007D2EA2"/>
    <w:rsid w:val="007D3B69"/>
    <w:rsid w:val="007D3F01"/>
    <w:rsid w:val="007D4477"/>
    <w:rsid w:val="007D51F1"/>
    <w:rsid w:val="007D6237"/>
    <w:rsid w:val="007D7CE9"/>
    <w:rsid w:val="007E07EA"/>
    <w:rsid w:val="007E0E4A"/>
    <w:rsid w:val="007E230F"/>
    <w:rsid w:val="007E25E2"/>
    <w:rsid w:val="007E27C6"/>
    <w:rsid w:val="007E4192"/>
    <w:rsid w:val="007E4BC7"/>
    <w:rsid w:val="007E4E30"/>
    <w:rsid w:val="007E5574"/>
    <w:rsid w:val="007E578E"/>
    <w:rsid w:val="007E5DA5"/>
    <w:rsid w:val="007E678A"/>
    <w:rsid w:val="007E6AC4"/>
    <w:rsid w:val="007E7903"/>
    <w:rsid w:val="007E7AF6"/>
    <w:rsid w:val="007F00D3"/>
    <w:rsid w:val="007F05BC"/>
    <w:rsid w:val="007F064D"/>
    <w:rsid w:val="007F1BDD"/>
    <w:rsid w:val="007F1ED0"/>
    <w:rsid w:val="007F2C2B"/>
    <w:rsid w:val="007F2FBD"/>
    <w:rsid w:val="007F3BB7"/>
    <w:rsid w:val="007F51B4"/>
    <w:rsid w:val="007F51F0"/>
    <w:rsid w:val="007F606D"/>
    <w:rsid w:val="007F6BF4"/>
    <w:rsid w:val="007F6C6B"/>
    <w:rsid w:val="008001B8"/>
    <w:rsid w:val="00800E03"/>
    <w:rsid w:val="008012D2"/>
    <w:rsid w:val="008039F3"/>
    <w:rsid w:val="00803FD5"/>
    <w:rsid w:val="0080494F"/>
    <w:rsid w:val="00805BFE"/>
    <w:rsid w:val="00806760"/>
    <w:rsid w:val="00807D91"/>
    <w:rsid w:val="00810F9C"/>
    <w:rsid w:val="00811B2C"/>
    <w:rsid w:val="00813D6E"/>
    <w:rsid w:val="008146B4"/>
    <w:rsid w:val="00815FE9"/>
    <w:rsid w:val="00817AAA"/>
    <w:rsid w:val="008204EA"/>
    <w:rsid w:val="00821D4B"/>
    <w:rsid w:val="008233D3"/>
    <w:rsid w:val="00823462"/>
    <w:rsid w:val="0082364A"/>
    <w:rsid w:val="008236C7"/>
    <w:rsid w:val="008243DB"/>
    <w:rsid w:val="0082476D"/>
    <w:rsid w:val="00824950"/>
    <w:rsid w:val="00824E2C"/>
    <w:rsid w:val="00826120"/>
    <w:rsid w:val="0082649E"/>
    <w:rsid w:val="00827298"/>
    <w:rsid w:val="00827A79"/>
    <w:rsid w:val="00830881"/>
    <w:rsid w:val="00835815"/>
    <w:rsid w:val="0084077E"/>
    <w:rsid w:val="00840AB8"/>
    <w:rsid w:val="00841469"/>
    <w:rsid w:val="00845798"/>
    <w:rsid w:val="00846756"/>
    <w:rsid w:val="00847D58"/>
    <w:rsid w:val="00850534"/>
    <w:rsid w:val="00851E21"/>
    <w:rsid w:val="008525C4"/>
    <w:rsid w:val="00853BCC"/>
    <w:rsid w:val="00854013"/>
    <w:rsid w:val="00854CC3"/>
    <w:rsid w:val="00855867"/>
    <w:rsid w:val="00855D89"/>
    <w:rsid w:val="00857441"/>
    <w:rsid w:val="008574BA"/>
    <w:rsid w:val="00860127"/>
    <w:rsid w:val="00860ABB"/>
    <w:rsid w:val="00860E82"/>
    <w:rsid w:val="00861AA5"/>
    <w:rsid w:val="00861B79"/>
    <w:rsid w:val="00863E2C"/>
    <w:rsid w:val="00863F46"/>
    <w:rsid w:val="0086423B"/>
    <w:rsid w:val="00864621"/>
    <w:rsid w:val="00864725"/>
    <w:rsid w:val="00864757"/>
    <w:rsid w:val="00865933"/>
    <w:rsid w:val="00866A88"/>
    <w:rsid w:val="00866B42"/>
    <w:rsid w:val="00866DE8"/>
    <w:rsid w:val="00867C57"/>
    <w:rsid w:val="00871746"/>
    <w:rsid w:val="008729EC"/>
    <w:rsid w:val="008748C5"/>
    <w:rsid w:val="008769F8"/>
    <w:rsid w:val="00877928"/>
    <w:rsid w:val="00880425"/>
    <w:rsid w:val="00880435"/>
    <w:rsid w:val="00881862"/>
    <w:rsid w:val="00883E0C"/>
    <w:rsid w:val="008851BA"/>
    <w:rsid w:val="00887827"/>
    <w:rsid w:val="0089160B"/>
    <w:rsid w:val="00891C0F"/>
    <w:rsid w:val="0089203C"/>
    <w:rsid w:val="00892ADC"/>
    <w:rsid w:val="008942DB"/>
    <w:rsid w:val="00894DED"/>
    <w:rsid w:val="00895937"/>
    <w:rsid w:val="00895D95"/>
    <w:rsid w:val="008964C5"/>
    <w:rsid w:val="00897576"/>
    <w:rsid w:val="00897A5E"/>
    <w:rsid w:val="008A077C"/>
    <w:rsid w:val="008A0AF5"/>
    <w:rsid w:val="008A31B7"/>
    <w:rsid w:val="008A3B96"/>
    <w:rsid w:val="008A3E21"/>
    <w:rsid w:val="008A42D4"/>
    <w:rsid w:val="008A6DE2"/>
    <w:rsid w:val="008A784B"/>
    <w:rsid w:val="008B029C"/>
    <w:rsid w:val="008B0B73"/>
    <w:rsid w:val="008B0DF1"/>
    <w:rsid w:val="008B10C2"/>
    <w:rsid w:val="008B256D"/>
    <w:rsid w:val="008B35AB"/>
    <w:rsid w:val="008B39CC"/>
    <w:rsid w:val="008B474E"/>
    <w:rsid w:val="008B654C"/>
    <w:rsid w:val="008B7804"/>
    <w:rsid w:val="008B7A88"/>
    <w:rsid w:val="008C2B74"/>
    <w:rsid w:val="008C3985"/>
    <w:rsid w:val="008C4E33"/>
    <w:rsid w:val="008C57F0"/>
    <w:rsid w:val="008C60EC"/>
    <w:rsid w:val="008C6356"/>
    <w:rsid w:val="008C6610"/>
    <w:rsid w:val="008C69BA"/>
    <w:rsid w:val="008C6AB1"/>
    <w:rsid w:val="008C75EF"/>
    <w:rsid w:val="008D069F"/>
    <w:rsid w:val="008D0FF7"/>
    <w:rsid w:val="008D2042"/>
    <w:rsid w:val="008D29C3"/>
    <w:rsid w:val="008D375C"/>
    <w:rsid w:val="008D38E5"/>
    <w:rsid w:val="008D5E15"/>
    <w:rsid w:val="008D759A"/>
    <w:rsid w:val="008E0605"/>
    <w:rsid w:val="008E1364"/>
    <w:rsid w:val="008E20E6"/>
    <w:rsid w:val="008E2DC1"/>
    <w:rsid w:val="008E318C"/>
    <w:rsid w:val="008E41FB"/>
    <w:rsid w:val="008E7859"/>
    <w:rsid w:val="008E7B6B"/>
    <w:rsid w:val="008F34F2"/>
    <w:rsid w:val="008F3DE2"/>
    <w:rsid w:val="008F4539"/>
    <w:rsid w:val="008F495A"/>
    <w:rsid w:val="008F4C5A"/>
    <w:rsid w:val="008F55AF"/>
    <w:rsid w:val="008F6C06"/>
    <w:rsid w:val="008F7444"/>
    <w:rsid w:val="008F7CAD"/>
    <w:rsid w:val="0090456A"/>
    <w:rsid w:val="009055B4"/>
    <w:rsid w:val="00906582"/>
    <w:rsid w:val="00907AA6"/>
    <w:rsid w:val="009105AA"/>
    <w:rsid w:val="00913117"/>
    <w:rsid w:val="00914F40"/>
    <w:rsid w:val="00915D32"/>
    <w:rsid w:val="00916DF8"/>
    <w:rsid w:val="00917174"/>
    <w:rsid w:val="009174F6"/>
    <w:rsid w:val="009177AA"/>
    <w:rsid w:val="009202A8"/>
    <w:rsid w:val="009219B2"/>
    <w:rsid w:val="00922D94"/>
    <w:rsid w:val="00923572"/>
    <w:rsid w:val="00924C0F"/>
    <w:rsid w:val="009255CF"/>
    <w:rsid w:val="009273A9"/>
    <w:rsid w:val="00927E97"/>
    <w:rsid w:val="009304A5"/>
    <w:rsid w:val="0093119B"/>
    <w:rsid w:val="00933691"/>
    <w:rsid w:val="0093744E"/>
    <w:rsid w:val="00937DFD"/>
    <w:rsid w:val="00940B24"/>
    <w:rsid w:val="00941804"/>
    <w:rsid w:val="00941CE8"/>
    <w:rsid w:val="00942704"/>
    <w:rsid w:val="009429D1"/>
    <w:rsid w:val="0094304F"/>
    <w:rsid w:val="0094370C"/>
    <w:rsid w:val="00944450"/>
    <w:rsid w:val="009445F0"/>
    <w:rsid w:val="00944C46"/>
    <w:rsid w:val="00945DCF"/>
    <w:rsid w:val="00946C3D"/>
    <w:rsid w:val="0094740C"/>
    <w:rsid w:val="00951D77"/>
    <w:rsid w:val="00952138"/>
    <w:rsid w:val="009522EC"/>
    <w:rsid w:val="0095311B"/>
    <w:rsid w:val="00953FA6"/>
    <w:rsid w:val="0095410C"/>
    <w:rsid w:val="00954C6B"/>
    <w:rsid w:val="00956303"/>
    <w:rsid w:val="009563AD"/>
    <w:rsid w:val="00956698"/>
    <w:rsid w:val="00957557"/>
    <w:rsid w:val="00957F6D"/>
    <w:rsid w:val="009603A9"/>
    <w:rsid w:val="00962580"/>
    <w:rsid w:val="00962AF1"/>
    <w:rsid w:val="00962CEB"/>
    <w:rsid w:val="009633E1"/>
    <w:rsid w:val="00964383"/>
    <w:rsid w:val="00964558"/>
    <w:rsid w:val="00964B77"/>
    <w:rsid w:val="00964E23"/>
    <w:rsid w:val="0096529E"/>
    <w:rsid w:val="00966558"/>
    <w:rsid w:val="009668FA"/>
    <w:rsid w:val="00967E69"/>
    <w:rsid w:val="00970B1E"/>
    <w:rsid w:val="00971241"/>
    <w:rsid w:val="009714C4"/>
    <w:rsid w:val="00971625"/>
    <w:rsid w:val="00971CD3"/>
    <w:rsid w:val="00971DBE"/>
    <w:rsid w:val="00972352"/>
    <w:rsid w:val="00973226"/>
    <w:rsid w:val="00973A30"/>
    <w:rsid w:val="00974FDE"/>
    <w:rsid w:val="009757A1"/>
    <w:rsid w:val="00976D8E"/>
    <w:rsid w:val="00977227"/>
    <w:rsid w:val="00977E64"/>
    <w:rsid w:val="00980916"/>
    <w:rsid w:val="00980EFA"/>
    <w:rsid w:val="00983947"/>
    <w:rsid w:val="00984BE7"/>
    <w:rsid w:val="009858C8"/>
    <w:rsid w:val="009863A2"/>
    <w:rsid w:val="00986DBF"/>
    <w:rsid w:val="0098784F"/>
    <w:rsid w:val="009912BA"/>
    <w:rsid w:val="00992470"/>
    <w:rsid w:val="0099270B"/>
    <w:rsid w:val="00992768"/>
    <w:rsid w:val="00993453"/>
    <w:rsid w:val="00993E49"/>
    <w:rsid w:val="00993F02"/>
    <w:rsid w:val="00994BB5"/>
    <w:rsid w:val="009951C0"/>
    <w:rsid w:val="00995F0D"/>
    <w:rsid w:val="0099604D"/>
    <w:rsid w:val="00996298"/>
    <w:rsid w:val="009963D3"/>
    <w:rsid w:val="0099656D"/>
    <w:rsid w:val="00996C65"/>
    <w:rsid w:val="00996C94"/>
    <w:rsid w:val="00997517"/>
    <w:rsid w:val="009A0146"/>
    <w:rsid w:val="009A1020"/>
    <w:rsid w:val="009A1760"/>
    <w:rsid w:val="009A1ECC"/>
    <w:rsid w:val="009A2258"/>
    <w:rsid w:val="009A3FDB"/>
    <w:rsid w:val="009A4375"/>
    <w:rsid w:val="009A4A6A"/>
    <w:rsid w:val="009B0DEE"/>
    <w:rsid w:val="009B2379"/>
    <w:rsid w:val="009B43C5"/>
    <w:rsid w:val="009B4526"/>
    <w:rsid w:val="009B5F92"/>
    <w:rsid w:val="009B61AD"/>
    <w:rsid w:val="009B7BE3"/>
    <w:rsid w:val="009C02FF"/>
    <w:rsid w:val="009C0CC2"/>
    <w:rsid w:val="009C104B"/>
    <w:rsid w:val="009C15E8"/>
    <w:rsid w:val="009C17A5"/>
    <w:rsid w:val="009C2081"/>
    <w:rsid w:val="009C6BDD"/>
    <w:rsid w:val="009C6E67"/>
    <w:rsid w:val="009C720B"/>
    <w:rsid w:val="009C75D5"/>
    <w:rsid w:val="009C7661"/>
    <w:rsid w:val="009C7CF0"/>
    <w:rsid w:val="009D0DCB"/>
    <w:rsid w:val="009D3760"/>
    <w:rsid w:val="009D4591"/>
    <w:rsid w:val="009D47C0"/>
    <w:rsid w:val="009D67F0"/>
    <w:rsid w:val="009D6F48"/>
    <w:rsid w:val="009E0130"/>
    <w:rsid w:val="009E0798"/>
    <w:rsid w:val="009E2B63"/>
    <w:rsid w:val="009E4A19"/>
    <w:rsid w:val="009E4C92"/>
    <w:rsid w:val="009E5435"/>
    <w:rsid w:val="009E5A84"/>
    <w:rsid w:val="009F05A5"/>
    <w:rsid w:val="009F0A91"/>
    <w:rsid w:val="009F2DE9"/>
    <w:rsid w:val="009F3A29"/>
    <w:rsid w:val="009F4453"/>
    <w:rsid w:val="009F44D0"/>
    <w:rsid w:val="009F5A5C"/>
    <w:rsid w:val="009F68F5"/>
    <w:rsid w:val="009F7072"/>
    <w:rsid w:val="009F798A"/>
    <w:rsid w:val="009F7A76"/>
    <w:rsid w:val="00A000C3"/>
    <w:rsid w:val="00A011C5"/>
    <w:rsid w:val="00A0128A"/>
    <w:rsid w:val="00A017E3"/>
    <w:rsid w:val="00A0188F"/>
    <w:rsid w:val="00A027C2"/>
    <w:rsid w:val="00A051FE"/>
    <w:rsid w:val="00A05512"/>
    <w:rsid w:val="00A06694"/>
    <w:rsid w:val="00A07209"/>
    <w:rsid w:val="00A07A78"/>
    <w:rsid w:val="00A1054C"/>
    <w:rsid w:val="00A109A2"/>
    <w:rsid w:val="00A12A3B"/>
    <w:rsid w:val="00A137A8"/>
    <w:rsid w:val="00A13A8E"/>
    <w:rsid w:val="00A16089"/>
    <w:rsid w:val="00A17C19"/>
    <w:rsid w:val="00A21181"/>
    <w:rsid w:val="00A22E4F"/>
    <w:rsid w:val="00A252F4"/>
    <w:rsid w:val="00A26D42"/>
    <w:rsid w:val="00A27D7C"/>
    <w:rsid w:val="00A3392D"/>
    <w:rsid w:val="00A34712"/>
    <w:rsid w:val="00A34D75"/>
    <w:rsid w:val="00A36783"/>
    <w:rsid w:val="00A36B94"/>
    <w:rsid w:val="00A40D86"/>
    <w:rsid w:val="00A41332"/>
    <w:rsid w:val="00A41EEA"/>
    <w:rsid w:val="00A4204D"/>
    <w:rsid w:val="00A42789"/>
    <w:rsid w:val="00A43663"/>
    <w:rsid w:val="00A44141"/>
    <w:rsid w:val="00A44D1A"/>
    <w:rsid w:val="00A44EF1"/>
    <w:rsid w:val="00A46148"/>
    <w:rsid w:val="00A471DC"/>
    <w:rsid w:val="00A47A9D"/>
    <w:rsid w:val="00A47D14"/>
    <w:rsid w:val="00A501F2"/>
    <w:rsid w:val="00A52081"/>
    <w:rsid w:val="00A5345B"/>
    <w:rsid w:val="00A53B58"/>
    <w:rsid w:val="00A53C36"/>
    <w:rsid w:val="00A55AC2"/>
    <w:rsid w:val="00A564EB"/>
    <w:rsid w:val="00A57ACF"/>
    <w:rsid w:val="00A57B31"/>
    <w:rsid w:val="00A57F94"/>
    <w:rsid w:val="00A60339"/>
    <w:rsid w:val="00A631A3"/>
    <w:rsid w:val="00A6342F"/>
    <w:rsid w:val="00A670B4"/>
    <w:rsid w:val="00A71422"/>
    <w:rsid w:val="00A71AF9"/>
    <w:rsid w:val="00A72B14"/>
    <w:rsid w:val="00A72BA1"/>
    <w:rsid w:val="00A73815"/>
    <w:rsid w:val="00A740D4"/>
    <w:rsid w:val="00A7558B"/>
    <w:rsid w:val="00A76050"/>
    <w:rsid w:val="00A76DB3"/>
    <w:rsid w:val="00A76F84"/>
    <w:rsid w:val="00A77309"/>
    <w:rsid w:val="00A77831"/>
    <w:rsid w:val="00A80798"/>
    <w:rsid w:val="00A82BFF"/>
    <w:rsid w:val="00A82DA4"/>
    <w:rsid w:val="00A83389"/>
    <w:rsid w:val="00A83E0B"/>
    <w:rsid w:val="00A842D5"/>
    <w:rsid w:val="00A8490E"/>
    <w:rsid w:val="00A85F22"/>
    <w:rsid w:val="00A8611D"/>
    <w:rsid w:val="00A86EF5"/>
    <w:rsid w:val="00A8705D"/>
    <w:rsid w:val="00A879CC"/>
    <w:rsid w:val="00A92487"/>
    <w:rsid w:val="00A92809"/>
    <w:rsid w:val="00A93044"/>
    <w:rsid w:val="00A947A5"/>
    <w:rsid w:val="00A976A8"/>
    <w:rsid w:val="00AA3DAF"/>
    <w:rsid w:val="00AA5338"/>
    <w:rsid w:val="00AB0092"/>
    <w:rsid w:val="00AB0E90"/>
    <w:rsid w:val="00AB3161"/>
    <w:rsid w:val="00AB55C1"/>
    <w:rsid w:val="00AB5762"/>
    <w:rsid w:val="00AB5A23"/>
    <w:rsid w:val="00AB5AF9"/>
    <w:rsid w:val="00AB5C9A"/>
    <w:rsid w:val="00AB5E02"/>
    <w:rsid w:val="00AB5E3D"/>
    <w:rsid w:val="00AC2DA3"/>
    <w:rsid w:val="00AC30CC"/>
    <w:rsid w:val="00AC35B0"/>
    <w:rsid w:val="00AC3C75"/>
    <w:rsid w:val="00AC5038"/>
    <w:rsid w:val="00AC5B13"/>
    <w:rsid w:val="00AC6378"/>
    <w:rsid w:val="00AC68F2"/>
    <w:rsid w:val="00AC7485"/>
    <w:rsid w:val="00AC7C78"/>
    <w:rsid w:val="00AC7D16"/>
    <w:rsid w:val="00AC7F84"/>
    <w:rsid w:val="00AD139F"/>
    <w:rsid w:val="00AD19F0"/>
    <w:rsid w:val="00AD241D"/>
    <w:rsid w:val="00AD2CD0"/>
    <w:rsid w:val="00AD2E75"/>
    <w:rsid w:val="00AD30C3"/>
    <w:rsid w:val="00AD3442"/>
    <w:rsid w:val="00AD386C"/>
    <w:rsid w:val="00AD475A"/>
    <w:rsid w:val="00AD4B96"/>
    <w:rsid w:val="00AD6690"/>
    <w:rsid w:val="00AD6818"/>
    <w:rsid w:val="00AD6951"/>
    <w:rsid w:val="00AD696C"/>
    <w:rsid w:val="00AD78BF"/>
    <w:rsid w:val="00AE0055"/>
    <w:rsid w:val="00AE0A1B"/>
    <w:rsid w:val="00AE0CF2"/>
    <w:rsid w:val="00AE15D8"/>
    <w:rsid w:val="00AE296C"/>
    <w:rsid w:val="00AE2A9F"/>
    <w:rsid w:val="00AE5100"/>
    <w:rsid w:val="00AE5673"/>
    <w:rsid w:val="00AF0581"/>
    <w:rsid w:val="00AF0FDF"/>
    <w:rsid w:val="00AF21D3"/>
    <w:rsid w:val="00AF2535"/>
    <w:rsid w:val="00AF27E2"/>
    <w:rsid w:val="00AF3C6F"/>
    <w:rsid w:val="00AF48D8"/>
    <w:rsid w:val="00AF541D"/>
    <w:rsid w:val="00AF5D05"/>
    <w:rsid w:val="00B0052B"/>
    <w:rsid w:val="00B005B2"/>
    <w:rsid w:val="00B01B87"/>
    <w:rsid w:val="00B01DC4"/>
    <w:rsid w:val="00B027A5"/>
    <w:rsid w:val="00B03C8C"/>
    <w:rsid w:val="00B051AA"/>
    <w:rsid w:val="00B0629C"/>
    <w:rsid w:val="00B06486"/>
    <w:rsid w:val="00B068DB"/>
    <w:rsid w:val="00B069FF"/>
    <w:rsid w:val="00B100B4"/>
    <w:rsid w:val="00B1036C"/>
    <w:rsid w:val="00B12313"/>
    <w:rsid w:val="00B12BDC"/>
    <w:rsid w:val="00B13C41"/>
    <w:rsid w:val="00B16413"/>
    <w:rsid w:val="00B1742C"/>
    <w:rsid w:val="00B2058D"/>
    <w:rsid w:val="00B2105B"/>
    <w:rsid w:val="00B21ED9"/>
    <w:rsid w:val="00B227F3"/>
    <w:rsid w:val="00B24BBE"/>
    <w:rsid w:val="00B25993"/>
    <w:rsid w:val="00B260BE"/>
    <w:rsid w:val="00B27B6D"/>
    <w:rsid w:val="00B33A55"/>
    <w:rsid w:val="00B33CDD"/>
    <w:rsid w:val="00B35157"/>
    <w:rsid w:val="00B35306"/>
    <w:rsid w:val="00B40460"/>
    <w:rsid w:val="00B411C4"/>
    <w:rsid w:val="00B41D41"/>
    <w:rsid w:val="00B4245A"/>
    <w:rsid w:val="00B4281E"/>
    <w:rsid w:val="00B42A0D"/>
    <w:rsid w:val="00B43A8D"/>
    <w:rsid w:val="00B474BF"/>
    <w:rsid w:val="00B503CC"/>
    <w:rsid w:val="00B513B2"/>
    <w:rsid w:val="00B517DB"/>
    <w:rsid w:val="00B52508"/>
    <w:rsid w:val="00B5290C"/>
    <w:rsid w:val="00B52954"/>
    <w:rsid w:val="00B53042"/>
    <w:rsid w:val="00B5305F"/>
    <w:rsid w:val="00B55197"/>
    <w:rsid w:val="00B63ADA"/>
    <w:rsid w:val="00B64740"/>
    <w:rsid w:val="00B670F6"/>
    <w:rsid w:val="00B704AC"/>
    <w:rsid w:val="00B70A96"/>
    <w:rsid w:val="00B70AB8"/>
    <w:rsid w:val="00B71AC4"/>
    <w:rsid w:val="00B72526"/>
    <w:rsid w:val="00B72C0B"/>
    <w:rsid w:val="00B73823"/>
    <w:rsid w:val="00B73C7C"/>
    <w:rsid w:val="00B75845"/>
    <w:rsid w:val="00B758FF"/>
    <w:rsid w:val="00B76A7C"/>
    <w:rsid w:val="00B77167"/>
    <w:rsid w:val="00B802B5"/>
    <w:rsid w:val="00B8145D"/>
    <w:rsid w:val="00B81536"/>
    <w:rsid w:val="00B8156C"/>
    <w:rsid w:val="00B82752"/>
    <w:rsid w:val="00B82792"/>
    <w:rsid w:val="00B8315E"/>
    <w:rsid w:val="00B838B0"/>
    <w:rsid w:val="00B83DF1"/>
    <w:rsid w:val="00B8463F"/>
    <w:rsid w:val="00B86230"/>
    <w:rsid w:val="00B86875"/>
    <w:rsid w:val="00B874B3"/>
    <w:rsid w:val="00B87C06"/>
    <w:rsid w:val="00B87E77"/>
    <w:rsid w:val="00B9057E"/>
    <w:rsid w:val="00B90936"/>
    <w:rsid w:val="00B910C8"/>
    <w:rsid w:val="00B915D8"/>
    <w:rsid w:val="00B92099"/>
    <w:rsid w:val="00B92BCD"/>
    <w:rsid w:val="00B94130"/>
    <w:rsid w:val="00B95F32"/>
    <w:rsid w:val="00B9651F"/>
    <w:rsid w:val="00B96833"/>
    <w:rsid w:val="00B968FC"/>
    <w:rsid w:val="00B97F46"/>
    <w:rsid w:val="00BA0234"/>
    <w:rsid w:val="00BA027C"/>
    <w:rsid w:val="00BA14A3"/>
    <w:rsid w:val="00BA22AD"/>
    <w:rsid w:val="00BA27B5"/>
    <w:rsid w:val="00BA3513"/>
    <w:rsid w:val="00BA51DB"/>
    <w:rsid w:val="00BA542F"/>
    <w:rsid w:val="00BA56DD"/>
    <w:rsid w:val="00BA5849"/>
    <w:rsid w:val="00BA6115"/>
    <w:rsid w:val="00BA6E34"/>
    <w:rsid w:val="00BB039D"/>
    <w:rsid w:val="00BB0BFE"/>
    <w:rsid w:val="00BB0EA1"/>
    <w:rsid w:val="00BB1059"/>
    <w:rsid w:val="00BB307C"/>
    <w:rsid w:val="00BB640D"/>
    <w:rsid w:val="00BB6F47"/>
    <w:rsid w:val="00BB7905"/>
    <w:rsid w:val="00BC07DF"/>
    <w:rsid w:val="00BC0CE6"/>
    <w:rsid w:val="00BC25BA"/>
    <w:rsid w:val="00BC2606"/>
    <w:rsid w:val="00BC26D4"/>
    <w:rsid w:val="00BC2C34"/>
    <w:rsid w:val="00BC6CF7"/>
    <w:rsid w:val="00BC7428"/>
    <w:rsid w:val="00BC784D"/>
    <w:rsid w:val="00BD06BB"/>
    <w:rsid w:val="00BD0C3C"/>
    <w:rsid w:val="00BD1F0A"/>
    <w:rsid w:val="00BD24F4"/>
    <w:rsid w:val="00BD2AE7"/>
    <w:rsid w:val="00BD2F4A"/>
    <w:rsid w:val="00BD3CD7"/>
    <w:rsid w:val="00BD5067"/>
    <w:rsid w:val="00BD5DE2"/>
    <w:rsid w:val="00BD5DE7"/>
    <w:rsid w:val="00BD6199"/>
    <w:rsid w:val="00BD6272"/>
    <w:rsid w:val="00BD7383"/>
    <w:rsid w:val="00BD77B6"/>
    <w:rsid w:val="00BD7DE1"/>
    <w:rsid w:val="00BE0A74"/>
    <w:rsid w:val="00BE25E3"/>
    <w:rsid w:val="00BE34E8"/>
    <w:rsid w:val="00BE3CD4"/>
    <w:rsid w:val="00BE44BD"/>
    <w:rsid w:val="00BE5000"/>
    <w:rsid w:val="00BE56EE"/>
    <w:rsid w:val="00BE5E09"/>
    <w:rsid w:val="00BE7D4E"/>
    <w:rsid w:val="00BF050D"/>
    <w:rsid w:val="00BF05F3"/>
    <w:rsid w:val="00BF0659"/>
    <w:rsid w:val="00BF0737"/>
    <w:rsid w:val="00BF28CD"/>
    <w:rsid w:val="00BF2F51"/>
    <w:rsid w:val="00BF385B"/>
    <w:rsid w:val="00BF43B3"/>
    <w:rsid w:val="00BF47A0"/>
    <w:rsid w:val="00BF4F34"/>
    <w:rsid w:val="00BF631F"/>
    <w:rsid w:val="00BF67C9"/>
    <w:rsid w:val="00C004B2"/>
    <w:rsid w:val="00C009E9"/>
    <w:rsid w:val="00C00D7D"/>
    <w:rsid w:val="00C02DDA"/>
    <w:rsid w:val="00C033E4"/>
    <w:rsid w:val="00C03EAC"/>
    <w:rsid w:val="00C0412B"/>
    <w:rsid w:val="00C0626D"/>
    <w:rsid w:val="00C07D22"/>
    <w:rsid w:val="00C10DBE"/>
    <w:rsid w:val="00C11569"/>
    <w:rsid w:val="00C125B1"/>
    <w:rsid w:val="00C138EA"/>
    <w:rsid w:val="00C143A2"/>
    <w:rsid w:val="00C2180C"/>
    <w:rsid w:val="00C2345A"/>
    <w:rsid w:val="00C23C8E"/>
    <w:rsid w:val="00C23D37"/>
    <w:rsid w:val="00C24434"/>
    <w:rsid w:val="00C301C5"/>
    <w:rsid w:val="00C30BE5"/>
    <w:rsid w:val="00C30C1A"/>
    <w:rsid w:val="00C30FB2"/>
    <w:rsid w:val="00C310BC"/>
    <w:rsid w:val="00C3254E"/>
    <w:rsid w:val="00C32A6C"/>
    <w:rsid w:val="00C32C53"/>
    <w:rsid w:val="00C33035"/>
    <w:rsid w:val="00C34433"/>
    <w:rsid w:val="00C36064"/>
    <w:rsid w:val="00C36F0A"/>
    <w:rsid w:val="00C377EB"/>
    <w:rsid w:val="00C37A71"/>
    <w:rsid w:val="00C41438"/>
    <w:rsid w:val="00C41BDF"/>
    <w:rsid w:val="00C424E5"/>
    <w:rsid w:val="00C42E64"/>
    <w:rsid w:val="00C43993"/>
    <w:rsid w:val="00C45276"/>
    <w:rsid w:val="00C452E9"/>
    <w:rsid w:val="00C4729B"/>
    <w:rsid w:val="00C47898"/>
    <w:rsid w:val="00C479D4"/>
    <w:rsid w:val="00C479F1"/>
    <w:rsid w:val="00C50454"/>
    <w:rsid w:val="00C50655"/>
    <w:rsid w:val="00C51D93"/>
    <w:rsid w:val="00C53CA0"/>
    <w:rsid w:val="00C53FB2"/>
    <w:rsid w:val="00C54A1C"/>
    <w:rsid w:val="00C54C68"/>
    <w:rsid w:val="00C558B1"/>
    <w:rsid w:val="00C55FE2"/>
    <w:rsid w:val="00C574DF"/>
    <w:rsid w:val="00C5754B"/>
    <w:rsid w:val="00C61985"/>
    <w:rsid w:val="00C61C37"/>
    <w:rsid w:val="00C61CFF"/>
    <w:rsid w:val="00C61E33"/>
    <w:rsid w:val="00C620CC"/>
    <w:rsid w:val="00C62477"/>
    <w:rsid w:val="00C62AA6"/>
    <w:rsid w:val="00C62DE6"/>
    <w:rsid w:val="00C63B55"/>
    <w:rsid w:val="00C6504C"/>
    <w:rsid w:val="00C6543F"/>
    <w:rsid w:val="00C65D38"/>
    <w:rsid w:val="00C713A1"/>
    <w:rsid w:val="00C73E3B"/>
    <w:rsid w:val="00C75105"/>
    <w:rsid w:val="00C75F61"/>
    <w:rsid w:val="00C76369"/>
    <w:rsid w:val="00C77BC8"/>
    <w:rsid w:val="00C801B9"/>
    <w:rsid w:val="00C804FC"/>
    <w:rsid w:val="00C80804"/>
    <w:rsid w:val="00C80C2D"/>
    <w:rsid w:val="00C81A08"/>
    <w:rsid w:val="00C84011"/>
    <w:rsid w:val="00C85D49"/>
    <w:rsid w:val="00C870AC"/>
    <w:rsid w:val="00C8768E"/>
    <w:rsid w:val="00C87B9B"/>
    <w:rsid w:val="00C907BA"/>
    <w:rsid w:val="00C91178"/>
    <w:rsid w:val="00C91655"/>
    <w:rsid w:val="00C9281E"/>
    <w:rsid w:val="00C92CB7"/>
    <w:rsid w:val="00C943B0"/>
    <w:rsid w:val="00C94AE0"/>
    <w:rsid w:val="00C955CB"/>
    <w:rsid w:val="00C972D3"/>
    <w:rsid w:val="00CA0DB8"/>
    <w:rsid w:val="00CA209B"/>
    <w:rsid w:val="00CA4C12"/>
    <w:rsid w:val="00CA53E8"/>
    <w:rsid w:val="00CA7C27"/>
    <w:rsid w:val="00CB29D2"/>
    <w:rsid w:val="00CB30B6"/>
    <w:rsid w:val="00CB316F"/>
    <w:rsid w:val="00CB336E"/>
    <w:rsid w:val="00CB53C9"/>
    <w:rsid w:val="00CB6266"/>
    <w:rsid w:val="00CB785D"/>
    <w:rsid w:val="00CC01C6"/>
    <w:rsid w:val="00CC0FBC"/>
    <w:rsid w:val="00CC1663"/>
    <w:rsid w:val="00CC226D"/>
    <w:rsid w:val="00CC3245"/>
    <w:rsid w:val="00CC32E6"/>
    <w:rsid w:val="00CC3537"/>
    <w:rsid w:val="00CC3BEF"/>
    <w:rsid w:val="00CC71A3"/>
    <w:rsid w:val="00CC7E63"/>
    <w:rsid w:val="00CD157F"/>
    <w:rsid w:val="00CD202A"/>
    <w:rsid w:val="00CD22C6"/>
    <w:rsid w:val="00CD337D"/>
    <w:rsid w:val="00CD5392"/>
    <w:rsid w:val="00CD5DE2"/>
    <w:rsid w:val="00CD6DF0"/>
    <w:rsid w:val="00CD7C26"/>
    <w:rsid w:val="00CE1B79"/>
    <w:rsid w:val="00CE1D43"/>
    <w:rsid w:val="00CE278E"/>
    <w:rsid w:val="00CE2951"/>
    <w:rsid w:val="00CE3331"/>
    <w:rsid w:val="00CE5045"/>
    <w:rsid w:val="00CE5567"/>
    <w:rsid w:val="00CE61D1"/>
    <w:rsid w:val="00CE692E"/>
    <w:rsid w:val="00CE7901"/>
    <w:rsid w:val="00CF0E89"/>
    <w:rsid w:val="00CF1E1D"/>
    <w:rsid w:val="00CF2532"/>
    <w:rsid w:val="00CF2A10"/>
    <w:rsid w:val="00CF3997"/>
    <w:rsid w:val="00CF3A3C"/>
    <w:rsid w:val="00CF3EC1"/>
    <w:rsid w:val="00CF414C"/>
    <w:rsid w:val="00CF43CE"/>
    <w:rsid w:val="00CF7876"/>
    <w:rsid w:val="00D0366A"/>
    <w:rsid w:val="00D036EC"/>
    <w:rsid w:val="00D04909"/>
    <w:rsid w:val="00D0565C"/>
    <w:rsid w:val="00D1052F"/>
    <w:rsid w:val="00D11BEF"/>
    <w:rsid w:val="00D142D2"/>
    <w:rsid w:val="00D16266"/>
    <w:rsid w:val="00D16BDE"/>
    <w:rsid w:val="00D16E26"/>
    <w:rsid w:val="00D16F63"/>
    <w:rsid w:val="00D170F9"/>
    <w:rsid w:val="00D17258"/>
    <w:rsid w:val="00D20A26"/>
    <w:rsid w:val="00D21BCF"/>
    <w:rsid w:val="00D21F0D"/>
    <w:rsid w:val="00D22CC7"/>
    <w:rsid w:val="00D23729"/>
    <w:rsid w:val="00D2528D"/>
    <w:rsid w:val="00D25665"/>
    <w:rsid w:val="00D257DE"/>
    <w:rsid w:val="00D25C70"/>
    <w:rsid w:val="00D3103C"/>
    <w:rsid w:val="00D31A25"/>
    <w:rsid w:val="00D31CE5"/>
    <w:rsid w:val="00D328AC"/>
    <w:rsid w:val="00D3291B"/>
    <w:rsid w:val="00D342A5"/>
    <w:rsid w:val="00D359A8"/>
    <w:rsid w:val="00D35ED8"/>
    <w:rsid w:val="00D36F04"/>
    <w:rsid w:val="00D374A3"/>
    <w:rsid w:val="00D3774C"/>
    <w:rsid w:val="00D40BC9"/>
    <w:rsid w:val="00D40BCD"/>
    <w:rsid w:val="00D40E04"/>
    <w:rsid w:val="00D42723"/>
    <w:rsid w:val="00D43394"/>
    <w:rsid w:val="00D43DE6"/>
    <w:rsid w:val="00D445C4"/>
    <w:rsid w:val="00D460E9"/>
    <w:rsid w:val="00D46441"/>
    <w:rsid w:val="00D465CD"/>
    <w:rsid w:val="00D46A17"/>
    <w:rsid w:val="00D46C72"/>
    <w:rsid w:val="00D47195"/>
    <w:rsid w:val="00D5207E"/>
    <w:rsid w:val="00D5230F"/>
    <w:rsid w:val="00D5234E"/>
    <w:rsid w:val="00D52353"/>
    <w:rsid w:val="00D528ED"/>
    <w:rsid w:val="00D530DC"/>
    <w:rsid w:val="00D53311"/>
    <w:rsid w:val="00D53315"/>
    <w:rsid w:val="00D54206"/>
    <w:rsid w:val="00D5443D"/>
    <w:rsid w:val="00D5472E"/>
    <w:rsid w:val="00D547AF"/>
    <w:rsid w:val="00D54E49"/>
    <w:rsid w:val="00D5542C"/>
    <w:rsid w:val="00D57A6D"/>
    <w:rsid w:val="00D60566"/>
    <w:rsid w:val="00D60636"/>
    <w:rsid w:val="00D60C23"/>
    <w:rsid w:val="00D61E96"/>
    <w:rsid w:val="00D61FE5"/>
    <w:rsid w:val="00D63E52"/>
    <w:rsid w:val="00D642ED"/>
    <w:rsid w:val="00D64980"/>
    <w:rsid w:val="00D64A69"/>
    <w:rsid w:val="00D65365"/>
    <w:rsid w:val="00D65FC5"/>
    <w:rsid w:val="00D66332"/>
    <w:rsid w:val="00D6640C"/>
    <w:rsid w:val="00D66487"/>
    <w:rsid w:val="00D66998"/>
    <w:rsid w:val="00D66DED"/>
    <w:rsid w:val="00D6735C"/>
    <w:rsid w:val="00D679F8"/>
    <w:rsid w:val="00D729BC"/>
    <w:rsid w:val="00D73562"/>
    <w:rsid w:val="00D73934"/>
    <w:rsid w:val="00D73DF0"/>
    <w:rsid w:val="00D7458A"/>
    <w:rsid w:val="00D758FE"/>
    <w:rsid w:val="00D77F1D"/>
    <w:rsid w:val="00D81256"/>
    <w:rsid w:val="00D816EC"/>
    <w:rsid w:val="00D82B9F"/>
    <w:rsid w:val="00D82FA0"/>
    <w:rsid w:val="00D83911"/>
    <w:rsid w:val="00D84590"/>
    <w:rsid w:val="00D86494"/>
    <w:rsid w:val="00D87DCB"/>
    <w:rsid w:val="00D901CC"/>
    <w:rsid w:val="00D9051C"/>
    <w:rsid w:val="00D908DD"/>
    <w:rsid w:val="00D90B99"/>
    <w:rsid w:val="00D937BC"/>
    <w:rsid w:val="00D93ACE"/>
    <w:rsid w:val="00D9487A"/>
    <w:rsid w:val="00D951EC"/>
    <w:rsid w:val="00D953D0"/>
    <w:rsid w:val="00D955D7"/>
    <w:rsid w:val="00D95C53"/>
    <w:rsid w:val="00D96147"/>
    <w:rsid w:val="00D96150"/>
    <w:rsid w:val="00DA0471"/>
    <w:rsid w:val="00DA0AAB"/>
    <w:rsid w:val="00DA5566"/>
    <w:rsid w:val="00DA6CB7"/>
    <w:rsid w:val="00DA7257"/>
    <w:rsid w:val="00DB0CE0"/>
    <w:rsid w:val="00DB1833"/>
    <w:rsid w:val="00DB3084"/>
    <w:rsid w:val="00DB3153"/>
    <w:rsid w:val="00DB3716"/>
    <w:rsid w:val="00DC0DE6"/>
    <w:rsid w:val="00DC1D3D"/>
    <w:rsid w:val="00DC1F0B"/>
    <w:rsid w:val="00DC2D7E"/>
    <w:rsid w:val="00DC3571"/>
    <w:rsid w:val="00DC38B7"/>
    <w:rsid w:val="00DC3E10"/>
    <w:rsid w:val="00DC52B9"/>
    <w:rsid w:val="00DC54F8"/>
    <w:rsid w:val="00DC57BB"/>
    <w:rsid w:val="00DD02AB"/>
    <w:rsid w:val="00DD152F"/>
    <w:rsid w:val="00DD2415"/>
    <w:rsid w:val="00DD36F1"/>
    <w:rsid w:val="00DD421C"/>
    <w:rsid w:val="00DD427E"/>
    <w:rsid w:val="00DD58AC"/>
    <w:rsid w:val="00DD76C7"/>
    <w:rsid w:val="00DD7B8B"/>
    <w:rsid w:val="00DE0001"/>
    <w:rsid w:val="00DE0637"/>
    <w:rsid w:val="00DE17C7"/>
    <w:rsid w:val="00DE17D3"/>
    <w:rsid w:val="00DE1E78"/>
    <w:rsid w:val="00DE1F06"/>
    <w:rsid w:val="00DE34A3"/>
    <w:rsid w:val="00DE3750"/>
    <w:rsid w:val="00DE38F8"/>
    <w:rsid w:val="00DE4BDF"/>
    <w:rsid w:val="00DE6062"/>
    <w:rsid w:val="00DF0071"/>
    <w:rsid w:val="00DF0455"/>
    <w:rsid w:val="00DF33D1"/>
    <w:rsid w:val="00DF3432"/>
    <w:rsid w:val="00DF376B"/>
    <w:rsid w:val="00DF5922"/>
    <w:rsid w:val="00DF5C5D"/>
    <w:rsid w:val="00DF62E2"/>
    <w:rsid w:val="00DF631D"/>
    <w:rsid w:val="00DF6402"/>
    <w:rsid w:val="00DF6786"/>
    <w:rsid w:val="00DF6C39"/>
    <w:rsid w:val="00E007EF"/>
    <w:rsid w:val="00E00F59"/>
    <w:rsid w:val="00E01368"/>
    <w:rsid w:val="00E01426"/>
    <w:rsid w:val="00E017B5"/>
    <w:rsid w:val="00E02BE4"/>
    <w:rsid w:val="00E03C08"/>
    <w:rsid w:val="00E05CCD"/>
    <w:rsid w:val="00E07D12"/>
    <w:rsid w:val="00E10530"/>
    <w:rsid w:val="00E11390"/>
    <w:rsid w:val="00E11DB6"/>
    <w:rsid w:val="00E123FE"/>
    <w:rsid w:val="00E1328B"/>
    <w:rsid w:val="00E156DA"/>
    <w:rsid w:val="00E21BC2"/>
    <w:rsid w:val="00E2337A"/>
    <w:rsid w:val="00E24EAB"/>
    <w:rsid w:val="00E25254"/>
    <w:rsid w:val="00E25B0D"/>
    <w:rsid w:val="00E25F4D"/>
    <w:rsid w:val="00E26B6B"/>
    <w:rsid w:val="00E275DE"/>
    <w:rsid w:val="00E27908"/>
    <w:rsid w:val="00E27A36"/>
    <w:rsid w:val="00E305F1"/>
    <w:rsid w:val="00E31B98"/>
    <w:rsid w:val="00E329B2"/>
    <w:rsid w:val="00E33010"/>
    <w:rsid w:val="00E35634"/>
    <w:rsid w:val="00E356A3"/>
    <w:rsid w:val="00E3748F"/>
    <w:rsid w:val="00E376A7"/>
    <w:rsid w:val="00E419C4"/>
    <w:rsid w:val="00E4300C"/>
    <w:rsid w:val="00E43426"/>
    <w:rsid w:val="00E4533C"/>
    <w:rsid w:val="00E459D5"/>
    <w:rsid w:val="00E45CB8"/>
    <w:rsid w:val="00E46E70"/>
    <w:rsid w:val="00E47BF8"/>
    <w:rsid w:val="00E5021C"/>
    <w:rsid w:val="00E5023B"/>
    <w:rsid w:val="00E50814"/>
    <w:rsid w:val="00E51622"/>
    <w:rsid w:val="00E51BA4"/>
    <w:rsid w:val="00E5323E"/>
    <w:rsid w:val="00E53508"/>
    <w:rsid w:val="00E540AF"/>
    <w:rsid w:val="00E54A42"/>
    <w:rsid w:val="00E54FE2"/>
    <w:rsid w:val="00E558F0"/>
    <w:rsid w:val="00E564D6"/>
    <w:rsid w:val="00E566F3"/>
    <w:rsid w:val="00E56946"/>
    <w:rsid w:val="00E57C4B"/>
    <w:rsid w:val="00E60659"/>
    <w:rsid w:val="00E62882"/>
    <w:rsid w:val="00E64A9D"/>
    <w:rsid w:val="00E64CAE"/>
    <w:rsid w:val="00E65731"/>
    <w:rsid w:val="00E73A06"/>
    <w:rsid w:val="00E73A24"/>
    <w:rsid w:val="00E74406"/>
    <w:rsid w:val="00E7520C"/>
    <w:rsid w:val="00E77E0B"/>
    <w:rsid w:val="00E80186"/>
    <w:rsid w:val="00E81612"/>
    <w:rsid w:val="00E82FB2"/>
    <w:rsid w:val="00E859EA"/>
    <w:rsid w:val="00E86022"/>
    <w:rsid w:val="00E86648"/>
    <w:rsid w:val="00E86ECA"/>
    <w:rsid w:val="00E878B2"/>
    <w:rsid w:val="00E87EC3"/>
    <w:rsid w:val="00E912C3"/>
    <w:rsid w:val="00E91BE9"/>
    <w:rsid w:val="00E923F7"/>
    <w:rsid w:val="00E9315B"/>
    <w:rsid w:val="00E932B1"/>
    <w:rsid w:val="00E93AFF"/>
    <w:rsid w:val="00E946BB"/>
    <w:rsid w:val="00E9509F"/>
    <w:rsid w:val="00E959B6"/>
    <w:rsid w:val="00E95B6D"/>
    <w:rsid w:val="00E965CD"/>
    <w:rsid w:val="00EA10E8"/>
    <w:rsid w:val="00EA1D13"/>
    <w:rsid w:val="00EA22CF"/>
    <w:rsid w:val="00EA2ABE"/>
    <w:rsid w:val="00EA2E81"/>
    <w:rsid w:val="00EA2EB5"/>
    <w:rsid w:val="00EA51F0"/>
    <w:rsid w:val="00EA614B"/>
    <w:rsid w:val="00EA6EC9"/>
    <w:rsid w:val="00EA7A1D"/>
    <w:rsid w:val="00EB0B34"/>
    <w:rsid w:val="00EB0DF5"/>
    <w:rsid w:val="00EB208B"/>
    <w:rsid w:val="00EB375A"/>
    <w:rsid w:val="00EB3946"/>
    <w:rsid w:val="00EB3A41"/>
    <w:rsid w:val="00EB3EF1"/>
    <w:rsid w:val="00EB5C3E"/>
    <w:rsid w:val="00EB5DE7"/>
    <w:rsid w:val="00EB5F98"/>
    <w:rsid w:val="00EB7580"/>
    <w:rsid w:val="00EB7C8B"/>
    <w:rsid w:val="00EB7D5D"/>
    <w:rsid w:val="00EC026E"/>
    <w:rsid w:val="00EC0739"/>
    <w:rsid w:val="00EC0B35"/>
    <w:rsid w:val="00EC1F7A"/>
    <w:rsid w:val="00EC3A3F"/>
    <w:rsid w:val="00EC48E0"/>
    <w:rsid w:val="00EC5192"/>
    <w:rsid w:val="00EC5783"/>
    <w:rsid w:val="00EC5F64"/>
    <w:rsid w:val="00EC5FDF"/>
    <w:rsid w:val="00EC61FC"/>
    <w:rsid w:val="00EC772D"/>
    <w:rsid w:val="00ED1A00"/>
    <w:rsid w:val="00ED1C44"/>
    <w:rsid w:val="00ED2D85"/>
    <w:rsid w:val="00ED32D7"/>
    <w:rsid w:val="00ED3663"/>
    <w:rsid w:val="00ED4A77"/>
    <w:rsid w:val="00ED4B22"/>
    <w:rsid w:val="00ED4CE6"/>
    <w:rsid w:val="00ED593D"/>
    <w:rsid w:val="00ED5B43"/>
    <w:rsid w:val="00ED5BE7"/>
    <w:rsid w:val="00ED5DD7"/>
    <w:rsid w:val="00ED62AD"/>
    <w:rsid w:val="00ED703D"/>
    <w:rsid w:val="00ED79AA"/>
    <w:rsid w:val="00EE0CE8"/>
    <w:rsid w:val="00EE13E5"/>
    <w:rsid w:val="00EE1580"/>
    <w:rsid w:val="00EE15A7"/>
    <w:rsid w:val="00EE258D"/>
    <w:rsid w:val="00EE32CD"/>
    <w:rsid w:val="00EE3D59"/>
    <w:rsid w:val="00EE3FE5"/>
    <w:rsid w:val="00EE4626"/>
    <w:rsid w:val="00EE47CA"/>
    <w:rsid w:val="00EE659E"/>
    <w:rsid w:val="00EE69D2"/>
    <w:rsid w:val="00EE7231"/>
    <w:rsid w:val="00EE75C1"/>
    <w:rsid w:val="00EF043B"/>
    <w:rsid w:val="00EF3355"/>
    <w:rsid w:val="00EF33CA"/>
    <w:rsid w:val="00EF3A7C"/>
    <w:rsid w:val="00EF4096"/>
    <w:rsid w:val="00EF5221"/>
    <w:rsid w:val="00F0030E"/>
    <w:rsid w:val="00F01156"/>
    <w:rsid w:val="00F02F6F"/>
    <w:rsid w:val="00F0309F"/>
    <w:rsid w:val="00F047FE"/>
    <w:rsid w:val="00F04B05"/>
    <w:rsid w:val="00F052C7"/>
    <w:rsid w:val="00F05DBF"/>
    <w:rsid w:val="00F0623B"/>
    <w:rsid w:val="00F064A3"/>
    <w:rsid w:val="00F064A4"/>
    <w:rsid w:val="00F06FE1"/>
    <w:rsid w:val="00F06FFB"/>
    <w:rsid w:val="00F10007"/>
    <w:rsid w:val="00F145A5"/>
    <w:rsid w:val="00F15917"/>
    <w:rsid w:val="00F15C1C"/>
    <w:rsid w:val="00F16523"/>
    <w:rsid w:val="00F16682"/>
    <w:rsid w:val="00F16BDC"/>
    <w:rsid w:val="00F205CC"/>
    <w:rsid w:val="00F21B2B"/>
    <w:rsid w:val="00F21CA5"/>
    <w:rsid w:val="00F22A08"/>
    <w:rsid w:val="00F2334D"/>
    <w:rsid w:val="00F23E2B"/>
    <w:rsid w:val="00F2440F"/>
    <w:rsid w:val="00F24537"/>
    <w:rsid w:val="00F248F0"/>
    <w:rsid w:val="00F25382"/>
    <w:rsid w:val="00F25721"/>
    <w:rsid w:val="00F25DF0"/>
    <w:rsid w:val="00F267EC"/>
    <w:rsid w:val="00F269AD"/>
    <w:rsid w:val="00F27BCB"/>
    <w:rsid w:val="00F30CA6"/>
    <w:rsid w:val="00F310AA"/>
    <w:rsid w:val="00F33136"/>
    <w:rsid w:val="00F33DE3"/>
    <w:rsid w:val="00F34B06"/>
    <w:rsid w:val="00F3506C"/>
    <w:rsid w:val="00F350E0"/>
    <w:rsid w:val="00F3537D"/>
    <w:rsid w:val="00F35972"/>
    <w:rsid w:val="00F35E4C"/>
    <w:rsid w:val="00F40768"/>
    <w:rsid w:val="00F420C5"/>
    <w:rsid w:val="00F45985"/>
    <w:rsid w:val="00F46BF3"/>
    <w:rsid w:val="00F47488"/>
    <w:rsid w:val="00F47952"/>
    <w:rsid w:val="00F47A6D"/>
    <w:rsid w:val="00F511AF"/>
    <w:rsid w:val="00F52EC4"/>
    <w:rsid w:val="00F5406D"/>
    <w:rsid w:val="00F541A2"/>
    <w:rsid w:val="00F54208"/>
    <w:rsid w:val="00F6018E"/>
    <w:rsid w:val="00F61011"/>
    <w:rsid w:val="00F61D28"/>
    <w:rsid w:val="00F6381B"/>
    <w:rsid w:val="00F6397C"/>
    <w:rsid w:val="00F63C79"/>
    <w:rsid w:val="00F64B7C"/>
    <w:rsid w:val="00F6637F"/>
    <w:rsid w:val="00F672FA"/>
    <w:rsid w:val="00F70C85"/>
    <w:rsid w:val="00F71023"/>
    <w:rsid w:val="00F7133E"/>
    <w:rsid w:val="00F7309B"/>
    <w:rsid w:val="00F7375E"/>
    <w:rsid w:val="00F73762"/>
    <w:rsid w:val="00F74D5A"/>
    <w:rsid w:val="00F7517D"/>
    <w:rsid w:val="00F7523D"/>
    <w:rsid w:val="00F75978"/>
    <w:rsid w:val="00F76C76"/>
    <w:rsid w:val="00F77E82"/>
    <w:rsid w:val="00F800B7"/>
    <w:rsid w:val="00F820C0"/>
    <w:rsid w:val="00F83A86"/>
    <w:rsid w:val="00F84026"/>
    <w:rsid w:val="00F84BA6"/>
    <w:rsid w:val="00F84DE8"/>
    <w:rsid w:val="00F85076"/>
    <w:rsid w:val="00F86003"/>
    <w:rsid w:val="00F86D14"/>
    <w:rsid w:val="00F91021"/>
    <w:rsid w:val="00F96D3D"/>
    <w:rsid w:val="00F96E3E"/>
    <w:rsid w:val="00F973E4"/>
    <w:rsid w:val="00F97F58"/>
    <w:rsid w:val="00FA067D"/>
    <w:rsid w:val="00FA1E85"/>
    <w:rsid w:val="00FA1EDE"/>
    <w:rsid w:val="00FA1F98"/>
    <w:rsid w:val="00FA2259"/>
    <w:rsid w:val="00FA31D0"/>
    <w:rsid w:val="00FA425C"/>
    <w:rsid w:val="00FA5845"/>
    <w:rsid w:val="00FA6E5C"/>
    <w:rsid w:val="00FB2D8C"/>
    <w:rsid w:val="00FB316A"/>
    <w:rsid w:val="00FB51F4"/>
    <w:rsid w:val="00FB532A"/>
    <w:rsid w:val="00FB5F92"/>
    <w:rsid w:val="00FB69AA"/>
    <w:rsid w:val="00FB7BC4"/>
    <w:rsid w:val="00FC005F"/>
    <w:rsid w:val="00FC0154"/>
    <w:rsid w:val="00FC02C4"/>
    <w:rsid w:val="00FC0396"/>
    <w:rsid w:val="00FC1FD9"/>
    <w:rsid w:val="00FC3A5A"/>
    <w:rsid w:val="00FC6144"/>
    <w:rsid w:val="00FC61C7"/>
    <w:rsid w:val="00FC7303"/>
    <w:rsid w:val="00FD10D8"/>
    <w:rsid w:val="00FD164D"/>
    <w:rsid w:val="00FD19AD"/>
    <w:rsid w:val="00FD1A9D"/>
    <w:rsid w:val="00FD2187"/>
    <w:rsid w:val="00FD3ACB"/>
    <w:rsid w:val="00FD6092"/>
    <w:rsid w:val="00FD6E30"/>
    <w:rsid w:val="00FD74E3"/>
    <w:rsid w:val="00FE0388"/>
    <w:rsid w:val="00FE3A26"/>
    <w:rsid w:val="00FE3E1D"/>
    <w:rsid w:val="00FE501D"/>
    <w:rsid w:val="00FE54F7"/>
    <w:rsid w:val="00FE551D"/>
    <w:rsid w:val="00FE6DB2"/>
    <w:rsid w:val="00FF0213"/>
    <w:rsid w:val="00FF0D6F"/>
    <w:rsid w:val="00FF0F3E"/>
    <w:rsid w:val="00FF1D39"/>
    <w:rsid w:val="00FF242E"/>
    <w:rsid w:val="00FF3B3D"/>
    <w:rsid w:val="00FF3E2C"/>
    <w:rsid w:val="00FF414D"/>
    <w:rsid w:val="00FF5E3D"/>
    <w:rsid w:val="00FF6105"/>
    <w:rsid w:val="00FF7083"/>
    <w:rsid w:val="00FF7A11"/>
    <w:rsid w:val="00FF7F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95E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7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807"/>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C6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C24"/>
  </w:style>
  <w:style w:type="paragraph" w:styleId="Footer">
    <w:name w:val="footer"/>
    <w:basedOn w:val="Normal"/>
    <w:link w:val="FooterChar"/>
    <w:uiPriority w:val="99"/>
    <w:unhideWhenUsed/>
    <w:rsid w:val="005C6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C24"/>
  </w:style>
  <w:style w:type="table" w:styleId="GridTable5Dark-Accent3">
    <w:name w:val="Grid Table 5 Dark Accent 3"/>
    <w:basedOn w:val="TableNormal"/>
    <w:uiPriority w:val="50"/>
    <w:rsid w:val="003F5F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3">
    <w:name w:val="List Table 3 Accent 3"/>
    <w:basedOn w:val="TableNormal"/>
    <w:uiPriority w:val="48"/>
    <w:rsid w:val="003F5FA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GridLight">
    <w:name w:val="Grid Table Light"/>
    <w:basedOn w:val="TableNormal"/>
    <w:uiPriority w:val="40"/>
    <w:rsid w:val="003F5F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0D6F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1452"/>
    <w:rPr>
      <w:color w:val="0563C1" w:themeColor="hyperlink"/>
      <w:u w:val="single"/>
    </w:rPr>
  </w:style>
  <w:style w:type="paragraph" w:customStyle="1" w:styleId="Normal1">
    <w:name w:val="Normal1"/>
    <w:rsid w:val="00121452"/>
    <w:pPr>
      <w:widowControl w:val="0"/>
      <w:spacing w:after="0" w:line="240" w:lineRule="auto"/>
    </w:pPr>
    <w:rPr>
      <w:rFonts w:ascii="Cambria" w:eastAsia="Cambria" w:hAnsi="Cambria" w:cs="Cambria"/>
      <w:color w:val="000000"/>
      <w:sz w:val="24"/>
      <w:szCs w:val="24"/>
    </w:rPr>
  </w:style>
  <w:style w:type="character" w:styleId="PageNumber">
    <w:name w:val="page number"/>
    <w:basedOn w:val="DefaultParagraphFont"/>
    <w:uiPriority w:val="99"/>
    <w:semiHidden/>
    <w:unhideWhenUsed/>
    <w:rsid w:val="003B38C2"/>
  </w:style>
  <w:style w:type="paragraph" w:styleId="BalloonText">
    <w:name w:val="Balloon Text"/>
    <w:basedOn w:val="Normal"/>
    <w:link w:val="BalloonTextChar"/>
    <w:uiPriority w:val="99"/>
    <w:semiHidden/>
    <w:unhideWhenUsed/>
    <w:rsid w:val="0009131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131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23EF0"/>
    <w:rPr>
      <w:sz w:val="18"/>
      <w:szCs w:val="18"/>
    </w:rPr>
  </w:style>
  <w:style w:type="paragraph" w:styleId="CommentText">
    <w:name w:val="annotation text"/>
    <w:basedOn w:val="Normal"/>
    <w:link w:val="CommentTextChar"/>
    <w:uiPriority w:val="99"/>
    <w:semiHidden/>
    <w:unhideWhenUsed/>
    <w:rsid w:val="00523EF0"/>
    <w:pPr>
      <w:spacing w:line="240" w:lineRule="auto"/>
    </w:pPr>
    <w:rPr>
      <w:sz w:val="24"/>
      <w:szCs w:val="24"/>
    </w:rPr>
  </w:style>
  <w:style w:type="character" w:customStyle="1" w:styleId="CommentTextChar">
    <w:name w:val="Comment Text Char"/>
    <w:basedOn w:val="DefaultParagraphFont"/>
    <w:link w:val="CommentText"/>
    <w:uiPriority w:val="99"/>
    <w:semiHidden/>
    <w:rsid w:val="00523EF0"/>
    <w:rPr>
      <w:sz w:val="24"/>
      <w:szCs w:val="24"/>
    </w:rPr>
  </w:style>
  <w:style w:type="paragraph" w:styleId="CommentSubject">
    <w:name w:val="annotation subject"/>
    <w:basedOn w:val="CommentText"/>
    <w:next w:val="CommentText"/>
    <w:link w:val="CommentSubjectChar"/>
    <w:uiPriority w:val="99"/>
    <w:semiHidden/>
    <w:unhideWhenUsed/>
    <w:rsid w:val="00523EF0"/>
    <w:rPr>
      <w:b/>
      <w:bCs/>
      <w:sz w:val="20"/>
      <w:szCs w:val="20"/>
    </w:rPr>
  </w:style>
  <w:style w:type="character" w:customStyle="1" w:styleId="CommentSubjectChar">
    <w:name w:val="Comment Subject Char"/>
    <w:basedOn w:val="CommentTextChar"/>
    <w:link w:val="CommentSubject"/>
    <w:uiPriority w:val="99"/>
    <w:semiHidden/>
    <w:rsid w:val="00523EF0"/>
    <w:rPr>
      <w:b/>
      <w:bCs/>
      <w:sz w:val="20"/>
      <w:szCs w:val="20"/>
    </w:rPr>
  </w:style>
  <w:style w:type="character" w:customStyle="1" w:styleId="UnresolvedMention1">
    <w:name w:val="Unresolved Mention1"/>
    <w:basedOn w:val="DefaultParagraphFont"/>
    <w:uiPriority w:val="99"/>
    <w:rsid w:val="000312C5"/>
    <w:rPr>
      <w:color w:val="808080"/>
      <w:shd w:val="clear" w:color="auto" w:fill="E6E6E6"/>
    </w:rPr>
  </w:style>
  <w:style w:type="paragraph" w:styleId="Revision">
    <w:name w:val="Revision"/>
    <w:hidden/>
    <w:uiPriority w:val="99"/>
    <w:semiHidden/>
    <w:rsid w:val="007E4192"/>
    <w:pPr>
      <w:spacing w:after="0" w:line="240" w:lineRule="auto"/>
    </w:pPr>
  </w:style>
  <w:style w:type="character" w:styleId="UnresolvedMention">
    <w:name w:val="Unresolved Mention"/>
    <w:basedOn w:val="DefaultParagraphFont"/>
    <w:uiPriority w:val="99"/>
    <w:rsid w:val="00522F12"/>
    <w:rPr>
      <w:color w:val="808080"/>
      <w:shd w:val="clear" w:color="auto" w:fill="E6E6E6"/>
    </w:rPr>
  </w:style>
  <w:style w:type="paragraph" w:styleId="Bibliography">
    <w:name w:val="Bibliography"/>
    <w:basedOn w:val="Normal"/>
    <w:next w:val="Normal"/>
    <w:uiPriority w:val="37"/>
    <w:semiHidden/>
    <w:unhideWhenUsed/>
    <w:rsid w:val="005B47F3"/>
  </w:style>
  <w:style w:type="character" w:styleId="FollowedHyperlink">
    <w:name w:val="FollowedHyperlink"/>
    <w:basedOn w:val="DefaultParagraphFont"/>
    <w:uiPriority w:val="99"/>
    <w:semiHidden/>
    <w:unhideWhenUsed/>
    <w:rsid w:val="00010A16"/>
    <w:rPr>
      <w:color w:val="954F72" w:themeColor="followedHyperlink"/>
      <w:u w:val="single"/>
    </w:rPr>
  </w:style>
  <w:style w:type="table" w:styleId="TableGrid">
    <w:name w:val="Table Grid"/>
    <w:basedOn w:val="TableNormal"/>
    <w:uiPriority w:val="39"/>
    <w:rsid w:val="00860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fld-contribauthor">
    <w:name w:val="hlfld-contribauthor"/>
    <w:basedOn w:val="DefaultParagraphFont"/>
    <w:rsid w:val="00134750"/>
  </w:style>
  <w:style w:type="character" w:customStyle="1" w:styleId="nlmgiven-names">
    <w:name w:val="nlm_given-names"/>
    <w:basedOn w:val="DefaultParagraphFont"/>
    <w:rsid w:val="00134750"/>
  </w:style>
  <w:style w:type="character" w:customStyle="1" w:styleId="nlmyear">
    <w:name w:val="nlm_year"/>
    <w:basedOn w:val="DefaultParagraphFont"/>
    <w:rsid w:val="00134750"/>
  </w:style>
  <w:style w:type="character" w:customStyle="1" w:styleId="nlmarticle-title">
    <w:name w:val="nlm_article-title"/>
    <w:basedOn w:val="DefaultParagraphFont"/>
    <w:rsid w:val="00134750"/>
  </w:style>
  <w:style w:type="character" w:customStyle="1" w:styleId="authors">
    <w:name w:val="authors"/>
    <w:basedOn w:val="DefaultParagraphFont"/>
    <w:rsid w:val="00864621"/>
  </w:style>
  <w:style w:type="character" w:customStyle="1" w:styleId="Fecha1">
    <w:name w:val="Fecha1"/>
    <w:basedOn w:val="DefaultParagraphFont"/>
    <w:rsid w:val="00864621"/>
  </w:style>
  <w:style w:type="character" w:customStyle="1" w:styleId="arttitle">
    <w:name w:val="art_title"/>
    <w:basedOn w:val="DefaultParagraphFont"/>
    <w:rsid w:val="00864621"/>
  </w:style>
  <w:style w:type="character" w:customStyle="1" w:styleId="serialtitle">
    <w:name w:val="serial_title"/>
    <w:basedOn w:val="DefaultParagraphFont"/>
    <w:rsid w:val="00864621"/>
  </w:style>
  <w:style w:type="character" w:customStyle="1" w:styleId="volumeissue">
    <w:name w:val="volume_issue"/>
    <w:basedOn w:val="DefaultParagraphFont"/>
    <w:rsid w:val="00864621"/>
  </w:style>
  <w:style w:type="character" w:customStyle="1" w:styleId="pagerange">
    <w:name w:val="page_range"/>
    <w:basedOn w:val="DefaultParagraphFont"/>
    <w:rsid w:val="00864621"/>
  </w:style>
  <w:style w:type="character" w:customStyle="1" w:styleId="doilink">
    <w:name w:val="doi_link"/>
    <w:basedOn w:val="DefaultParagraphFont"/>
    <w:rsid w:val="00864621"/>
  </w:style>
  <w:style w:type="paragraph" w:styleId="FootnoteText">
    <w:name w:val="footnote text"/>
    <w:basedOn w:val="Normal"/>
    <w:link w:val="FootnoteTextChar"/>
    <w:uiPriority w:val="99"/>
    <w:semiHidden/>
    <w:unhideWhenUsed/>
    <w:rsid w:val="00A930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3044"/>
    <w:rPr>
      <w:sz w:val="20"/>
      <w:szCs w:val="20"/>
    </w:rPr>
  </w:style>
  <w:style w:type="character" w:styleId="FootnoteReference">
    <w:name w:val="footnote reference"/>
    <w:basedOn w:val="DefaultParagraphFont"/>
    <w:uiPriority w:val="99"/>
    <w:semiHidden/>
    <w:unhideWhenUsed/>
    <w:rsid w:val="00A930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704">
      <w:bodyDiv w:val="1"/>
      <w:marLeft w:val="0"/>
      <w:marRight w:val="0"/>
      <w:marTop w:val="0"/>
      <w:marBottom w:val="0"/>
      <w:divBdr>
        <w:top w:val="none" w:sz="0" w:space="0" w:color="auto"/>
        <w:left w:val="none" w:sz="0" w:space="0" w:color="auto"/>
        <w:bottom w:val="none" w:sz="0" w:space="0" w:color="auto"/>
        <w:right w:val="none" w:sz="0" w:space="0" w:color="auto"/>
      </w:divBdr>
      <w:divsChild>
        <w:div w:id="377124072">
          <w:marLeft w:val="547"/>
          <w:marRight w:val="0"/>
          <w:marTop w:val="0"/>
          <w:marBottom w:val="0"/>
          <w:divBdr>
            <w:top w:val="none" w:sz="0" w:space="0" w:color="auto"/>
            <w:left w:val="none" w:sz="0" w:space="0" w:color="auto"/>
            <w:bottom w:val="none" w:sz="0" w:space="0" w:color="auto"/>
            <w:right w:val="none" w:sz="0" w:space="0" w:color="auto"/>
          </w:divBdr>
        </w:div>
        <w:div w:id="391006902">
          <w:marLeft w:val="547"/>
          <w:marRight w:val="0"/>
          <w:marTop w:val="0"/>
          <w:marBottom w:val="0"/>
          <w:divBdr>
            <w:top w:val="none" w:sz="0" w:space="0" w:color="auto"/>
            <w:left w:val="none" w:sz="0" w:space="0" w:color="auto"/>
            <w:bottom w:val="none" w:sz="0" w:space="0" w:color="auto"/>
            <w:right w:val="none" w:sz="0" w:space="0" w:color="auto"/>
          </w:divBdr>
        </w:div>
        <w:div w:id="625086936">
          <w:marLeft w:val="547"/>
          <w:marRight w:val="0"/>
          <w:marTop w:val="0"/>
          <w:marBottom w:val="0"/>
          <w:divBdr>
            <w:top w:val="none" w:sz="0" w:space="0" w:color="auto"/>
            <w:left w:val="none" w:sz="0" w:space="0" w:color="auto"/>
            <w:bottom w:val="none" w:sz="0" w:space="0" w:color="auto"/>
            <w:right w:val="none" w:sz="0" w:space="0" w:color="auto"/>
          </w:divBdr>
        </w:div>
        <w:div w:id="667446087">
          <w:marLeft w:val="547"/>
          <w:marRight w:val="0"/>
          <w:marTop w:val="0"/>
          <w:marBottom w:val="0"/>
          <w:divBdr>
            <w:top w:val="none" w:sz="0" w:space="0" w:color="auto"/>
            <w:left w:val="none" w:sz="0" w:space="0" w:color="auto"/>
            <w:bottom w:val="none" w:sz="0" w:space="0" w:color="auto"/>
            <w:right w:val="none" w:sz="0" w:space="0" w:color="auto"/>
          </w:divBdr>
        </w:div>
        <w:div w:id="856776062">
          <w:marLeft w:val="547"/>
          <w:marRight w:val="0"/>
          <w:marTop w:val="0"/>
          <w:marBottom w:val="0"/>
          <w:divBdr>
            <w:top w:val="none" w:sz="0" w:space="0" w:color="auto"/>
            <w:left w:val="none" w:sz="0" w:space="0" w:color="auto"/>
            <w:bottom w:val="none" w:sz="0" w:space="0" w:color="auto"/>
            <w:right w:val="none" w:sz="0" w:space="0" w:color="auto"/>
          </w:divBdr>
        </w:div>
        <w:div w:id="932664641">
          <w:marLeft w:val="547"/>
          <w:marRight w:val="0"/>
          <w:marTop w:val="0"/>
          <w:marBottom w:val="0"/>
          <w:divBdr>
            <w:top w:val="none" w:sz="0" w:space="0" w:color="auto"/>
            <w:left w:val="none" w:sz="0" w:space="0" w:color="auto"/>
            <w:bottom w:val="none" w:sz="0" w:space="0" w:color="auto"/>
            <w:right w:val="none" w:sz="0" w:space="0" w:color="auto"/>
          </w:divBdr>
        </w:div>
        <w:div w:id="1026371207">
          <w:marLeft w:val="547"/>
          <w:marRight w:val="0"/>
          <w:marTop w:val="0"/>
          <w:marBottom w:val="0"/>
          <w:divBdr>
            <w:top w:val="none" w:sz="0" w:space="0" w:color="auto"/>
            <w:left w:val="none" w:sz="0" w:space="0" w:color="auto"/>
            <w:bottom w:val="none" w:sz="0" w:space="0" w:color="auto"/>
            <w:right w:val="none" w:sz="0" w:space="0" w:color="auto"/>
          </w:divBdr>
        </w:div>
      </w:divsChild>
    </w:div>
    <w:div w:id="70659373">
      <w:bodyDiv w:val="1"/>
      <w:marLeft w:val="0"/>
      <w:marRight w:val="0"/>
      <w:marTop w:val="0"/>
      <w:marBottom w:val="0"/>
      <w:divBdr>
        <w:top w:val="none" w:sz="0" w:space="0" w:color="auto"/>
        <w:left w:val="none" w:sz="0" w:space="0" w:color="auto"/>
        <w:bottom w:val="none" w:sz="0" w:space="0" w:color="auto"/>
        <w:right w:val="none" w:sz="0" w:space="0" w:color="auto"/>
      </w:divBdr>
      <w:divsChild>
        <w:div w:id="1006711555">
          <w:marLeft w:val="547"/>
          <w:marRight w:val="0"/>
          <w:marTop w:val="0"/>
          <w:marBottom w:val="0"/>
          <w:divBdr>
            <w:top w:val="none" w:sz="0" w:space="0" w:color="auto"/>
            <w:left w:val="none" w:sz="0" w:space="0" w:color="auto"/>
            <w:bottom w:val="none" w:sz="0" w:space="0" w:color="auto"/>
            <w:right w:val="none" w:sz="0" w:space="0" w:color="auto"/>
          </w:divBdr>
        </w:div>
      </w:divsChild>
    </w:div>
    <w:div w:id="155195868">
      <w:bodyDiv w:val="1"/>
      <w:marLeft w:val="0"/>
      <w:marRight w:val="0"/>
      <w:marTop w:val="0"/>
      <w:marBottom w:val="0"/>
      <w:divBdr>
        <w:top w:val="none" w:sz="0" w:space="0" w:color="auto"/>
        <w:left w:val="none" w:sz="0" w:space="0" w:color="auto"/>
        <w:bottom w:val="none" w:sz="0" w:space="0" w:color="auto"/>
        <w:right w:val="none" w:sz="0" w:space="0" w:color="auto"/>
      </w:divBdr>
      <w:divsChild>
        <w:div w:id="399523819">
          <w:marLeft w:val="547"/>
          <w:marRight w:val="0"/>
          <w:marTop w:val="0"/>
          <w:marBottom w:val="0"/>
          <w:divBdr>
            <w:top w:val="none" w:sz="0" w:space="0" w:color="auto"/>
            <w:left w:val="none" w:sz="0" w:space="0" w:color="auto"/>
            <w:bottom w:val="none" w:sz="0" w:space="0" w:color="auto"/>
            <w:right w:val="none" w:sz="0" w:space="0" w:color="auto"/>
          </w:divBdr>
        </w:div>
        <w:div w:id="566262851">
          <w:marLeft w:val="547"/>
          <w:marRight w:val="0"/>
          <w:marTop w:val="0"/>
          <w:marBottom w:val="0"/>
          <w:divBdr>
            <w:top w:val="none" w:sz="0" w:space="0" w:color="auto"/>
            <w:left w:val="none" w:sz="0" w:space="0" w:color="auto"/>
            <w:bottom w:val="none" w:sz="0" w:space="0" w:color="auto"/>
            <w:right w:val="none" w:sz="0" w:space="0" w:color="auto"/>
          </w:divBdr>
        </w:div>
        <w:div w:id="768546502">
          <w:marLeft w:val="547"/>
          <w:marRight w:val="0"/>
          <w:marTop w:val="0"/>
          <w:marBottom w:val="0"/>
          <w:divBdr>
            <w:top w:val="none" w:sz="0" w:space="0" w:color="auto"/>
            <w:left w:val="none" w:sz="0" w:space="0" w:color="auto"/>
            <w:bottom w:val="none" w:sz="0" w:space="0" w:color="auto"/>
            <w:right w:val="none" w:sz="0" w:space="0" w:color="auto"/>
          </w:divBdr>
        </w:div>
        <w:div w:id="916089214">
          <w:marLeft w:val="547"/>
          <w:marRight w:val="0"/>
          <w:marTop w:val="0"/>
          <w:marBottom w:val="0"/>
          <w:divBdr>
            <w:top w:val="none" w:sz="0" w:space="0" w:color="auto"/>
            <w:left w:val="none" w:sz="0" w:space="0" w:color="auto"/>
            <w:bottom w:val="none" w:sz="0" w:space="0" w:color="auto"/>
            <w:right w:val="none" w:sz="0" w:space="0" w:color="auto"/>
          </w:divBdr>
        </w:div>
        <w:div w:id="959797529">
          <w:marLeft w:val="547"/>
          <w:marRight w:val="0"/>
          <w:marTop w:val="0"/>
          <w:marBottom w:val="0"/>
          <w:divBdr>
            <w:top w:val="none" w:sz="0" w:space="0" w:color="auto"/>
            <w:left w:val="none" w:sz="0" w:space="0" w:color="auto"/>
            <w:bottom w:val="none" w:sz="0" w:space="0" w:color="auto"/>
            <w:right w:val="none" w:sz="0" w:space="0" w:color="auto"/>
          </w:divBdr>
        </w:div>
        <w:div w:id="1426882516">
          <w:marLeft w:val="547"/>
          <w:marRight w:val="0"/>
          <w:marTop w:val="0"/>
          <w:marBottom w:val="0"/>
          <w:divBdr>
            <w:top w:val="none" w:sz="0" w:space="0" w:color="auto"/>
            <w:left w:val="none" w:sz="0" w:space="0" w:color="auto"/>
            <w:bottom w:val="none" w:sz="0" w:space="0" w:color="auto"/>
            <w:right w:val="none" w:sz="0" w:space="0" w:color="auto"/>
          </w:divBdr>
        </w:div>
        <w:div w:id="1514342100">
          <w:marLeft w:val="547"/>
          <w:marRight w:val="0"/>
          <w:marTop w:val="0"/>
          <w:marBottom w:val="0"/>
          <w:divBdr>
            <w:top w:val="none" w:sz="0" w:space="0" w:color="auto"/>
            <w:left w:val="none" w:sz="0" w:space="0" w:color="auto"/>
            <w:bottom w:val="none" w:sz="0" w:space="0" w:color="auto"/>
            <w:right w:val="none" w:sz="0" w:space="0" w:color="auto"/>
          </w:divBdr>
        </w:div>
        <w:div w:id="1542862518">
          <w:marLeft w:val="547"/>
          <w:marRight w:val="0"/>
          <w:marTop w:val="0"/>
          <w:marBottom w:val="0"/>
          <w:divBdr>
            <w:top w:val="none" w:sz="0" w:space="0" w:color="auto"/>
            <w:left w:val="none" w:sz="0" w:space="0" w:color="auto"/>
            <w:bottom w:val="none" w:sz="0" w:space="0" w:color="auto"/>
            <w:right w:val="none" w:sz="0" w:space="0" w:color="auto"/>
          </w:divBdr>
        </w:div>
        <w:div w:id="1573081474">
          <w:marLeft w:val="547"/>
          <w:marRight w:val="0"/>
          <w:marTop w:val="0"/>
          <w:marBottom w:val="0"/>
          <w:divBdr>
            <w:top w:val="none" w:sz="0" w:space="0" w:color="auto"/>
            <w:left w:val="none" w:sz="0" w:space="0" w:color="auto"/>
            <w:bottom w:val="none" w:sz="0" w:space="0" w:color="auto"/>
            <w:right w:val="none" w:sz="0" w:space="0" w:color="auto"/>
          </w:divBdr>
        </w:div>
        <w:div w:id="1808938895">
          <w:marLeft w:val="547"/>
          <w:marRight w:val="0"/>
          <w:marTop w:val="0"/>
          <w:marBottom w:val="0"/>
          <w:divBdr>
            <w:top w:val="none" w:sz="0" w:space="0" w:color="auto"/>
            <w:left w:val="none" w:sz="0" w:space="0" w:color="auto"/>
            <w:bottom w:val="none" w:sz="0" w:space="0" w:color="auto"/>
            <w:right w:val="none" w:sz="0" w:space="0" w:color="auto"/>
          </w:divBdr>
        </w:div>
        <w:div w:id="1845902006">
          <w:marLeft w:val="547"/>
          <w:marRight w:val="0"/>
          <w:marTop w:val="0"/>
          <w:marBottom w:val="0"/>
          <w:divBdr>
            <w:top w:val="none" w:sz="0" w:space="0" w:color="auto"/>
            <w:left w:val="none" w:sz="0" w:space="0" w:color="auto"/>
            <w:bottom w:val="none" w:sz="0" w:space="0" w:color="auto"/>
            <w:right w:val="none" w:sz="0" w:space="0" w:color="auto"/>
          </w:divBdr>
        </w:div>
        <w:div w:id="1927767270">
          <w:marLeft w:val="547"/>
          <w:marRight w:val="0"/>
          <w:marTop w:val="0"/>
          <w:marBottom w:val="0"/>
          <w:divBdr>
            <w:top w:val="none" w:sz="0" w:space="0" w:color="auto"/>
            <w:left w:val="none" w:sz="0" w:space="0" w:color="auto"/>
            <w:bottom w:val="none" w:sz="0" w:space="0" w:color="auto"/>
            <w:right w:val="none" w:sz="0" w:space="0" w:color="auto"/>
          </w:divBdr>
        </w:div>
      </w:divsChild>
    </w:div>
    <w:div w:id="182018975">
      <w:bodyDiv w:val="1"/>
      <w:marLeft w:val="0"/>
      <w:marRight w:val="0"/>
      <w:marTop w:val="0"/>
      <w:marBottom w:val="0"/>
      <w:divBdr>
        <w:top w:val="none" w:sz="0" w:space="0" w:color="auto"/>
        <w:left w:val="none" w:sz="0" w:space="0" w:color="auto"/>
        <w:bottom w:val="none" w:sz="0" w:space="0" w:color="auto"/>
        <w:right w:val="none" w:sz="0" w:space="0" w:color="auto"/>
      </w:divBdr>
    </w:div>
    <w:div w:id="191772042">
      <w:bodyDiv w:val="1"/>
      <w:marLeft w:val="0"/>
      <w:marRight w:val="0"/>
      <w:marTop w:val="0"/>
      <w:marBottom w:val="0"/>
      <w:divBdr>
        <w:top w:val="none" w:sz="0" w:space="0" w:color="auto"/>
        <w:left w:val="none" w:sz="0" w:space="0" w:color="auto"/>
        <w:bottom w:val="none" w:sz="0" w:space="0" w:color="auto"/>
        <w:right w:val="none" w:sz="0" w:space="0" w:color="auto"/>
      </w:divBdr>
    </w:div>
    <w:div w:id="280960466">
      <w:bodyDiv w:val="1"/>
      <w:marLeft w:val="0"/>
      <w:marRight w:val="0"/>
      <w:marTop w:val="0"/>
      <w:marBottom w:val="0"/>
      <w:divBdr>
        <w:top w:val="none" w:sz="0" w:space="0" w:color="auto"/>
        <w:left w:val="none" w:sz="0" w:space="0" w:color="auto"/>
        <w:bottom w:val="none" w:sz="0" w:space="0" w:color="auto"/>
        <w:right w:val="none" w:sz="0" w:space="0" w:color="auto"/>
      </w:divBdr>
      <w:divsChild>
        <w:div w:id="1528904001">
          <w:marLeft w:val="547"/>
          <w:marRight w:val="0"/>
          <w:marTop w:val="0"/>
          <w:marBottom w:val="0"/>
          <w:divBdr>
            <w:top w:val="none" w:sz="0" w:space="0" w:color="auto"/>
            <w:left w:val="none" w:sz="0" w:space="0" w:color="auto"/>
            <w:bottom w:val="none" w:sz="0" w:space="0" w:color="auto"/>
            <w:right w:val="none" w:sz="0" w:space="0" w:color="auto"/>
          </w:divBdr>
        </w:div>
      </w:divsChild>
    </w:div>
    <w:div w:id="289671862">
      <w:bodyDiv w:val="1"/>
      <w:marLeft w:val="0"/>
      <w:marRight w:val="0"/>
      <w:marTop w:val="0"/>
      <w:marBottom w:val="0"/>
      <w:divBdr>
        <w:top w:val="none" w:sz="0" w:space="0" w:color="auto"/>
        <w:left w:val="none" w:sz="0" w:space="0" w:color="auto"/>
        <w:bottom w:val="none" w:sz="0" w:space="0" w:color="auto"/>
        <w:right w:val="none" w:sz="0" w:space="0" w:color="auto"/>
      </w:divBdr>
      <w:divsChild>
        <w:div w:id="123275716">
          <w:marLeft w:val="547"/>
          <w:marRight w:val="0"/>
          <w:marTop w:val="0"/>
          <w:marBottom w:val="0"/>
          <w:divBdr>
            <w:top w:val="none" w:sz="0" w:space="0" w:color="auto"/>
            <w:left w:val="none" w:sz="0" w:space="0" w:color="auto"/>
            <w:bottom w:val="none" w:sz="0" w:space="0" w:color="auto"/>
            <w:right w:val="none" w:sz="0" w:space="0" w:color="auto"/>
          </w:divBdr>
        </w:div>
        <w:div w:id="220795627">
          <w:marLeft w:val="547"/>
          <w:marRight w:val="0"/>
          <w:marTop w:val="0"/>
          <w:marBottom w:val="0"/>
          <w:divBdr>
            <w:top w:val="none" w:sz="0" w:space="0" w:color="auto"/>
            <w:left w:val="none" w:sz="0" w:space="0" w:color="auto"/>
            <w:bottom w:val="none" w:sz="0" w:space="0" w:color="auto"/>
            <w:right w:val="none" w:sz="0" w:space="0" w:color="auto"/>
          </w:divBdr>
        </w:div>
        <w:div w:id="351802793">
          <w:marLeft w:val="547"/>
          <w:marRight w:val="0"/>
          <w:marTop w:val="0"/>
          <w:marBottom w:val="0"/>
          <w:divBdr>
            <w:top w:val="none" w:sz="0" w:space="0" w:color="auto"/>
            <w:left w:val="none" w:sz="0" w:space="0" w:color="auto"/>
            <w:bottom w:val="none" w:sz="0" w:space="0" w:color="auto"/>
            <w:right w:val="none" w:sz="0" w:space="0" w:color="auto"/>
          </w:divBdr>
        </w:div>
        <w:div w:id="434911532">
          <w:marLeft w:val="547"/>
          <w:marRight w:val="0"/>
          <w:marTop w:val="0"/>
          <w:marBottom w:val="0"/>
          <w:divBdr>
            <w:top w:val="none" w:sz="0" w:space="0" w:color="auto"/>
            <w:left w:val="none" w:sz="0" w:space="0" w:color="auto"/>
            <w:bottom w:val="none" w:sz="0" w:space="0" w:color="auto"/>
            <w:right w:val="none" w:sz="0" w:space="0" w:color="auto"/>
          </w:divBdr>
        </w:div>
        <w:div w:id="689725640">
          <w:marLeft w:val="547"/>
          <w:marRight w:val="0"/>
          <w:marTop w:val="0"/>
          <w:marBottom w:val="0"/>
          <w:divBdr>
            <w:top w:val="none" w:sz="0" w:space="0" w:color="auto"/>
            <w:left w:val="none" w:sz="0" w:space="0" w:color="auto"/>
            <w:bottom w:val="none" w:sz="0" w:space="0" w:color="auto"/>
            <w:right w:val="none" w:sz="0" w:space="0" w:color="auto"/>
          </w:divBdr>
        </w:div>
        <w:div w:id="914316978">
          <w:marLeft w:val="547"/>
          <w:marRight w:val="0"/>
          <w:marTop w:val="0"/>
          <w:marBottom w:val="0"/>
          <w:divBdr>
            <w:top w:val="none" w:sz="0" w:space="0" w:color="auto"/>
            <w:left w:val="none" w:sz="0" w:space="0" w:color="auto"/>
            <w:bottom w:val="none" w:sz="0" w:space="0" w:color="auto"/>
            <w:right w:val="none" w:sz="0" w:space="0" w:color="auto"/>
          </w:divBdr>
        </w:div>
        <w:div w:id="1062404895">
          <w:marLeft w:val="547"/>
          <w:marRight w:val="0"/>
          <w:marTop w:val="0"/>
          <w:marBottom w:val="0"/>
          <w:divBdr>
            <w:top w:val="none" w:sz="0" w:space="0" w:color="auto"/>
            <w:left w:val="none" w:sz="0" w:space="0" w:color="auto"/>
            <w:bottom w:val="none" w:sz="0" w:space="0" w:color="auto"/>
            <w:right w:val="none" w:sz="0" w:space="0" w:color="auto"/>
          </w:divBdr>
        </w:div>
        <w:div w:id="1214849991">
          <w:marLeft w:val="547"/>
          <w:marRight w:val="0"/>
          <w:marTop w:val="0"/>
          <w:marBottom w:val="0"/>
          <w:divBdr>
            <w:top w:val="none" w:sz="0" w:space="0" w:color="auto"/>
            <w:left w:val="none" w:sz="0" w:space="0" w:color="auto"/>
            <w:bottom w:val="none" w:sz="0" w:space="0" w:color="auto"/>
            <w:right w:val="none" w:sz="0" w:space="0" w:color="auto"/>
          </w:divBdr>
        </w:div>
        <w:div w:id="1313213937">
          <w:marLeft w:val="547"/>
          <w:marRight w:val="0"/>
          <w:marTop w:val="0"/>
          <w:marBottom w:val="0"/>
          <w:divBdr>
            <w:top w:val="none" w:sz="0" w:space="0" w:color="auto"/>
            <w:left w:val="none" w:sz="0" w:space="0" w:color="auto"/>
            <w:bottom w:val="none" w:sz="0" w:space="0" w:color="auto"/>
            <w:right w:val="none" w:sz="0" w:space="0" w:color="auto"/>
          </w:divBdr>
        </w:div>
        <w:div w:id="1810125695">
          <w:marLeft w:val="547"/>
          <w:marRight w:val="0"/>
          <w:marTop w:val="0"/>
          <w:marBottom w:val="0"/>
          <w:divBdr>
            <w:top w:val="none" w:sz="0" w:space="0" w:color="auto"/>
            <w:left w:val="none" w:sz="0" w:space="0" w:color="auto"/>
            <w:bottom w:val="none" w:sz="0" w:space="0" w:color="auto"/>
            <w:right w:val="none" w:sz="0" w:space="0" w:color="auto"/>
          </w:divBdr>
        </w:div>
      </w:divsChild>
    </w:div>
    <w:div w:id="369958317">
      <w:bodyDiv w:val="1"/>
      <w:marLeft w:val="0"/>
      <w:marRight w:val="0"/>
      <w:marTop w:val="0"/>
      <w:marBottom w:val="0"/>
      <w:divBdr>
        <w:top w:val="none" w:sz="0" w:space="0" w:color="auto"/>
        <w:left w:val="none" w:sz="0" w:space="0" w:color="auto"/>
        <w:bottom w:val="none" w:sz="0" w:space="0" w:color="auto"/>
        <w:right w:val="none" w:sz="0" w:space="0" w:color="auto"/>
      </w:divBdr>
      <w:divsChild>
        <w:div w:id="181016261">
          <w:marLeft w:val="994"/>
          <w:marRight w:val="0"/>
          <w:marTop w:val="77"/>
          <w:marBottom w:val="120"/>
          <w:divBdr>
            <w:top w:val="none" w:sz="0" w:space="0" w:color="auto"/>
            <w:left w:val="none" w:sz="0" w:space="0" w:color="auto"/>
            <w:bottom w:val="none" w:sz="0" w:space="0" w:color="auto"/>
            <w:right w:val="none" w:sz="0" w:space="0" w:color="auto"/>
          </w:divBdr>
        </w:div>
      </w:divsChild>
    </w:div>
    <w:div w:id="454835767">
      <w:bodyDiv w:val="1"/>
      <w:marLeft w:val="0"/>
      <w:marRight w:val="0"/>
      <w:marTop w:val="0"/>
      <w:marBottom w:val="0"/>
      <w:divBdr>
        <w:top w:val="none" w:sz="0" w:space="0" w:color="auto"/>
        <w:left w:val="none" w:sz="0" w:space="0" w:color="auto"/>
        <w:bottom w:val="none" w:sz="0" w:space="0" w:color="auto"/>
        <w:right w:val="none" w:sz="0" w:space="0" w:color="auto"/>
      </w:divBdr>
    </w:div>
    <w:div w:id="489952762">
      <w:bodyDiv w:val="1"/>
      <w:marLeft w:val="0"/>
      <w:marRight w:val="0"/>
      <w:marTop w:val="0"/>
      <w:marBottom w:val="0"/>
      <w:divBdr>
        <w:top w:val="none" w:sz="0" w:space="0" w:color="auto"/>
        <w:left w:val="none" w:sz="0" w:space="0" w:color="auto"/>
        <w:bottom w:val="none" w:sz="0" w:space="0" w:color="auto"/>
        <w:right w:val="none" w:sz="0" w:space="0" w:color="auto"/>
      </w:divBdr>
      <w:divsChild>
        <w:div w:id="644818761">
          <w:marLeft w:val="547"/>
          <w:marRight w:val="0"/>
          <w:marTop w:val="0"/>
          <w:marBottom w:val="0"/>
          <w:divBdr>
            <w:top w:val="none" w:sz="0" w:space="0" w:color="auto"/>
            <w:left w:val="none" w:sz="0" w:space="0" w:color="auto"/>
            <w:bottom w:val="none" w:sz="0" w:space="0" w:color="auto"/>
            <w:right w:val="none" w:sz="0" w:space="0" w:color="auto"/>
          </w:divBdr>
        </w:div>
      </w:divsChild>
    </w:div>
    <w:div w:id="510727883">
      <w:bodyDiv w:val="1"/>
      <w:marLeft w:val="0"/>
      <w:marRight w:val="0"/>
      <w:marTop w:val="0"/>
      <w:marBottom w:val="0"/>
      <w:divBdr>
        <w:top w:val="none" w:sz="0" w:space="0" w:color="auto"/>
        <w:left w:val="none" w:sz="0" w:space="0" w:color="auto"/>
        <w:bottom w:val="none" w:sz="0" w:space="0" w:color="auto"/>
        <w:right w:val="none" w:sz="0" w:space="0" w:color="auto"/>
      </w:divBdr>
      <w:divsChild>
        <w:div w:id="678195752">
          <w:marLeft w:val="994"/>
          <w:marRight w:val="0"/>
          <w:marTop w:val="86"/>
          <w:marBottom w:val="120"/>
          <w:divBdr>
            <w:top w:val="none" w:sz="0" w:space="0" w:color="auto"/>
            <w:left w:val="none" w:sz="0" w:space="0" w:color="auto"/>
            <w:bottom w:val="none" w:sz="0" w:space="0" w:color="auto"/>
            <w:right w:val="none" w:sz="0" w:space="0" w:color="auto"/>
          </w:divBdr>
        </w:div>
      </w:divsChild>
    </w:div>
    <w:div w:id="525484319">
      <w:bodyDiv w:val="1"/>
      <w:marLeft w:val="0"/>
      <w:marRight w:val="0"/>
      <w:marTop w:val="0"/>
      <w:marBottom w:val="0"/>
      <w:divBdr>
        <w:top w:val="none" w:sz="0" w:space="0" w:color="auto"/>
        <w:left w:val="none" w:sz="0" w:space="0" w:color="auto"/>
        <w:bottom w:val="none" w:sz="0" w:space="0" w:color="auto"/>
        <w:right w:val="none" w:sz="0" w:space="0" w:color="auto"/>
      </w:divBdr>
    </w:div>
    <w:div w:id="543105900">
      <w:bodyDiv w:val="1"/>
      <w:marLeft w:val="0"/>
      <w:marRight w:val="0"/>
      <w:marTop w:val="0"/>
      <w:marBottom w:val="0"/>
      <w:divBdr>
        <w:top w:val="none" w:sz="0" w:space="0" w:color="auto"/>
        <w:left w:val="none" w:sz="0" w:space="0" w:color="auto"/>
        <w:bottom w:val="none" w:sz="0" w:space="0" w:color="auto"/>
        <w:right w:val="none" w:sz="0" w:space="0" w:color="auto"/>
      </w:divBdr>
      <w:divsChild>
        <w:div w:id="37052537">
          <w:marLeft w:val="1166"/>
          <w:marRight w:val="0"/>
          <w:marTop w:val="0"/>
          <w:marBottom w:val="0"/>
          <w:divBdr>
            <w:top w:val="none" w:sz="0" w:space="0" w:color="auto"/>
            <w:left w:val="none" w:sz="0" w:space="0" w:color="auto"/>
            <w:bottom w:val="none" w:sz="0" w:space="0" w:color="auto"/>
            <w:right w:val="none" w:sz="0" w:space="0" w:color="auto"/>
          </w:divBdr>
        </w:div>
        <w:div w:id="123351542">
          <w:marLeft w:val="547"/>
          <w:marRight w:val="0"/>
          <w:marTop w:val="0"/>
          <w:marBottom w:val="0"/>
          <w:divBdr>
            <w:top w:val="none" w:sz="0" w:space="0" w:color="auto"/>
            <w:left w:val="none" w:sz="0" w:space="0" w:color="auto"/>
            <w:bottom w:val="none" w:sz="0" w:space="0" w:color="auto"/>
            <w:right w:val="none" w:sz="0" w:space="0" w:color="auto"/>
          </w:divBdr>
        </w:div>
        <w:div w:id="161119970">
          <w:marLeft w:val="547"/>
          <w:marRight w:val="0"/>
          <w:marTop w:val="0"/>
          <w:marBottom w:val="0"/>
          <w:divBdr>
            <w:top w:val="none" w:sz="0" w:space="0" w:color="auto"/>
            <w:left w:val="none" w:sz="0" w:space="0" w:color="auto"/>
            <w:bottom w:val="none" w:sz="0" w:space="0" w:color="auto"/>
            <w:right w:val="none" w:sz="0" w:space="0" w:color="auto"/>
          </w:divBdr>
        </w:div>
        <w:div w:id="236283169">
          <w:marLeft w:val="547"/>
          <w:marRight w:val="0"/>
          <w:marTop w:val="0"/>
          <w:marBottom w:val="0"/>
          <w:divBdr>
            <w:top w:val="none" w:sz="0" w:space="0" w:color="auto"/>
            <w:left w:val="none" w:sz="0" w:space="0" w:color="auto"/>
            <w:bottom w:val="none" w:sz="0" w:space="0" w:color="auto"/>
            <w:right w:val="none" w:sz="0" w:space="0" w:color="auto"/>
          </w:divBdr>
        </w:div>
        <w:div w:id="250625853">
          <w:marLeft w:val="547"/>
          <w:marRight w:val="0"/>
          <w:marTop w:val="0"/>
          <w:marBottom w:val="0"/>
          <w:divBdr>
            <w:top w:val="none" w:sz="0" w:space="0" w:color="auto"/>
            <w:left w:val="none" w:sz="0" w:space="0" w:color="auto"/>
            <w:bottom w:val="none" w:sz="0" w:space="0" w:color="auto"/>
            <w:right w:val="none" w:sz="0" w:space="0" w:color="auto"/>
          </w:divBdr>
        </w:div>
        <w:div w:id="290406519">
          <w:marLeft w:val="547"/>
          <w:marRight w:val="0"/>
          <w:marTop w:val="0"/>
          <w:marBottom w:val="0"/>
          <w:divBdr>
            <w:top w:val="none" w:sz="0" w:space="0" w:color="auto"/>
            <w:left w:val="none" w:sz="0" w:space="0" w:color="auto"/>
            <w:bottom w:val="none" w:sz="0" w:space="0" w:color="auto"/>
            <w:right w:val="none" w:sz="0" w:space="0" w:color="auto"/>
          </w:divBdr>
        </w:div>
        <w:div w:id="292910880">
          <w:marLeft w:val="547"/>
          <w:marRight w:val="0"/>
          <w:marTop w:val="0"/>
          <w:marBottom w:val="0"/>
          <w:divBdr>
            <w:top w:val="none" w:sz="0" w:space="0" w:color="auto"/>
            <w:left w:val="none" w:sz="0" w:space="0" w:color="auto"/>
            <w:bottom w:val="none" w:sz="0" w:space="0" w:color="auto"/>
            <w:right w:val="none" w:sz="0" w:space="0" w:color="auto"/>
          </w:divBdr>
        </w:div>
        <w:div w:id="514854717">
          <w:marLeft w:val="547"/>
          <w:marRight w:val="0"/>
          <w:marTop w:val="0"/>
          <w:marBottom w:val="0"/>
          <w:divBdr>
            <w:top w:val="none" w:sz="0" w:space="0" w:color="auto"/>
            <w:left w:val="none" w:sz="0" w:space="0" w:color="auto"/>
            <w:bottom w:val="none" w:sz="0" w:space="0" w:color="auto"/>
            <w:right w:val="none" w:sz="0" w:space="0" w:color="auto"/>
          </w:divBdr>
        </w:div>
        <w:div w:id="608467713">
          <w:marLeft w:val="1166"/>
          <w:marRight w:val="0"/>
          <w:marTop w:val="0"/>
          <w:marBottom w:val="0"/>
          <w:divBdr>
            <w:top w:val="none" w:sz="0" w:space="0" w:color="auto"/>
            <w:left w:val="none" w:sz="0" w:space="0" w:color="auto"/>
            <w:bottom w:val="none" w:sz="0" w:space="0" w:color="auto"/>
            <w:right w:val="none" w:sz="0" w:space="0" w:color="auto"/>
          </w:divBdr>
        </w:div>
        <w:div w:id="700203782">
          <w:marLeft w:val="547"/>
          <w:marRight w:val="0"/>
          <w:marTop w:val="0"/>
          <w:marBottom w:val="0"/>
          <w:divBdr>
            <w:top w:val="none" w:sz="0" w:space="0" w:color="auto"/>
            <w:left w:val="none" w:sz="0" w:space="0" w:color="auto"/>
            <w:bottom w:val="none" w:sz="0" w:space="0" w:color="auto"/>
            <w:right w:val="none" w:sz="0" w:space="0" w:color="auto"/>
          </w:divBdr>
        </w:div>
        <w:div w:id="848914031">
          <w:marLeft w:val="547"/>
          <w:marRight w:val="0"/>
          <w:marTop w:val="0"/>
          <w:marBottom w:val="0"/>
          <w:divBdr>
            <w:top w:val="none" w:sz="0" w:space="0" w:color="auto"/>
            <w:left w:val="none" w:sz="0" w:space="0" w:color="auto"/>
            <w:bottom w:val="none" w:sz="0" w:space="0" w:color="auto"/>
            <w:right w:val="none" w:sz="0" w:space="0" w:color="auto"/>
          </w:divBdr>
        </w:div>
        <w:div w:id="870797601">
          <w:marLeft w:val="547"/>
          <w:marRight w:val="0"/>
          <w:marTop w:val="0"/>
          <w:marBottom w:val="0"/>
          <w:divBdr>
            <w:top w:val="none" w:sz="0" w:space="0" w:color="auto"/>
            <w:left w:val="none" w:sz="0" w:space="0" w:color="auto"/>
            <w:bottom w:val="none" w:sz="0" w:space="0" w:color="auto"/>
            <w:right w:val="none" w:sz="0" w:space="0" w:color="auto"/>
          </w:divBdr>
        </w:div>
        <w:div w:id="940646879">
          <w:marLeft w:val="547"/>
          <w:marRight w:val="0"/>
          <w:marTop w:val="0"/>
          <w:marBottom w:val="0"/>
          <w:divBdr>
            <w:top w:val="none" w:sz="0" w:space="0" w:color="auto"/>
            <w:left w:val="none" w:sz="0" w:space="0" w:color="auto"/>
            <w:bottom w:val="none" w:sz="0" w:space="0" w:color="auto"/>
            <w:right w:val="none" w:sz="0" w:space="0" w:color="auto"/>
          </w:divBdr>
        </w:div>
        <w:div w:id="961612732">
          <w:marLeft w:val="547"/>
          <w:marRight w:val="0"/>
          <w:marTop w:val="0"/>
          <w:marBottom w:val="0"/>
          <w:divBdr>
            <w:top w:val="none" w:sz="0" w:space="0" w:color="auto"/>
            <w:left w:val="none" w:sz="0" w:space="0" w:color="auto"/>
            <w:bottom w:val="none" w:sz="0" w:space="0" w:color="auto"/>
            <w:right w:val="none" w:sz="0" w:space="0" w:color="auto"/>
          </w:divBdr>
        </w:div>
        <w:div w:id="990713135">
          <w:marLeft w:val="547"/>
          <w:marRight w:val="0"/>
          <w:marTop w:val="0"/>
          <w:marBottom w:val="0"/>
          <w:divBdr>
            <w:top w:val="none" w:sz="0" w:space="0" w:color="auto"/>
            <w:left w:val="none" w:sz="0" w:space="0" w:color="auto"/>
            <w:bottom w:val="none" w:sz="0" w:space="0" w:color="auto"/>
            <w:right w:val="none" w:sz="0" w:space="0" w:color="auto"/>
          </w:divBdr>
        </w:div>
        <w:div w:id="1088498658">
          <w:marLeft w:val="547"/>
          <w:marRight w:val="0"/>
          <w:marTop w:val="0"/>
          <w:marBottom w:val="0"/>
          <w:divBdr>
            <w:top w:val="none" w:sz="0" w:space="0" w:color="auto"/>
            <w:left w:val="none" w:sz="0" w:space="0" w:color="auto"/>
            <w:bottom w:val="none" w:sz="0" w:space="0" w:color="auto"/>
            <w:right w:val="none" w:sz="0" w:space="0" w:color="auto"/>
          </w:divBdr>
        </w:div>
        <w:div w:id="1128661981">
          <w:marLeft w:val="1166"/>
          <w:marRight w:val="0"/>
          <w:marTop w:val="0"/>
          <w:marBottom w:val="0"/>
          <w:divBdr>
            <w:top w:val="none" w:sz="0" w:space="0" w:color="auto"/>
            <w:left w:val="none" w:sz="0" w:space="0" w:color="auto"/>
            <w:bottom w:val="none" w:sz="0" w:space="0" w:color="auto"/>
            <w:right w:val="none" w:sz="0" w:space="0" w:color="auto"/>
          </w:divBdr>
        </w:div>
        <w:div w:id="1138769282">
          <w:marLeft w:val="547"/>
          <w:marRight w:val="0"/>
          <w:marTop w:val="0"/>
          <w:marBottom w:val="0"/>
          <w:divBdr>
            <w:top w:val="none" w:sz="0" w:space="0" w:color="auto"/>
            <w:left w:val="none" w:sz="0" w:space="0" w:color="auto"/>
            <w:bottom w:val="none" w:sz="0" w:space="0" w:color="auto"/>
            <w:right w:val="none" w:sz="0" w:space="0" w:color="auto"/>
          </w:divBdr>
        </w:div>
        <w:div w:id="1228303801">
          <w:marLeft w:val="547"/>
          <w:marRight w:val="0"/>
          <w:marTop w:val="0"/>
          <w:marBottom w:val="0"/>
          <w:divBdr>
            <w:top w:val="none" w:sz="0" w:space="0" w:color="auto"/>
            <w:left w:val="none" w:sz="0" w:space="0" w:color="auto"/>
            <w:bottom w:val="none" w:sz="0" w:space="0" w:color="auto"/>
            <w:right w:val="none" w:sz="0" w:space="0" w:color="auto"/>
          </w:divBdr>
        </w:div>
        <w:div w:id="1406536448">
          <w:marLeft w:val="547"/>
          <w:marRight w:val="0"/>
          <w:marTop w:val="0"/>
          <w:marBottom w:val="0"/>
          <w:divBdr>
            <w:top w:val="none" w:sz="0" w:space="0" w:color="auto"/>
            <w:left w:val="none" w:sz="0" w:space="0" w:color="auto"/>
            <w:bottom w:val="none" w:sz="0" w:space="0" w:color="auto"/>
            <w:right w:val="none" w:sz="0" w:space="0" w:color="auto"/>
          </w:divBdr>
        </w:div>
        <w:div w:id="1472941553">
          <w:marLeft w:val="547"/>
          <w:marRight w:val="0"/>
          <w:marTop w:val="0"/>
          <w:marBottom w:val="0"/>
          <w:divBdr>
            <w:top w:val="none" w:sz="0" w:space="0" w:color="auto"/>
            <w:left w:val="none" w:sz="0" w:space="0" w:color="auto"/>
            <w:bottom w:val="none" w:sz="0" w:space="0" w:color="auto"/>
            <w:right w:val="none" w:sz="0" w:space="0" w:color="auto"/>
          </w:divBdr>
        </w:div>
        <w:div w:id="1496455496">
          <w:marLeft w:val="547"/>
          <w:marRight w:val="0"/>
          <w:marTop w:val="0"/>
          <w:marBottom w:val="0"/>
          <w:divBdr>
            <w:top w:val="none" w:sz="0" w:space="0" w:color="auto"/>
            <w:left w:val="none" w:sz="0" w:space="0" w:color="auto"/>
            <w:bottom w:val="none" w:sz="0" w:space="0" w:color="auto"/>
            <w:right w:val="none" w:sz="0" w:space="0" w:color="auto"/>
          </w:divBdr>
        </w:div>
        <w:div w:id="1508641116">
          <w:marLeft w:val="547"/>
          <w:marRight w:val="0"/>
          <w:marTop w:val="0"/>
          <w:marBottom w:val="0"/>
          <w:divBdr>
            <w:top w:val="none" w:sz="0" w:space="0" w:color="auto"/>
            <w:left w:val="none" w:sz="0" w:space="0" w:color="auto"/>
            <w:bottom w:val="none" w:sz="0" w:space="0" w:color="auto"/>
            <w:right w:val="none" w:sz="0" w:space="0" w:color="auto"/>
          </w:divBdr>
        </w:div>
        <w:div w:id="1789198508">
          <w:marLeft w:val="547"/>
          <w:marRight w:val="0"/>
          <w:marTop w:val="0"/>
          <w:marBottom w:val="0"/>
          <w:divBdr>
            <w:top w:val="none" w:sz="0" w:space="0" w:color="auto"/>
            <w:left w:val="none" w:sz="0" w:space="0" w:color="auto"/>
            <w:bottom w:val="none" w:sz="0" w:space="0" w:color="auto"/>
            <w:right w:val="none" w:sz="0" w:space="0" w:color="auto"/>
          </w:divBdr>
        </w:div>
        <w:div w:id="1814102189">
          <w:marLeft w:val="547"/>
          <w:marRight w:val="0"/>
          <w:marTop w:val="0"/>
          <w:marBottom w:val="0"/>
          <w:divBdr>
            <w:top w:val="none" w:sz="0" w:space="0" w:color="auto"/>
            <w:left w:val="none" w:sz="0" w:space="0" w:color="auto"/>
            <w:bottom w:val="none" w:sz="0" w:space="0" w:color="auto"/>
            <w:right w:val="none" w:sz="0" w:space="0" w:color="auto"/>
          </w:divBdr>
        </w:div>
        <w:div w:id="1949190440">
          <w:marLeft w:val="547"/>
          <w:marRight w:val="0"/>
          <w:marTop w:val="0"/>
          <w:marBottom w:val="0"/>
          <w:divBdr>
            <w:top w:val="none" w:sz="0" w:space="0" w:color="auto"/>
            <w:left w:val="none" w:sz="0" w:space="0" w:color="auto"/>
            <w:bottom w:val="none" w:sz="0" w:space="0" w:color="auto"/>
            <w:right w:val="none" w:sz="0" w:space="0" w:color="auto"/>
          </w:divBdr>
        </w:div>
        <w:div w:id="2063403793">
          <w:marLeft w:val="547"/>
          <w:marRight w:val="0"/>
          <w:marTop w:val="0"/>
          <w:marBottom w:val="0"/>
          <w:divBdr>
            <w:top w:val="none" w:sz="0" w:space="0" w:color="auto"/>
            <w:left w:val="none" w:sz="0" w:space="0" w:color="auto"/>
            <w:bottom w:val="none" w:sz="0" w:space="0" w:color="auto"/>
            <w:right w:val="none" w:sz="0" w:space="0" w:color="auto"/>
          </w:divBdr>
        </w:div>
      </w:divsChild>
    </w:div>
    <w:div w:id="644047770">
      <w:bodyDiv w:val="1"/>
      <w:marLeft w:val="0"/>
      <w:marRight w:val="0"/>
      <w:marTop w:val="0"/>
      <w:marBottom w:val="0"/>
      <w:divBdr>
        <w:top w:val="none" w:sz="0" w:space="0" w:color="auto"/>
        <w:left w:val="none" w:sz="0" w:space="0" w:color="auto"/>
        <w:bottom w:val="none" w:sz="0" w:space="0" w:color="auto"/>
        <w:right w:val="none" w:sz="0" w:space="0" w:color="auto"/>
      </w:divBdr>
      <w:divsChild>
        <w:div w:id="242568195">
          <w:marLeft w:val="547"/>
          <w:marRight w:val="0"/>
          <w:marTop w:val="0"/>
          <w:marBottom w:val="0"/>
          <w:divBdr>
            <w:top w:val="none" w:sz="0" w:space="0" w:color="auto"/>
            <w:left w:val="none" w:sz="0" w:space="0" w:color="auto"/>
            <w:bottom w:val="none" w:sz="0" w:space="0" w:color="auto"/>
            <w:right w:val="none" w:sz="0" w:space="0" w:color="auto"/>
          </w:divBdr>
        </w:div>
      </w:divsChild>
    </w:div>
    <w:div w:id="650061048">
      <w:bodyDiv w:val="1"/>
      <w:marLeft w:val="0"/>
      <w:marRight w:val="0"/>
      <w:marTop w:val="0"/>
      <w:marBottom w:val="0"/>
      <w:divBdr>
        <w:top w:val="none" w:sz="0" w:space="0" w:color="auto"/>
        <w:left w:val="none" w:sz="0" w:space="0" w:color="auto"/>
        <w:bottom w:val="none" w:sz="0" w:space="0" w:color="auto"/>
        <w:right w:val="none" w:sz="0" w:space="0" w:color="auto"/>
      </w:divBdr>
      <w:divsChild>
        <w:div w:id="9643338">
          <w:marLeft w:val="547"/>
          <w:marRight w:val="0"/>
          <w:marTop w:val="0"/>
          <w:marBottom w:val="0"/>
          <w:divBdr>
            <w:top w:val="none" w:sz="0" w:space="0" w:color="auto"/>
            <w:left w:val="none" w:sz="0" w:space="0" w:color="auto"/>
            <w:bottom w:val="none" w:sz="0" w:space="0" w:color="auto"/>
            <w:right w:val="none" w:sz="0" w:space="0" w:color="auto"/>
          </w:divBdr>
        </w:div>
      </w:divsChild>
    </w:div>
    <w:div w:id="662709056">
      <w:bodyDiv w:val="1"/>
      <w:marLeft w:val="0"/>
      <w:marRight w:val="0"/>
      <w:marTop w:val="0"/>
      <w:marBottom w:val="0"/>
      <w:divBdr>
        <w:top w:val="none" w:sz="0" w:space="0" w:color="auto"/>
        <w:left w:val="none" w:sz="0" w:space="0" w:color="auto"/>
        <w:bottom w:val="none" w:sz="0" w:space="0" w:color="auto"/>
        <w:right w:val="none" w:sz="0" w:space="0" w:color="auto"/>
      </w:divBdr>
      <w:divsChild>
        <w:div w:id="1929001402">
          <w:marLeft w:val="547"/>
          <w:marRight w:val="0"/>
          <w:marTop w:val="0"/>
          <w:marBottom w:val="0"/>
          <w:divBdr>
            <w:top w:val="none" w:sz="0" w:space="0" w:color="auto"/>
            <w:left w:val="none" w:sz="0" w:space="0" w:color="auto"/>
            <w:bottom w:val="none" w:sz="0" w:space="0" w:color="auto"/>
            <w:right w:val="none" w:sz="0" w:space="0" w:color="auto"/>
          </w:divBdr>
        </w:div>
      </w:divsChild>
    </w:div>
    <w:div w:id="692652672">
      <w:bodyDiv w:val="1"/>
      <w:marLeft w:val="0"/>
      <w:marRight w:val="0"/>
      <w:marTop w:val="0"/>
      <w:marBottom w:val="0"/>
      <w:divBdr>
        <w:top w:val="none" w:sz="0" w:space="0" w:color="auto"/>
        <w:left w:val="none" w:sz="0" w:space="0" w:color="auto"/>
        <w:bottom w:val="none" w:sz="0" w:space="0" w:color="auto"/>
        <w:right w:val="none" w:sz="0" w:space="0" w:color="auto"/>
      </w:divBdr>
      <w:divsChild>
        <w:div w:id="193541832">
          <w:marLeft w:val="547"/>
          <w:marRight w:val="0"/>
          <w:marTop w:val="0"/>
          <w:marBottom w:val="0"/>
          <w:divBdr>
            <w:top w:val="none" w:sz="0" w:space="0" w:color="auto"/>
            <w:left w:val="none" w:sz="0" w:space="0" w:color="auto"/>
            <w:bottom w:val="none" w:sz="0" w:space="0" w:color="auto"/>
            <w:right w:val="none" w:sz="0" w:space="0" w:color="auto"/>
          </w:divBdr>
        </w:div>
      </w:divsChild>
    </w:div>
    <w:div w:id="696321623">
      <w:bodyDiv w:val="1"/>
      <w:marLeft w:val="0"/>
      <w:marRight w:val="0"/>
      <w:marTop w:val="0"/>
      <w:marBottom w:val="0"/>
      <w:divBdr>
        <w:top w:val="none" w:sz="0" w:space="0" w:color="auto"/>
        <w:left w:val="none" w:sz="0" w:space="0" w:color="auto"/>
        <w:bottom w:val="none" w:sz="0" w:space="0" w:color="auto"/>
        <w:right w:val="none" w:sz="0" w:space="0" w:color="auto"/>
      </w:divBdr>
      <w:divsChild>
        <w:div w:id="83962105">
          <w:marLeft w:val="547"/>
          <w:marRight w:val="0"/>
          <w:marTop w:val="0"/>
          <w:marBottom w:val="0"/>
          <w:divBdr>
            <w:top w:val="none" w:sz="0" w:space="0" w:color="auto"/>
            <w:left w:val="none" w:sz="0" w:space="0" w:color="auto"/>
            <w:bottom w:val="none" w:sz="0" w:space="0" w:color="auto"/>
            <w:right w:val="none" w:sz="0" w:space="0" w:color="auto"/>
          </w:divBdr>
        </w:div>
        <w:div w:id="366764073">
          <w:marLeft w:val="547"/>
          <w:marRight w:val="0"/>
          <w:marTop w:val="0"/>
          <w:marBottom w:val="0"/>
          <w:divBdr>
            <w:top w:val="none" w:sz="0" w:space="0" w:color="auto"/>
            <w:left w:val="none" w:sz="0" w:space="0" w:color="auto"/>
            <w:bottom w:val="none" w:sz="0" w:space="0" w:color="auto"/>
            <w:right w:val="none" w:sz="0" w:space="0" w:color="auto"/>
          </w:divBdr>
        </w:div>
        <w:div w:id="392849801">
          <w:marLeft w:val="547"/>
          <w:marRight w:val="0"/>
          <w:marTop w:val="0"/>
          <w:marBottom w:val="0"/>
          <w:divBdr>
            <w:top w:val="none" w:sz="0" w:space="0" w:color="auto"/>
            <w:left w:val="none" w:sz="0" w:space="0" w:color="auto"/>
            <w:bottom w:val="none" w:sz="0" w:space="0" w:color="auto"/>
            <w:right w:val="none" w:sz="0" w:space="0" w:color="auto"/>
          </w:divBdr>
        </w:div>
        <w:div w:id="591205574">
          <w:marLeft w:val="547"/>
          <w:marRight w:val="0"/>
          <w:marTop w:val="0"/>
          <w:marBottom w:val="0"/>
          <w:divBdr>
            <w:top w:val="none" w:sz="0" w:space="0" w:color="auto"/>
            <w:left w:val="none" w:sz="0" w:space="0" w:color="auto"/>
            <w:bottom w:val="none" w:sz="0" w:space="0" w:color="auto"/>
            <w:right w:val="none" w:sz="0" w:space="0" w:color="auto"/>
          </w:divBdr>
        </w:div>
        <w:div w:id="690956671">
          <w:marLeft w:val="547"/>
          <w:marRight w:val="0"/>
          <w:marTop w:val="0"/>
          <w:marBottom w:val="0"/>
          <w:divBdr>
            <w:top w:val="none" w:sz="0" w:space="0" w:color="auto"/>
            <w:left w:val="none" w:sz="0" w:space="0" w:color="auto"/>
            <w:bottom w:val="none" w:sz="0" w:space="0" w:color="auto"/>
            <w:right w:val="none" w:sz="0" w:space="0" w:color="auto"/>
          </w:divBdr>
        </w:div>
        <w:div w:id="702096502">
          <w:marLeft w:val="547"/>
          <w:marRight w:val="0"/>
          <w:marTop w:val="0"/>
          <w:marBottom w:val="0"/>
          <w:divBdr>
            <w:top w:val="none" w:sz="0" w:space="0" w:color="auto"/>
            <w:left w:val="none" w:sz="0" w:space="0" w:color="auto"/>
            <w:bottom w:val="none" w:sz="0" w:space="0" w:color="auto"/>
            <w:right w:val="none" w:sz="0" w:space="0" w:color="auto"/>
          </w:divBdr>
        </w:div>
        <w:div w:id="868421143">
          <w:marLeft w:val="547"/>
          <w:marRight w:val="0"/>
          <w:marTop w:val="0"/>
          <w:marBottom w:val="0"/>
          <w:divBdr>
            <w:top w:val="none" w:sz="0" w:space="0" w:color="auto"/>
            <w:left w:val="none" w:sz="0" w:space="0" w:color="auto"/>
            <w:bottom w:val="none" w:sz="0" w:space="0" w:color="auto"/>
            <w:right w:val="none" w:sz="0" w:space="0" w:color="auto"/>
          </w:divBdr>
        </w:div>
      </w:divsChild>
    </w:div>
    <w:div w:id="696732636">
      <w:bodyDiv w:val="1"/>
      <w:marLeft w:val="0"/>
      <w:marRight w:val="0"/>
      <w:marTop w:val="0"/>
      <w:marBottom w:val="0"/>
      <w:divBdr>
        <w:top w:val="none" w:sz="0" w:space="0" w:color="auto"/>
        <w:left w:val="none" w:sz="0" w:space="0" w:color="auto"/>
        <w:bottom w:val="none" w:sz="0" w:space="0" w:color="auto"/>
        <w:right w:val="none" w:sz="0" w:space="0" w:color="auto"/>
      </w:divBdr>
      <w:divsChild>
        <w:div w:id="2026515497">
          <w:marLeft w:val="994"/>
          <w:marRight w:val="0"/>
          <w:marTop w:val="77"/>
          <w:marBottom w:val="120"/>
          <w:divBdr>
            <w:top w:val="none" w:sz="0" w:space="0" w:color="auto"/>
            <w:left w:val="none" w:sz="0" w:space="0" w:color="auto"/>
            <w:bottom w:val="none" w:sz="0" w:space="0" w:color="auto"/>
            <w:right w:val="none" w:sz="0" w:space="0" w:color="auto"/>
          </w:divBdr>
        </w:div>
      </w:divsChild>
    </w:div>
    <w:div w:id="758869273">
      <w:bodyDiv w:val="1"/>
      <w:marLeft w:val="0"/>
      <w:marRight w:val="0"/>
      <w:marTop w:val="0"/>
      <w:marBottom w:val="0"/>
      <w:divBdr>
        <w:top w:val="none" w:sz="0" w:space="0" w:color="auto"/>
        <w:left w:val="none" w:sz="0" w:space="0" w:color="auto"/>
        <w:bottom w:val="none" w:sz="0" w:space="0" w:color="auto"/>
        <w:right w:val="none" w:sz="0" w:space="0" w:color="auto"/>
      </w:divBdr>
      <w:divsChild>
        <w:div w:id="659357884">
          <w:marLeft w:val="288"/>
          <w:marRight w:val="0"/>
          <w:marTop w:val="240"/>
          <w:marBottom w:val="0"/>
          <w:divBdr>
            <w:top w:val="none" w:sz="0" w:space="0" w:color="auto"/>
            <w:left w:val="none" w:sz="0" w:space="0" w:color="auto"/>
            <w:bottom w:val="none" w:sz="0" w:space="0" w:color="auto"/>
            <w:right w:val="none" w:sz="0" w:space="0" w:color="auto"/>
          </w:divBdr>
        </w:div>
        <w:div w:id="831944311">
          <w:marLeft w:val="288"/>
          <w:marRight w:val="0"/>
          <w:marTop w:val="240"/>
          <w:marBottom w:val="0"/>
          <w:divBdr>
            <w:top w:val="none" w:sz="0" w:space="0" w:color="auto"/>
            <w:left w:val="none" w:sz="0" w:space="0" w:color="auto"/>
            <w:bottom w:val="none" w:sz="0" w:space="0" w:color="auto"/>
            <w:right w:val="none" w:sz="0" w:space="0" w:color="auto"/>
          </w:divBdr>
        </w:div>
      </w:divsChild>
    </w:div>
    <w:div w:id="764807511">
      <w:bodyDiv w:val="1"/>
      <w:marLeft w:val="0"/>
      <w:marRight w:val="0"/>
      <w:marTop w:val="0"/>
      <w:marBottom w:val="0"/>
      <w:divBdr>
        <w:top w:val="none" w:sz="0" w:space="0" w:color="auto"/>
        <w:left w:val="none" w:sz="0" w:space="0" w:color="auto"/>
        <w:bottom w:val="none" w:sz="0" w:space="0" w:color="auto"/>
        <w:right w:val="none" w:sz="0" w:space="0" w:color="auto"/>
      </w:divBdr>
      <w:divsChild>
        <w:div w:id="74936165">
          <w:marLeft w:val="547"/>
          <w:marRight w:val="0"/>
          <w:marTop w:val="0"/>
          <w:marBottom w:val="0"/>
          <w:divBdr>
            <w:top w:val="none" w:sz="0" w:space="0" w:color="auto"/>
            <w:left w:val="none" w:sz="0" w:space="0" w:color="auto"/>
            <w:bottom w:val="none" w:sz="0" w:space="0" w:color="auto"/>
            <w:right w:val="none" w:sz="0" w:space="0" w:color="auto"/>
          </w:divBdr>
        </w:div>
        <w:div w:id="142087750">
          <w:marLeft w:val="547"/>
          <w:marRight w:val="0"/>
          <w:marTop w:val="0"/>
          <w:marBottom w:val="0"/>
          <w:divBdr>
            <w:top w:val="none" w:sz="0" w:space="0" w:color="auto"/>
            <w:left w:val="none" w:sz="0" w:space="0" w:color="auto"/>
            <w:bottom w:val="none" w:sz="0" w:space="0" w:color="auto"/>
            <w:right w:val="none" w:sz="0" w:space="0" w:color="auto"/>
          </w:divBdr>
        </w:div>
        <w:div w:id="246426418">
          <w:marLeft w:val="547"/>
          <w:marRight w:val="0"/>
          <w:marTop w:val="0"/>
          <w:marBottom w:val="0"/>
          <w:divBdr>
            <w:top w:val="none" w:sz="0" w:space="0" w:color="auto"/>
            <w:left w:val="none" w:sz="0" w:space="0" w:color="auto"/>
            <w:bottom w:val="none" w:sz="0" w:space="0" w:color="auto"/>
            <w:right w:val="none" w:sz="0" w:space="0" w:color="auto"/>
          </w:divBdr>
        </w:div>
        <w:div w:id="247926954">
          <w:marLeft w:val="547"/>
          <w:marRight w:val="0"/>
          <w:marTop w:val="0"/>
          <w:marBottom w:val="0"/>
          <w:divBdr>
            <w:top w:val="none" w:sz="0" w:space="0" w:color="auto"/>
            <w:left w:val="none" w:sz="0" w:space="0" w:color="auto"/>
            <w:bottom w:val="none" w:sz="0" w:space="0" w:color="auto"/>
            <w:right w:val="none" w:sz="0" w:space="0" w:color="auto"/>
          </w:divBdr>
        </w:div>
        <w:div w:id="394014864">
          <w:marLeft w:val="547"/>
          <w:marRight w:val="0"/>
          <w:marTop w:val="0"/>
          <w:marBottom w:val="0"/>
          <w:divBdr>
            <w:top w:val="none" w:sz="0" w:space="0" w:color="auto"/>
            <w:left w:val="none" w:sz="0" w:space="0" w:color="auto"/>
            <w:bottom w:val="none" w:sz="0" w:space="0" w:color="auto"/>
            <w:right w:val="none" w:sz="0" w:space="0" w:color="auto"/>
          </w:divBdr>
        </w:div>
        <w:div w:id="401217429">
          <w:marLeft w:val="547"/>
          <w:marRight w:val="0"/>
          <w:marTop w:val="0"/>
          <w:marBottom w:val="0"/>
          <w:divBdr>
            <w:top w:val="none" w:sz="0" w:space="0" w:color="auto"/>
            <w:left w:val="none" w:sz="0" w:space="0" w:color="auto"/>
            <w:bottom w:val="none" w:sz="0" w:space="0" w:color="auto"/>
            <w:right w:val="none" w:sz="0" w:space="0" w:color="auto"/>
          </w:divBdr>
        </w:div>
        <w:div w:id="714080735">
          <w:marLeft w:val="547"/>
          <w:marRight w:val="0"/>
          <w:marTop w:val="0"/>
          <w:marBottom w:val="0"/>
          <w:divBdr>
            <w:top w:val="none" w:sz="0" w:space="0" w:color="auto"/>
            <w:left w:val="none" w:sz="0" w:space="0" w:color="auto"/>
            <w:bottom w:val="none" w:sz="0" w:space="0" w:color="auto"/>
            <w:right w:val="none" w:sz="0" w:space="0" w:color="auto"/>
          </w:divBdr>
        </w:div>
        <w:div w:id="822507907">
          <w:marLeft w:val="547"/>
          <w:marRight w:val="0"/>
          <w:marTop w:val="0"/>
          <w:marBottom w:val="0"/>
          <w:divBdr>
            <w:top w:val="none" w:sz="0" w:space="0" w:color="auto"/>
            <w:left w:val="none" w:sz="0" w:space="0" w:color="auto"/>
            <w:bottom w:val="none" w:sz="0" w:space="0" w:color="auto"/>
            <w:right w:val="none" w:sz="0" w:space="0" w:color="auto"/>
          </w:divBdr>
        </w:div>
        <w:div w:id="883444732">
          <w:marLeft w:val="547"/>
          <w:marRight w:val="0"/>
          <w:marTop w:val="0"/>
          <w:marBottom w:val="0"/>
          <w:divBdr>
            <w:top w:val="none" w:sz="0" w:space="0" w:color="auto"/>
            <w:left w:val="none" w:sz="0" w:space="0" w:color="auto"/>
            <w:bottom w:val="none" w:sz="0" w:space="0" w:color="auto"/>
            <w:right w:val="none" w:sz="0" w:space="0" w:color="auto"/>
          </w:divBdr>
        </w:div>
        <w:div w:id="963656545">
          <w:marLeft w:val="547"/>
          <w:marRight w:val="0"/>
          <w:marTop w:val="0"/>
          <w:marBottom w:val="0"/>
          <w:divBdr>
            <w:top w:val="none" w:sz="0" w:space="0" w:color="auto"/>
            <w:left w:val="none" w:sz="0" w:space="0" w:color="auto"/>
            <w:bottom w:val="none" w:sz="0" w:space="0" w:color="auto"/>
            <w:right w:val="none" w:sz="0" w:space="0" w:color="auto"/>
          </w:divBdr>
        </w:div>
        <w:div w:id="969823292">
          <w:marLeft w:val="547"/>
          <w:marRight w:val="0"/>
          <w:marTop w:val="0"/>
          <w:marBottom w:val="0"/>
          <w:divBdr>
            <w:top w:val="none" w:sz="0" w:space="0" w:color="auto"/>
            <w:left w:val="none" w:sz="0" w:space="0" w:color="auto"/>
            <w:bottom w:val="none" w:sz="0" w:space="0" w:color="auto"/>
            <w:right w:val="none" w:sz="0" w:space="0" w:color="auto"/>
          </w:divBdr>
        </w:div>
        <w:div w:id="1053697604">
          <w:marLeft w:val="547"/>
          <w:marRight w:val="0"/>
          <w:marTop w:val="0"/>
          <w:marBottom w:val="0"/>
          <w:divBdr>
            <w:top w:val="none" w:sz="0" w:space="0" w:color="auto"/>
            <w:left w:val="none" w:sz="0" w:space="0" w:color="auto"/>
            <w:bottom w:val="none" w:sz="0" w:space="0" w:color="auto"/>
            <w:right w:val="none" w:sz="0" w:space="0" w:color="auto"/>
          </w:divBdr>
        </w:div>
        <w:div w:id="1175803668">
          <w:marLeft w:val="547"/>
          <w:marRight w:val="0"/>
          <w:marTop w:val="0"/>
          <w:marBottom w:val="0"/>
          <w:divBdr>
            <w:top w:val="none" w:sz="0" w:space="0" w:color="auto"/>
            <w:left w:val="none" w:sz="0" w:space="0" w:color="auto"/>
            <w:bottom w:val="none" w:sz="0" w:space="0" w:color="auto"/>
            <w:right w:val="none" w:sz="0" w:space="0" w:color="auto"/>
          </w:divBdr>
        </w:div>
        <w:div w:id="1387215278">
          <w:marLeft w:val="547"/>
          <w:marRight w:val="0"/>
          <w:marTop w:val="0"/>
          <w:marBottom w:val="0"/>
          <w:divBdr>
            <w:top w:val="none" w:sz="0" w:space="0" w:color="auto"/>
            <w:left w:val="none" w:sz="0" w:space="0" w:color="auto"/>
            <w:bottom w:val="none" w:sz="0" w:space="0" w:color="auto"/>
            <w:right w:val="none" w:sz="0" w:space="0" w:color="auto"/>
          </w:divBdr>
        </w:div>
        <w:div w:id="1854566568">
          <w:marLeft w:val="547"/>
          <w:marRight w:val="0"/>
          <w:marTop w:val="0"/>
          <w:marBottom w:val="0"/>
          <w:divBdr>
            <w:top w:val="none" w:sz="0" w:space="0" w:color="auto"/>
            <w:left w:val="none" w:sz="0" w:space="0" w:color="auto"/>
            <w:bottom w:val="none" w:sz="0" w:space="0" w:color="auto"/>
            <w:right w:val="none" w:sz="0" w:space="0" w:color="auto"/>
          </w:divBdr>
        </w:div>
        <w:div w:id="1867715799">
          <w:marLeft w:val="547"/>
          <w:marRight w:val="0"/>
          <w:marTop w:val="0"/>
          <w:marBottom w:val="0"/>
          <w:divBdr>
            <w:top w:val="none" w:sz="0" w:space="0" w:color="auto"/>
            <w:left w:val="none" w:sz="0" w:space="0" w:color="auto"/>
            <w:bottom w:val="none" w:sz="0" w:space="0" w:color="auto"/>
            <w:right w:val="none" w:sz="0" w:space="0" w:color="auto"/>
          </w:divBdr>
        </w:div>
        <w:div w:id="1916669216">
          <w:marLeft w:val="547"/>
          <w:marRight w:val="0"/>
          <w:marTop w:val="0"/>
          <w:marBottom w:val="0"/>
          <w:divBdr>
            <w:top w:val="none" w:sz="0" w:space="0" w:color="auto"/>
            <w:left w:val="none" w:sz="0" w:space="0" w:color="auto"/>
            <w:bottom w:val="none" w:sz="0" w:space="0" w:color="auto"/>
            <w:right w:val="none" w:sz="0" w:space="0" w:color="auto"/>
          </w:divBdr>
        </w:div>
        <w:div w:id="1928534016">
          <w:marLeft w:val="547"/>
          <w:marRight w:val="0"/>
          <w:marTop w:val="0"/>
          <w:marBottom w:val="0"/>
          <w:divBdr>
            <w:top w:val="none" w:sz="0" w:space="0" w:color="auto"/>
            <w:left w:val="none" w:sz="0" w:space="0" w:color="auto"/>
            <w:bottom w:val="none" w:sz="0" w:space="0" w:color="auto"/>
            <w:right w:val="none" w:sz="0" w:space="0" w:color="auto"/>
          </w:divBdr>
        </w:div>
        <w:div w:id="1942449840">
          <w:marLeft w:val="547"/>
          <w:marRight w:val="0"/>
          <w:marTop w:val="0"/>
          <w:marBottom w:val="0"/>
          <w:divBdr>
            <w:top w:val="none" w:sz="0" w:space="0" w:color="auto"/>
            <w:left w:val="none" w:sz="0" w:space="0" w:color="auto"/>
            <w:bottom w:val="none" w:sz="0" w:space="0" w:color="auto"/>
            <w:right w:val="none" w:sz="0" w:space="0" w:color="auto"/>
          </w:divBdr>
        </w:div>
        <w:div w:id="2058968177">
          <w:marLeft w:val="547"/>
          <w:marRight w:val="0"/>
          <w:marTop w:val="0"/>
          <w:marBottom w:val="0"/>
          <w:divBdr>
            <w:top w:val="none" w:sz="0" w:space="0" w:color="auto"/>
            <w:left w:val="none" w:sz="0" w:space="0" w:color="auto"/>
            <w:bottom w:val="none" w:sz="0" w:space="0" w:color="auto"/>
            <w:right w:val="none" w:sz="0" w:space="0" w:color="auto"/>
          </w:divBdr>
        </w:div>
        <w:div w:id="2063745740">
          <w:marLeft w:val="547"/>
          <w:marRight w:val="0"/>
          <w:marTop w:val="0"/>
          <w:marBottom w:val="0"/>
          <w:divBdr>
            <w:top w:val="none" w:sz="0" w:space="0" w:color="auto"/>
            <w:left w:val="none" w:sz="0" w:space="0" w:color="auto"/>
            <w:bottom w:val="none" w:sz="0" w:space="0" w:color="auto"/>
            <w:right w:val="none" w:sz="0" w:space="0" w:color="auto"/>
          </w:divBdr>
        </w:div>
      </w:divsChild>
    </w:div>
    <w:div w:id="776486486">
      <w:bodyDiv w:val="1"/>
      <w:marLeft w:val="0"/>
      <w:marRight w:val="0"/>
      <w:marTop w:val="0"/>
      <w:marBottom w:val="0"/>
      <w:divBdr>
        <w:top w:val="none" w:sz="0" w:space="0" w:color="auto"/>
        <w:left w:val="none" w:sz="0" w:space="0" w:color="auto"/>
        <w:bottom w:val="none" w:sz="0" w:space="0" w:color="auto"/>
        <w:right w:val="none" w:sz="0" w:space="0" w:color="auto"/>
      </w:divBdr>
      <w:divsChild>
        <w:div w:id="81267397">
          <w:marLeft w:val="547"/>
          <w:marRight w:val="0"/>
          <w:marTop w:val="0"/>
          <w:marBottom w:val="0"/>
          <w:divBdr>
            <w:top w:val="none" w:sz="0" w:space="0" w:color="auto"/>
            <w:left w:val="none" w:sz="0" w:space="0" w:color="auto"/>
            <w:bottom w:val="none" w:sz="0" w:space="0" w:color="auto"/>
            <w:right w:val="none" w:sz="0" w:space="0" w:color="auto"/>
          </w:divBdr>
        </w:div>
        <w:div w:id="249312588">
          <w:marLeft w:val="547"/>
          <w:marRight w:val="0"/>
          <w:marTop w:val="0"/>
          <w:marBottom w:val="0"/>
          <w:divBdr>
            <w:top w:val="none" w:sz="0" w:space="0" w:color="auto"/>
            <w:left w:val="none" w:sz="0" w:space="0" w:color="auto"/>
            <w:bottom w:val="none" w:sz="0" w:space="0" w:color="auto"/>
            <w:right w:val="none" w:sz="0" w:space="0" w:color="auto"/>
          </w:divBdr>
        </w:div>
        <w:div w:id="319891854">
          <w:marLeft w:val="547"/>
          <w:marRight w:val="0"/>
          <w:marTop w:val="0"/>
          <w:marBottom w:val="0"/>
          <w:divBdr>
            <w:top w:val="none" w:sz="0" w:space="0" w:color="auto"/>
            <w:left w:val="none" w:sz="0" w:space="0" w:color="auto"/>
            <w:bottom w:val="none" w:sz="0" w:space="0" w:color="auto"/>
            <w:right w:val="none" w:sz="0" w:space="0" w:color="auto"/>
          </w:divBdr>
        </w:div>
        <w:div w:id="687219784">
          <w:marLeft w:val="547"/>
          <w:marRight w:val="0"/>
          <w:marTop w:val="0"/>
          <w:marBottom w:val="0"/>
          <w:divBdr>
            <w:top w:val="none" w:sz="0" w:space="0" w:color="auto"/>
            <w:left w:val="none" w:sz="0" w:space="0" w:color="auto"/>
            <w:bottom w:val="none" w:sz="0" w:space="0" w:color="auto"/>
            <w:right w:val="none" w:sz="0" w:space="0" w:color="auto"/>
          </w:divBdr>
        </w:div>
        <w:div w:id="1063334314">
          <w:marLeft w:val="547"/>
          <w:marRight w:val="0"/>
          <w:marTop w:val="0"/>
          <w:marBottom w:val="0"/>
          <w:divBdr>
            <w:top w:val="none" w:sz="0" w:space="0" w:color="auto"/>
            <w:left w:val="none" w:sz="0" w:space="0" w:color="auto"/>
            <w:bottom w:val="none" w:sz="0" w:space="0" w:color="auto"/>
            <w:right w:val="none" w:sz="0" w:space="0" w:color="auto"/>
          </w:divBdr>
        </w:div>
        <w:div w:id="1235356865">
          <w:marLeft w:val="547"/>
          <w:marRight w:val="0"/>
          <w:marTop w:val="0"/>
          <w:marBottom w:val="0"/>
          <w:divBdr>
            <w:top w:val="none" w:sz="0" w:space="0" w:color="auto"/>
            <w:left w:val="none" w:sz="0" w:space="0" w:color="auto"/>
            <w:bottom w:val="none" w:sz="0" w:space="0" w:color="auto"/>
            <w:right w:val="none" w:sz="0" w:space="0" w:color="auto"/>
          </w:divBdr>
        </w:div>
        <w:div w:id="1987513108">
          <w:marLeft w:val="547"/>
          <w:marRight w:val="0"/>
          <w:marTop w:val="0"/>
          <w:marBottom w:val="0"/>
          <w:divBdr>
            <w:top w:val="none" w:sz="0" w:space="0" w:color="auto"/>
            <w:left w:val="none" w:sz="0" w:space="0" w:color="auto"/>
            <w:bottom w:val="none" w:sz="0" w:space="0" w:color="auto"/>
            <w:right w:val="none" w:sz="0" w:space="0" w:color="auto"/>
          </w:divBdr>
        </w:div>
      </w:divsChild>
    </w:div>
    <w:div w:id="866215306">
      <w:bodyDiv w:val="1"/>
      <w:marLeft w:val="0"/>
      <w:marRight w:val="0"/>
      <w:marTop w:val="0"/>
      <w:marBottom w:val="0"/>
      <w:divBdr>
        <w:top w:val="none" w:sz="0" w:space="0" w:color="auto"/>
        <w:left w:val="none" w:sz="0" w:space="0" w:color="auto"/>
        <w:bottom w:val="none" w:sz="0" w:space="0" w:color="auto"/>
        <w:right w:val="none" w:sz="0" w:space="0" w:color="auto"/>
      </w:divBdr>
    </w:div>
    <w:div w:id="955410622">
      <w:bodyDiv w:val="1"/>
      <w:marLeft w:val="0"/>
      <w:marRight w:val="0"/>
      <w:marTop w:val="0"/>
      <w:marBottom w:val="0"/>
      <w:divBdr>
        <w:top w:val="none" w:sz="0" w:space="0" w:color="auto"/>
        <w:left w:val="none" w:sz="0" w:space="0" w:color="auto"/>
        <w:bottom w:val="none" w:sz="0" w:space="0" w:color="auto"/>
        <w:right w:val="none" w:sz="0" w:space="0" w:color="auto"/>
      </w:divBdr>
      <w:divsChild>
        <w:div w:id="30344858">
          <w:marLeft w:val="547"/>
          <w:marRight w:val="0"/>
          <w:marTop w:val="0"/>
          <w:marBottom w:val="0"/>
          <w:divBdr>
            <w:top w:val="none" w:sz="0" w:space="0" w:color="auto"/>
            <w:left w:val="none" w:sz="0" w:space="0" w:color="auto"/>
            <w:bottom w:val="none" w:sz="0" w:space="0" w:color="auto"/>
            <w:right w:val="none" w:sz="0" w:space="0" w:color="auto"/>
          </w:divBdr>
        </w:div>
        <w:div w:id="59523123">
          <w:marLeft w:val="547"/>
          <w:marRight w:val="0"/>
          <w:marTop w:val="0"/>
          <w:marBottom w:val="0"/>
          <w:divBdr>
            <w:top w:val="none" w:sz="0" w:space="0" w:color="auto"/>
            <w:left w:val="none" w:sz="0" w:space="0" w:color="auto"/>
            <w:bottom w:val="none" w:sz="0" w:space="0" w:color="auto"/>
            <w:right w:val="none" w:sz="0" w:space="0" w:color="auto"/>
          </w:divBdr>
        </w:div>
        <w:div w:id="112596504">
          <w:marLeft w:val="547"/>
          <w:marRight w:val="0"/>
          <w:marTop w:val="0"/>
          <w:marBottom w:val="0"/>
          <w:divBdr>
            <w:top w:val="none" w:sz="0" w:space="0" w:color="auto"/>
            <w:left w:val="none" w:sz="0" w:space="0" w:color="auto"/>
            <w:bottom w:val="none" w:sz="0" w:space="0" w:color="auto"/>
            <w:right w:val="none" w:sz="0" w:space="0" w:color="auto"/>
          </w:divBdr>
        </w:div>
        <w:div w:id="213858385">
          <w:marLeft w:val="547"/>
          <w:marRight w:val="0"/>
          <w:marTop w:val="0"/>
          <w:marBottom w:val="0"/>
          <w:divBdr>
            <w:top w:val="none" w:sz="0" w:space="0" w:color="auto"/>
            <w:left w:val="none" w:sz="0" w:space="0" w:color="auto"/>
            <w:bottom w:val="none" w:sz="0" w:space="0" w:color="auto"/>
            <w:right w:val="none" w:sz="0" w:space="0" w:color="auto"/>
          </w:divBdr>
        </w:div>
        <w:div w:id="327094427">
          <w:marLeft w:val="547"/>
          <w:marRight w:val="0"/>
          <w:marTop w:val="0"/>
          <w:marBottom w:val="0"/>
          <w:divBdr>
            <w:top w:val="none" w:sz="0" w:space="0" w:color="auto"/>
            <w:left w:val="none" w:sz="0" w:space="0" w:color="auto"/>
            <w:bottom w:val="none" w:sz="0" w:space="0" w:color="auto"/>
            <w:right w:val="none" w:sz="0" w:space="0" w:color="auto"/>
          </w:divBdr>
        </w:div>
        <w:div w:id="332606289">
          <w:marLeft w:val="547"/>
          <w:marRight w:val="0"/>
          <w:marTop w:val="0"/>
          <w:marBottom w:val="0"/>
          <w:divBdr>
            <w:top w:val="none" w:sz="0" w:space="0" w:color="auto"/>
            <w:left w:val="none" w:sz="0" w:space="0" w:color="auto"/>
            <w:bottom w:val="none" w:sz="0" w:space="0" w:color="auto"/>
            <w:right w:val="none" w:sz="0" w:space="0" w:color="auto"/>
          </w:divBdr>
        </w:div>
        <w:div w:id="488593881">
          <w:marLeft w:val="547"/>
          <w:marRight w:val="0"/>
          <w:marTop w:val="0"/>
          <w:marBottom w:val="0"/>
          <w:divBdr>
            <w:top w:val="none" w:sz="0" w:space="0" w:color="auto"/>
            <w:left w:val="none" w:sz="0" w:space="0" w:color="auto"/>
            <w:bottom w:val="none" w:sz="0" w:space="0" w:color="auto"/>
            <w:right w:val="none" w:sz="0" w:space="0" w:color="auto"/>
          </w:divBdr>
        </w:div>
        <w:div w:id="493763608">
          <w:marLeft w:val="1166"/>
          <w:marRight w:val="0"/>
          <w:marTop w:val="0"/>
          <w:marBottom w:val="0"/>
          <w:divBdr>
            <w:top w:val="none" w:sz="0" w:space="0" w:color="auto"/>
            <w:left w:val="none" w:sz="0" w:space="0" w:color="auto"/>
            <w:bottom w:val="none" w:sz="0" w:space="0" w:color="auto"/>
            <w:right w:val="none" w:sz="0" w:space="0" w:color="auto"/>
          </w:divBdr>
        </w:div>
        <w:div w:id="515967497">
          <w:marLeft w:val="547"/>
          <w:marRight w:val="0"/>
          <w:marTop w:val="0"/>
          <w:marBottom w:val="0"/>
          <w:divBdr>
            <w:top w:val="none" w:sz="0" w:space="0" w:color="auto"/>
            <w:left w:val="none" w:sz="0" w:space="0" w:color="auto"/>
            <w:bottom w:val="none" w:sz="0" w:space="0" w:color="auto"/>
            <w:right w:val="none" w:sz="0" w:space="0" w:color="auto"/>
          </w:divBdr>
        </w:div>
        <w:div w:id="578633988">
          <w:marLeft w:val="547"/>
          <w:marRight w:val="0"/>
          <w:marTop w:val="0"/>
          <w:marBottom w:val="0"/>
          <w:divBdr>
            <w:top w:val="none" w:sz="0" w:space="0" w:color="auto"/>
            <w:left w:val="none" w:sz="0" w:space="0" w:color="auto"/>
            <w:bottom w:val="none" w:sz="0" w:space="0" w:color="auto"/>
            <w:right w:val="none" w:sz="0" w:space="0" w:color="auto"/>
          </w:divBdr>
        </w:div>
        <w:div w:id="593827246">
          <w:marLeft w:val="547"/>
          <w:marRight w:val="0"/>
          <w:marTop w:val="0"/>
          <w:marBottom w:val="0"/>
          <w:divBdr>
            <w:top w:val="none" w:sz="0" w:space="0" w:color="auto"/>
            <w:left w:val="none" w:sz="0" w:space="0" w:color="auto"/>
            <w:bottom w:val="none" w:sz="0" w:space="0" w:color="auto"/>
            <w:right w:val="none" w:sz="0" w:space="0" w:color="auto"/>
          </w:divBdr>
        </w:div>
        <w:div w:id="646478152">
          <w:marLeft w:val="547"/>
          <w:marRight w:val="0"/>
          <w:marTop w:val="0"/>
          <w:marBottom w:val="0"/>
          <w:divBdr>
            <w:top w:val="none" w:sz="0" w:space="0" w:color="auto"/>
            <w:left w:val="none" w:sz="0" w:space="0" w:color="auto"/>
            <w:bottom w:val="none" w:sz="0" w:space="0" w:color="auto"/>
            <w:right w:val="none" w:sz="0" w:space="0" w:color="auto"/>
          </w:divBdr>
        </w:div>
        <w:div w:id="708264474">
          <w:marLeft w:val="547"/>
          <w:marRight w:val="0"/>
          <w:marTop w:val="0"/>
          <w:marBottom w:val="0"/>
          <w:divBdr>
            <w:top w:val="none" w:sz="0" w:space="0" w:color="auto"/>
            <w:left w:val="none" w:sz="0" w:space="0" w:color="auto"/>
            <w:bottom w:val="none" w:sz="0" w:space="0" w:color="auto"/>
            <w:right w:val="none" w:sz="0" w:space="0" w:color="auto"/>
          </w:divBdr>
        </w:div>
        <w:div w:id="754940348">
          <w:marLeft w:val="547"/>
          <w:marRight w:val="0"/>
          <w:marTop w:val="0"/>
          <w:marBottom w:val="0"/>
          <w:divBdr>
            <w:top w:val="none" w:sz="0" w:space="0" w:color="auto"/>
            <w:left w:val="none" w:sz="0" w:space="0" w:color="auto"/>
            <w:bottom w:val="none" w:sz="0" w:space="0" w:color="auto"/>
            <w:right w:val="none" w:sz="0" w:space="0" w:color="auto"/>
          </w:divBdr>
        </w:div>
        <w:div w:id="915935873">
          <w:marLeft w:val="1166"/>
          <w:marRight w:val="0"/>
          <w:marTop w:val="0"/>
          <w:marBottom w:val="0"/>
          <w:divBdr>
            <w:top w:val="none" w:sz="0" w:space="0" w:color="auto"/>
            <w:left w:val="none" w:sz="0" w:space="0" w:color="auto"/>
            <w:bottom w:val="none" w:sz="0" w:space="0" w:color="auto"/>
            <w:right w:val="none" w:sz="0" w:space="0" w:color="auto"/>
          </w:divBdr>
        </w:div>
        <w:div w:id="946808945">
          <w:marLeft w:val="547"/>
          <w:marRight w:val="0"/>
          <w:marTop w:val="0"/>
          <w:marBottom w:val="0"/>
          <w:divBdr>
            <w:top w:val="none" w:sz="0" w:space="0" w:color="auto"/>
            <w:left w:val="none" w:sz="0" w:space="0" w:color="auto"/>
            <w:bottom w:val="none" w:sz="0" w:space="0" w:color="auto"/>
            <w:right w:val="none" w:sz="0" w:space="0" w:color="auto"/>
          </w:divBdr>
        </w:div>
        <w:div w:id="962349544">
          <w:marLeft w:val="547"/>
          <w:marRight w:val="0"/>
          <w:marTop w:val="0"/>
          <w:marBottom w:val="0"/>
          <w:divBdr>
            <w:top w:val="none" w:sz="0" w:space="0" w:color="auto"/>
            <w:left w:val="none" w:sz="0" w:space="0" w:color="auto"/>
            <w:bottom w:val="none" w:sz="0" w:space="0" w:color="auto"/>
            <w:right w:val="none" w:sz="0" w:space="0" w:color="auto"/>
          </w:divBdr>
        </w:div>
        <w:div w:id="987903914">
          <w:marLeft w:val="547"/>
          <w:marRight w:val="0"/>
          <w:marTop w:val="0"/>
          <w:marBottom w:val="0"/>
          <w:divBdr>
            <w:top w:val="none" w:sz="0" w:space="0" w:color="auto"/>
            <w:left w:val="none" w:sz="0" w:space="0" w:color="auto"/>
            <w:bottom w:val="none" w:sz="0" w:space="0" w:color="auto"/>
            <w:right w:val="none" w:sz="0" w:space="0" w:color="auto"/>
          </w:divBdr>
        </w:div>
        <w:div w:id="1075977667">
          <w:marLeft w:val="547"/>
          <w:marRight w:val="0"/>
          <w:marTop w:val="0"/>
          <w:marBottom w:val="0"/>
          <w:divBdr>
            <w:top w:val="none" w:sz="0" w:space="0" w:color="auto"/>
            <w:left w:val="none" w:sz="0" w:space="0" w:color="auto"/>
            <w:bottom w:val="none" w:sz="0" w:space="0" w:color="auto"/>
            <w:right w:val="none" w:sz="0" w:space="0" w:color="auto"/>
          </w:divBdr>
        </w:div>
        <w:div w:id="1416711591">
          <w:marLeft w:val="547"/>
          <w:marRight w:val="0"/>
          <w:marTop w:val="0"/>
          <w:marBottom w:val="0"/>
          <w:divBdr>
            <w:top w:val="none" w:sz="0" w:space="0" w:color="auto"/>
            <w:left w:val="none" w:sz="0" w:space="0" w:color="auto"/>
            <w:bottom w:val="none" w:sz="0" w:space="0" w:color="auto"/>
            <w:right w:val="none" w:sz="0" w:space="0" w:color="auto"/>
          </w:divBdr>
        </w:div>
        <w:div w:id="1552032350">
          <w:marLeft w:val="1166"/>
          <w:marRight w:val="0"/>
          <w:marTop w:val="0"/>
          <w:marBottom w:val="0"/>
          <w:divBdr>
            <w:top w:val="none" w:sz="0" w:space="0" w:color="auto"/>
            <w:left w:val="none" w:sz="0" w:space="0" w:color="auto"/>
            <w:bottom w:val="none" w:sz="0" w:space="0" w:color="auto"/>
            <w:right w:val="none" w:sz="0" w:space="0" w:color="auto"/>
          </w:divBdr>
        </w:div>
        <w:div w:id="1591621969">
          <w:marLeft w:val="547"/>
          <w:marRight w:val="0"/>
          <w:marTop w:val="0"/>
          <w:marBottom w:val="0"/>
          <w:divBdr>
            <w:top w:val="none" w:sz="0" w:space="0" w:color="auto"/>
            <w:left w:val="none" w:sz="0" w:space="0" w:color="auto"/>
            <w:bottom w:val="none" w:sz="0" w:space="0" w:color="auto"/>
            <w:right w:val="none" w:sz="0" w:space="0" w:color="auto"/>
          </w:divBdr>
        </w:div>
        <w:div w:id="1772236889">
          <w:marLeft w:val="547"/>
          <w:marRight w:val="0"/>
          <w:marTop w:val="0"/>
          <w:marBottom w:val="0"/>
          <w:divBdr>
            <w:top w:val="none" w:sz="0" w:space="0" w:color="auto"/>
            <w:left w:val="none" w:sz="0" w:space="0" w:color="auto"/>
            <w:bottom w:val="none" w:sz="0" w:space="0" w:color="auto"/>
            <w:right w:val="none" w:sz="0" w:space="0" w:color="auto"/>
          </w:divBdr>
        </w:div>
        <w:div w:id="1801848318">
          <w:marLeft w:val="547"/>
          <w:marRight w:val="0"/>
          <w:marTop w:val="0"/>
          <w:marBottom w:val="0"/>
          <w:divBdr>
            <w:top w:val="none" w:sz="0" w:space="0" w:color="auto"/>
            <w:left w:val="none" w:sz="0" w:space="0" w:color="auto"/>
            <w:bottom w:val="none" w:sz="0" w:space="0" w:color="auto"/>
            <w:right w:val="none" w:sz="0" w:space="0" w:color="auto"/>
          </w:divBdr>
        </w:div>
        <w:div w:id="1826622968">
          <w:marLeft w:val="547"/>
          <w:marRight w:val="0"/>
          <w:marTop w:val="0"/>
          <w:marBottom w:val="0"/>
          <w:divBdr>
            <w:top w:val="none" w:sz="0" w:space="0" w:color="auto"/>
            <w:left w:val="none" w:sz="0" w:space="0" w:color="auto"/>
            <w:bottom w:val="none" w:sz="0" w:space="0" w:color="auto"/>
            <w:right w:val="none" w:sz="0" w:space="0" w:color="auto"/>
          </w:divBdr>
        </w:div>
        <w:div w:id="2034378463">
          <w:marLeft w:val="547"/>
          <w:marRight w:val="0"/>
          <w:marTop w:val="0"/>
          <w:marBottom w:val="0"/>
          <w:divBdr>
            <w:top w:val="none" w:sz="0" w:space="0" w:color="auto"/>
            <w:left w:val="none" w:sz="0" w:space="0" w:color="auto"/>
            <w:bottom w:val="none" w:sz="0" w:space="0" w:color="auto"/>
            <w:right w:val="none" w:sz="0" w:space="0" w:color="auto"/>
          </w:divBdr>
        </w:div>
        <w:div w:id="2104720985">
          <w:marLeft w:val="547"/>
          <w:marRight w:val="0"/>
          <w:marTop w:val="0"/>
          <w:marBottom w:val="0"/>
          <w:divBdr>
            <w:top w:val="none" w:sz="0" w:space="0" w:color="auto"/>
            <w:left w:val="none" w:sz="0" w:space="0" w:color="auto"/>
            <w:bottom w:val="none" w:sz="0" w:space="0" w:color="auto"/>
            <w:right w:val="none" w:sz="0" w:space="0" w:color="auto"/>
          </w:divBdr>
        </w:div>
      </w:divsChild>
    </w:div>
    <w:div w:id="956252939">
      <w:bodyDiv w:val="1"/>
      <w:marLeft w:val="0"/>
      <w:marRight w:val="0"/>
      <w:marTop w:val="0"/>
      <w:marBottom w:val="0"/>
      <w:divBdr>
        <w:top w:val="none" w:sz="0" w:space="0" w:color="auto"/>
        <w:left w:val="none" w:sz="0" w:space="0" w:color="auto"/>
        <w:bottom w:val="none" w:sz="0" w:space="0" w:color="auto"/>
        <w:right w:val="none" w:sz="0" w:space="0" w:color="auto"/>
      </w:divBdr>
      <w:divsChild>
        <w:div w:id="5448188">
          <w:marLeft w:val="547"/>
          <w:marRight w:val="0"/>
          <w:marTop w:val="0"/>
          <w:marBottom w:val="0"/>
          <w:divBdr>
            <w:top w:val="none" w:sz="0" w:space="0" w:color="auto"/>
            <w:left w:val="none" w:sz="0" w:space="0" w:color="auto"/>
            <w:bottom w:val="none" w:sz="0" w:space="0" w:color="auto"/>
            <w:right w:val="none" w:sz="0" w:space="0" w:color="auto"/>
          </w:divBdr>
        </w:div>
        <w:div w:id="231745083">
          <w:marLeft w:val="547"/>
          <w:marRight w:val="0"/>
          <w:marTop w:val="0"/>
          <w:marBottom w:val="0"/>
          <w:divBdr>
            <w:top w:val="none" w:sz="0" w:space="0" w:color="auto"/>
            <w:left w:val="none" w:sz="0" w:space="0" w:color="auto"/>
            <w:bottom w:val="none" w:sz="0" w:space="0" w:color="auto"/>
            <w:right w:val="none" w:sz="0" w:space="0" w:color="auto"/>
          </w:divBdr>
        </w:div>
        <w:div w:id="566844260">
          <w:marLeft w:val="547"/>
          <w:marRight w:val="0"/>
          <w:marTop w:val="0"/>
          <w:marBottom w:val="0"/>
          <w:divBdr>
            <w:top w:val="none" w:sz="0" w:space="0" w:color="auto"/>
            <w:left w:val="none" w:sz="0" w:space="0" w:color="auto"/>
            <w:bottom w:val="none" w:sz="0" w:space="0" w:color="auto"/>
            <w:right w:val="none" w:sz="0" w:space="0" w:color="auto"/>
          </w:divBdr>
        </w:div>
        <w:div w:id="696661345">
          <w:marLeft w:val="547"/>
          <w:marRight w:val="0"/>
          <w:marTop w:val="0"/>
          <w:marBottom w:val="0"/>
          <w:divBdr>
            <w:top w:val="none" w:sz="0" w:space="0" w:color="auto"/>
            <w:left w:val="none" w:sz="0" w:space="0" w:color="auto"/>
            <w:bottom w:val="none" w:sz="0" w:space="0" w:color="auto"/>
            <w:right w:val="none" w:sz="0" w:space="0" w:color="auto"/>
          </w:divBdr>
        </w:div>
        <w:div w:id="854147479">
          <w:marLeft w:val="547"/>
          <w:marRight w:val="0"/>
          <w:marTop w:val="0"/>
          <w:marBottom w:val="0"/>
          <w:divBdr>
            <w:top w:val="none" w:sz="0" w:space="0" w:color="auto"/>
            <w:left w:val="none" w:sz="0" w:space="0" w:color="auto"/>
            <w:bottom w:val="none" w:sz="0" w:space="0" w:color="auto"/>
            <w:right w:val="none" w:sz="0" w:space="0" w:color="auto"/>
          </w:divBdr>
        </w:div>
        <w:div w:id="1096942529">
          <w:marLeft w:val="547"/>
          <w:marRight w:val="0"/>
          <w:marTop w:val="0"/>
          <w:marBottom w:val="0"/>
          <w:divBdr>
            <w:top w:val="none" w:sz="0" w:space="0" w:color="auto"/>
            <w:left w:val="none" w:sz="0" w:space="0" w:color="auto"/>
            <w:bottom w:val="none" w:sz="0" w:space="0" w:color="auto"/>
            <w:right w:val="none" w:sz="0" w:space="0" w:color="auto"/>
          </w:divBdr>
        </w:div>
        <w:div w:id="1154029034">
          <w:marLeft w:val="547"/>
          <w:marRight w:val="0"/>
          <w:marTop w:val="0"/>
          <w:marBottom w:val="0"/>
          <w:divBdr>
            <w:top w:val="none" w:sz="0" w:space="0" w:color="auto"/>
            <w:left w:val="none" w:sz="0" w:space="0" w:color="auto"/>
            <w:bottom w:val="none" w:sz="0" w:space="0" w:color="auto"/>
            <w:right w:val="none" w:sz="0" w:space="0" w:color="auto"/>
          </w:divBdr>
        </w:div>
        <w:div w:id="1196583633">
          <w:marLeft w:val="547"/>
          <w:marRight w:val="0"/>
          <w:marTop w:val="0"/>
          <w:marBottom w:val="0"/>
          <w:divBdr>
            <w:top w:val="none" w:sz="0" w:space="0" w:color="auto"/>
            <w:left w:val="none" w:sz="0" w:space="0" w:color="auto"/>
            <w:bottom w:val="none" w:sz="0" w:space="0" w:color="auto"/>
            <w:right w:val="none" w:sz="0" w:space="0" w:color="auto"/>
          </w:divBdr>
        </w:div>
        <w:div w:id="1202597647">
          <w:marLeft w:val="547"/>
          <w:marRight w:val="0"/>
          <w:marTop w:val="0"/>
          <w:marBottom w:val="0"/>
          <w:divBdr>
            <w:top w:val="none" w:sz="0" w:space="0" w:color="auto"/>
            <w:left w:val="none" w:sz="0" w:space="0" w:color="auto"/>
            <w:bottom w:val="none" w:sz="0" w:space="0" w:color="auto"/>
            <w:right w:val="none" w:sz="0" w:space="0" w:color="auto"/>
          </w:divBdr>
        </w:div>
        <w:div w:id="1271814235">
          <w:marLeft w:val="547"/>
          <w:marRight w:val="0"/>
          <w:marTop w:val="0"/>
          <w:marBottom w:val="0"/>
          <w:divBdr>
            <w:top w:val="none" w:sz="0" w:space="0" w:color="auto"/>
            <w:left w:val="none" w:sz="0" w:space="0" w:color="auto"/>
            <w:bottom w:val="none" w:sz="0" w:space="0" w:color="auto"/>
            <w:right w:val="none" w:sz="0" w:space="0" w:color="auto"/>
          </w:divBdr>
        </w:div>
        <w:div w:id="1380401056">
          <w:marLeft w:val="547"/>
          <w:marRight w:val="0"/>
          <w:marTop w:val="0"/>
          <w:marBottom w:val="0"/>
          <w:divBdr>
            <w:top w:val="none" w:sz="0" w:space="0" w:color="auto"/>
            <w:left w:val="none" w:sz="0" w:space="0" w:color="auto"/>
            <w:bottom w:val="none" w:sz="0" w:space="0" w:color="auto"/>
            <w:right w:val="none" w:sz="0" w:space="0" w:color="auto"/>
          </w:divBdr>
        </w:div>
        <w:div w:id="1387337761">
          <w:marLeft w:val="547"/>
          <w:marRight w:val="0"/>
          <w:marTop w:val="0"/>
          <w:marBottom w:val="0"/>
          <w:divBdr>
            <w:top w:val="none" w:sz="0" w:space="0" w:color="auto"/>
            <w:left w:val="none" w:sz="0" w:space="0" w:color="auto"/>
            <w:bottom w:val="none" w:sz="0" w:space="0" w:color="auto"/>
            <w:right w:val="none" w:sz="0" w:space="0" w:color="auto"/>
          </w:divBdr>
        </w:div>
        <w:div w:id="1393312877">
          <w:marLeft w:val="547"/>
          <w:marRight w:val="0"/>
          <w:marTop w:val="0"/>
          <w:marBottom w:val="0"/>
          <w:divBdr>
            <w:top w:val="none" w:sz="0" w:space="0" w:color="auto"/>
            <w:left w:val="none" w:sz="0" w:space="0" w:color="auto"/>
            <w:bottom w:val="none" w:sz="0" w:space="0" w:color="auto"/>
            <w:right w:val="none" w:sz="0" w:space="0" w:color="auto"/>
          </w:divBdr>
        </w:div>
        <w:div w:id="1586694646">
          <w:marLeft w:val="547"/>
          <w:marRight w:val="0"/>
          <w:marTop w:val="0"/>
          <w:marBottom w:val="0"/>
          <w:divBdr>
            <w:top w:val="none" w:sz="0" w:space="0" w:color="auto"/>
            <w:left w:val="none" w:sz="0" w:space="0" w:color="auto"/>
            <w:bottom w:val="none" w:sz="0" w:space="0" w:color="auto"/>
            <w:right w:val="none" w:sz="0" w:space="0" w:color="auto"/>
          </w:divBdr>
        </w:div>
        <w:div w:id="1626815474">
          <w:marLeft w:val="547"/>
          <w:marRight w:val="0"/>
          <w:marTop w:val="0"/>
          <w:marBottom w:val="0"/>
          <w:divBdr>
            <w:top w:val="none" w:sz="0" w:space="0" w:color="auto"/>
            <w:left w:val="none" w:sz="0" w:space="0" w:color="auto"/>
            <w:bottom w:val="none" w:sz="0" w:space="0" w:color="auto"/>
            <w:right w:val="none" w:sz="0" w:space="0" w:color="auto"/>
          </w:divBdr>
        </w:div>
        <w:div w:id="1739791508">
          <w:marLeft w:val="547"/>
          <w:marRight w:val="0"/>
          <w:marTop w:val="0"/>
          <w:marBottom w:val="0"/>
          <w:divBdr>
            <w:top w:val="none" w:sz="0" w:space="0" w:color="auto"/>
            <w:left w:val="none" w:sz="0" w:space="0" w:color="auto"/>
            <w:bottom w:val="none" w:sz="0" w:space="0" w:color="auto"/>
            <w:right w:val="none" w:sz="0" w:space="0" w:color="auto"/>
          </w:divBdr>
        </w:div>
        <w:div w:id="1766534063">
          <w:marLeft w:val="547"/>
          <w:marRight w:val="0"/>
          <w:marTop w:val="0"/>
          <w:marBottom w:val="0"/>
          <w:divBdr>
            <w:top w:val="none" w:sz="0" w:space="0" w:color="auto"/>
            <w:left w:val="none" w:sz="0" w:space="0" w:color="auto"/>
            <w:bottom w:val="none" w:sz="0" w:space="0" w:color="auto"/>
            <w:right w:val="none" w:sz="0" w:space="0" w:color="auto"/>
          </w:divBdr>
        </w:div>
        <w:div w:id="1815679906">
          <w:marLeft w:val="547"/>
          <w:marRight w:val="0"/>
          <w:marTop w:val="0"/>
          <w:marBottom w:val="0"/>
          <w:divBdr>
            <w:top w:val="none" w:sz="0" w:space="0" w:color="auto"/>
            <w:left w:val="none" w:sz="0" w:space="0" w:color="auto"/>
            <w:bottom w:val="none" w:sz="0" w:space="0" w:color="auto"/>
            <w:right w:val="none" w:sz="0" w:space="0" w:color="auto"/>
          </w:divBdr>
        </w:div>
        <w:div w:id="1860466665">
          <w:marLeft w:val="547"/>
          <w:marRight w:val="0"/>
          <w:marTop w:val="0"/>
          <w:marBottom w:val="0"/>
          <w:divBdr>
            <w:top w:val="none" w:sz="0" w:space="0" w:color="auto"/>
            <w:left w:val="none" w:sz="0" w:space="0" w:color="auto"/>
            <w:bottom w:val="none" w:sz="0" w:space="0" w:color="auto"/>
            <w:right w:val="none" w:sz="0" w:space="0" w:color="auto"/>
          </w:divBdr>
        </w:div>
        <w:div w:id="1972974380">
          <w:marLeft w:val="547"/>
          <w:marRight w:val="0"/>
          <w:marTop w:val="0"/>
          <w:marBottom w:val="0"/>
          <w:divBdr>
            <w:top w:val="none" w:sz="0" w:space="0" w:color="auto"/>
            <w:left w:val="none" w:sz="0" w:space="0" w:color="auto"/>
            <w:bottom w:val="none" w:sz="0" w:space="0" w:color="auto"/>
            <w:right w:val="none" w:sz="0" w:space="0" w:color="auto"/>
          </w:divBdr>
        </w:div>
        <w:div w:id="1997026824">
          <w:marLeft w:val="547"/>
          <w:marRight w:val="0"/>
          <w:marTop w:val="0"/>
          <w:marBottom w:val="0"/>
          <w:divBdr>
            <w:top w:val="none" w:sz="0" w:space="0" w:color="auto"/>
            <w:left w:val="none" w:sz="0" w:space="0" w:color="auto"/>
            <w:bottom w:val="none" w:sz="0" w:space="0" w:color="auto"/>
            <w:right w:val="none" w:sz="0" w:space="0" w:color="auto"/>
          </w:divBdr>
        </w:div>
      </w:divsChild>
    </w:div>
    <w:div w:id="977152922">
      <w:bodyDiv w:val="1"/>
      <w:marLeft w:val="0"/>
      <w:marRight w:val="0"/>
      <w:marTop w:val="0"/>
      <w:marBottom w:val="0"/>
      <w:divBdr>
        <w:top w:val="none" w:sz="0" w:space="0" w:color="auto"/>
        <w:left w:val="none" w:sz="0" w:space="0" w:color="auto"/>
        <w:bottom w:val="none" w:sz="0" w:space="0" w:color="auto"/>
        <w:right w:val="none" w:sz="0" w:space="0" w:color="auto"/>
      </w:divBdr>
      <w:divsChild>
        <w:div w:id="186794525">
          <w:marLeft w:val="547"/>
          <w:marRight w:val="0"/>
          <w:marTop w:val="0"/>
          <w:marBottom w:val="0"/>
          <w:divBdr>
            <w:top w:val="none" w:sz="0" w:space="0" w:color="auto"/>
            <w:left w:val="none" w:sz="0" w:space="0" w:color="auto"/>
            <w:bottom w:val="none" w:sz="0" w:space="0" w:color="auto"/>
            <w:right w:val="none" w:sz="0" w:space="0" w:color="auto"/>
          </w:divBdr>
        </w:div>
        <w:div w:id="198200026">
          <w:marLeft w:val="547"/>
          <w:marRight w:val="0"/>
          <w:marTop w:val="0"/>
          <w:marBottom w:val="0"/>
          <w:divBdr>
            <w:top w:val="none" w:sz="0" w:space="0" w:color="auto"/>
            <w:left w:val="none" w:sz="0" w:space="0" w:color="auto"/>
            <w:bottom w:val="none" w:sz="0" w:space="0" w:color="auto"/>
            <w:right w:val="none" w:sz="0" w:space="0" w:color="auto"/>
          </w:divBdr>
        </w:div>
        <w:div w:id="384449598">
          <w:marLeft w:val="547"/>
          <w:marRight w:val="0"/>
          <w:marTop w:val="0"/>
          <w:marBottom w:val="0"/>
          <w:divBdr>
            <w:top w:val="none" w:sz="0" w:space="0" w:color="auto"/>
            <w:left w:val="none" w:sz="0" w:space="0" w:color="auto"/>
            <w:bottom w:val="none" w:sz="0" w:space="0" w:color="auto"/>
            <w:right w:val="none" w:sz="0" w:space="0" w:color="auto"/>
          </w:divBdr>
        </w:div>
        <w:div w:id="734162064">
          <w:marLeft w:val="547"/>
          <w:marRight w:val="0"/>
          <w:marTop w:val="0"/>
          <w:marBottom w:val="0"/>
          <w:divBdr>
            <w:top w:val="none" w:sz="0" w:space="0" w:color="auto"/>
            <w:left w:val="none" w:sz="0" w:space="0" w:color="auto"/>
            <w:bottom w:val="none" w:sz="0" w:space="0" w:color="auto"/>
            <w:right w:val="none" w:sz="0" w:space="0" w:color="auto"/>
          </w:divBdr>
        </w:div>
        <w:div w:id="992444232">
          <w:marLeft w:val="547"/>
          <w:marRight w:val="0"/>
          <w:marTop w:val="0"/>
          <w:marBottom w:val="0"/>
          <w:divBdr>
            <w:top w:val="none" w:sz="0" w:space="0" w:color="auto"/>
            <w:left w:val="none" w:sz="0" w:space="0" w:color="auto"/>
            <w:bottom w:val="none" w:sz="0" w:space="0" w:color="auto"/>
            <w:right w:val="none" w:sz="0" w:space="0" w:color="auto"/>
          </w:divBdr>
        </w:div>
        <w:div w:id="1186485087">
          <w:marLeft w:val="547"/>
          <w:marRight w:val="0"/>
          <w:marTop w:val="0"/>
          <w:marBottom w:val="0"/>
          <w:divBdr>
            <w:top w:val="none" w:sz="0" w:space="0" w:color="auto"/>
            <w:left w:val="none" w:sz="0" w:space="0" w:color="auto"/>
            <w:bottom w:val="none" w:sz="0" w:space="0" w:color="auto"/>
            <w:right w:val="none" w:sz="0" w:space="0" w:color="auto"/>
          </w:divBdr>
        </w:div>
        <w:div w:id="1413359191">
          <w:marLeft w:val="547"/>
          <w:marRight w:val="0"/>
          <w:marTop w:val="0"/>
          <w:marBottom w:val="0"/>
          <w:divBdr>
            <w:top w:val="none" w:sz="0" w:space="0" w:color="auto"/>
            <w:left w:val="none" w:sz="0" w:space="0" w:color="auto"/>
            <w:bottom w:val="none" w:sz="0" w:space="0" w:color="auto"/>
            <w:right w:val="none" w:sz="0" w:space="0" w:color="auto"/>
          </w:divBdr>
        </w:div>
        <w:div w:id="1494032237">
          <w:marLeft w:val="547"/>
          <w:marRight w:val="0"/>
          <w:marTop w:val="0"/>
          <w:marBottom w:val="0"/>
          <w:divBdr>
            <w:top w:val="none" w:sz="0" w:space="0" w:color="auto"/>
            <w:left w:val="none" w:sz="0" w:space="0" w:color="auto"/>
            <w:bottom w:val="none" w:sz="0" w:space="0" w:color="auto"/>
            <w:right w:val="none" w:sz="0" w:space="0" w:color="auto"/>
          </w:divBdr>
        </w:div>
        <w:div w:id="1695225616">
          <w:marLeft w:val="547"/>
          <w:marRight w:val="0"/>
          <w:marTop w:val="0"/>
          <w:marBottom w:val="0"/>
          <w:divBdr>
            <w:top w:val="none" w:sz="0" w:space="0" w:color="auto"/>
            <w:left w:val="none" w:sz="0" w:space="0" w:color="auto"/>
            <w:bottom w:val="none" w:sz="0" w:space="0" w:color="auto"/>
            <w:right w:val="none" w:sz="0" w:space="0" w:color="auto"/>
          </w:divBdr>
        </w:div>
        <w:div w:id="2044938697">
          <w:marLeft w:val="547"/>
          <w:marRight w:val="0"/>
          <w:marTop w:val="0"/>
          <w:marBottom w:val="0"/>
          <w:divBdr>
            <w:top w:val="none" w:sz="0" w:space="0" w:color="auto"/>
            <w:left w:val="none" w:sz="0" w:space="0" w:color="auto"/>
            <w:bottom w:val="none" w:sz="0" w:space="0" w:color="auto"/>
            <w:right w:val="none" w:sz="0" w:space="0" w:color="auto"/>
          </w:divBdr>
        </w:div>
      </w:divsChild>
    </w:div>
    <w:div w:id="1022853084">
      <w:bodyDiv w:val="1"/>
      <w:marLeft w:val="0"/>
      <w:marRight w:val="0"/>
      <w:marTop w:val="0"/>
      <w:marBottom w:val="0"/>
      <w:divBdr>
        <w:top w:val="none" w:sz="0" w:space="0" w:color="auto"/>
        <w:left w:val="none" w:sz="0" w:space="0" w:color="auto"/>
        <w:bottom w:val="none" w:sz="0" w:space="0" w:color="auto"/>
        <w:right w:val="none" w:sz="0" w:space="0" w:color="auto"/>
      </w:divBdr>
      <w:divsChild>
        <w:div w:id="313726115">
          <w:marLeft w:val="0"/>
          <w:marRight w:val="0"/>
          <w:marTop w:val="0"/>
          <w:marBottom w:val="0"/>
          <w:divBdr>
            <w:top w:val="none" w:sz="0" w:space="0" w:color="auto"/>
            <w:left w:val="none" w:sz="0" w:space="0" w:color="auto"/>
            <w:bottom w:val="none" w:sz="0" w:space="0" w:color="auto"/>
            <w:right w:val="none" w:sz="0" w:space="0" w:color="auto"/>
          </w:divBdr>
          <w:divsChild>
            <w:div w:id="728845107">
              <w:marLeft w:val="0"/>
              <w:marRight w:val="0"/>
              <w:marTop w:val="225"/>
              <w:marBottom w:val="0"/>
              <w:divBdr>
                <w:top w:val="none" w:sz="0" w:space="0" w:color="auto"/>
                <w:left w:val="none" w:sz="0" w:space="0" w:color="auto"/>
                <w:bottom w:val="none" w:sz="0" w:space="0" w:color="auto"/>
                <w:right w:val="none" w:sz="0" w:space="0" w:color="auto"/>
              </w:divBdr>
              <w:divsChild>
                <w:div w:id="12265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92495">
      <w:bodyDiv w:val="1"/>
      <w:marLeft w:val="0"/>
      <w:marRight w:val="0"/>
      <w:marTop w:val="0"/>
      <w:marBottom w:val="0"/>
      <w:divBdr>
        <w:top w:val="none" w:sz="0" w:space="0" w:color="auto"/>
        <w:left w:val="none" w:sz="0" w:space="0" w:color="auto"/>
        <w:bottom w:val="none" w:sz="0" w:space="0" w:color="auto"/>
        <w:right w:val="none" w:sz="0" w:space="0" w:color="auto"/>
      </w:divBdr>
    </w:div>
    <w:div w:id="1071663275">
      <w:bodyDiv w:val="1"/>
      <w:marLeft w:val="0"/>
      <w:marRight w:val="0"/>
      <w:marTop w:val="0"/>
      <w:marBottom w:val="0"/>
      <w:divBdr>
        <w:top w:val="none" w:sz="0" w:space="0" w:color="auto"/>
        <w:left w:val="none" w:sz="0" w:space="0" w:color="auto"/>
        <w:bottom w:val="none" w:sz="0" w:space="0" w:color="auto"/>
        <w:right w:val="none" w:sz="0" w:space="0" w:color="auto"/>
      </w:divBdr>
      <w:divsChild>
        <w:div w:id="1974209455">
          <w:marLeft w:val="547"/>
          <w:marRight w:val="0"/>
          <w:marTop w:val="0"/>
          <w:marBottom w:val="0"/>
          <w:divBdr>
            <w:top w:val="none" w:sz="0" w:space="0" w:color="auto"/>
            <w:left w:val="none" w:sz="0" w:space="0" w:color="auto"/>
            <w:bottom w:val="none" w:sz="0" w:space="0" w:color="auto"/>
            <w:right w:val="none" w:sz="0" w:space="0" w:color="auto"/>
          </w:divBdr>
        </w:div>
      </w:divsChild>
    </w:div>
    <w:div w:id="1090808533">
      <w:bodyDiv w:val="1"/>
      <w:marLeft w:val="0"/>
      <w:marRight w:val="0"/>
      <w:marTop w:val="0"/>
      <w:marBottom w:val="0"/>
      <w:divBdr>
        <w:top w:val="none" w:sz="0" w:space="0" w:color="auto"/>
        <w:left w:val="none" w:sz="0" w:space="0" w:color="auto"/>
        <w:bottom w:val="none" w:sz="0" w:space="0" w:color="auto"/>
        <w:right w:val="none" w:sz="0" w:space="0" w:color="auto"/>
      </w:divBdr>
      <w:divsChild>
        <w:div w:id="1713774249">
          <w:marLeft w:val="547"/>
          <w:marRight w:val="0"/>
          <w:marTop w:val="0"/>
          <w:marBottom w:val="0"/>
          <w:divBdr>
            <w:top w:val="none" w:sz="0" w:space="0" w:color="auto"/>
            <w:left w:val="none" w:sz="0" w:space="0" w:color="auto"/>
            <w:bottom w:val="none" w:sz="0" w:space="0" w:color="auto"/>
            <w:right w:val="none" w:sz="0" w:space="0" w:color="auto"/>
          </w:divBdr>
        </w:div>
      </w:divsChild>
    </w:div>
    <w:div w:id="1105540220">
      <w:bodyDiv w:val="1"/>
      <w:marLeft w:val="0"/>
      <w:marRight w:val="0"/>
      <w:marTop w:val="0"/>
      <w:marBottom w:val="0"/>
      <w:divBdr>
        <w:top w:val="none" w:sz="0" w:space="0" w:color="auto"/>
        <w:left w:val="none" w:sz="0" w:space="0" w:color="auto"/>
        <w:bottom w:val="none" w:sz="0" w:space="0" w:color="auto"/>
        <w:right w:val="none" w:sz="0" w:space="0" w:color="auto"/>
      </w:divBdr>
      <w:divsChild>
        <w:div w:id="682248129">
          <w:marLeft w:val="547"/>
          <w:marRight w:val="0"/>
          <w:marTop w:val="0"/>
          <w:marBottom w:val="0"/>
          <w:divBdr>
            <w:top w:val="none" w:sz="0" w:space="0" w:color="auto"/>
            <w:left w:val="none" w:sz="0" w:space="0" w:color="auto"/>
            <w:bottom w:val="none" w:sz="0" w:space="0" w:color="auto"/>
            <w:right w:val="none" w:sz="0" w:space="0" w:color="auto"/>
          </w:divBdr>
        </w:div>
      </w:divsChild>
    </w:div>
    <w:div w:id="1122456465">
      <w:bodyDiv w:val="1"/>
      <w:marLeft w:val="0"/>
      <w:marRight w:val="0"/>
      <w:marTop w:val="0"/>
      <w:marBottom w:val="0"/>
      <w:divBdr>
        <w:top w:val="none" w:sz="0" w:space="0" w:color="auto"/>
        <w:left w:val="none" w:sz="0" w:space="0" w:color="auto"/>
        <w:bottom w:val="none" w:sz="0" w:space="0" w:color="auto"/>
        <w:right w:val="none" w:sz="0" w:space="0" w:color="auto"/>
      </w:divBdr>
      <w:divsChild>
        <w:div w:id="813137500">
          <w:marLeft w:val="994"/>
          <w:marRight w:val="0"/>
          <w:marTop w:val="86"/>
          <w:marBottom w:val="120"/>
          <w:divBdr>
            <w:top w:val="none" w:sz="0" w:space="0" w:color="auto"/>
            <w:left w:val="none" w:sz="0" w:space="0" w:color="auto"/>
            <w:bottom w:val="none" w:sz="0" w:space="0" w:color="auto"/>
            <w:right w:val="none" w:sz="0" w:space="0" w:color="auto"/>
          </w:divBdr>
        </w:div>
      </w:divsChild>
    </w:div>
    <w:div w:id="1166633132">
      <w:bodyDiv w:val="1"/>
      <w:marLeft w:val="0"/>
      <w:marRight w:val="0"/>
      <w:marTop w:val="0"/>
      <w:marBottom w:val="0"/>
      <w:divBdr>
        <w:top w:val="none" w:sz="0" w:space="0" w:color="auto"/>
        <w:left w:val="none" w:sz="0" w:space="0" w:color="auto"/>
        <w:bottom w:val="none" w:sz="0" w:space="0" w:color="auto"/>
        <w:right w:val="none" w:sz="0" w:space="0" w:color="auto"/>
      </w:divBdr>
      <w:divsChild>
        <w:div w:id="1883787298">
          <w:marLeft w:val="547"/>
          <w:marRight w:val="0"/>
          <w:marTop w:val="0"/>
          <w:marBottom w:val="0"/>
          <w:divBdr>
            <w:top w:val="none" w:sz="0" w:space="0" w:color="auto"/>
            <w:left w:val="none" w:sz="0" w:space="0" w:color="auto"/>
            <w:bottom w:val="none" w:sz="0" w:space="0" w:color="auto"/>
            <w:right w:val="none" w:sz="0" w:space="0" w:color="auto"/>
          </w:divBdr>
        </w:div>
      </w:divsChild>
    </w:div>
    <w:div w:id="1199196977">
      <w:bodyDiv w:val="1"/>
      <w:marLeft w:val="0"/>
      <w:marRight w:val="0"/>
      <w:marTop w:val="0"/>
      <w:marBottom w:val="0"/>
      <w:divBdr>
        <w:top w:val="none" w:sz="0" w:space="0" w:color="auto"/>
        <w:left w:val="none" w:sz="0" w:space="0" w:color="auto"/>
        <w:bottom w:val="none" w:sz="0" w:space="0" w:color="auto"/>
        <w:right w:val="none" w:sz="0" w:space="0" w:color="auto"/>
      </w:divBdr>
    </w:div>
    <w:div w:id="1361396764">
      <w:bodyDiv w:val="1"/>
      <w:marLeft w:val="0"/>
      <w:marRight w:val="0"/>
      <w:marTop w:val="0"/>
      <w:marBottom w:val="0"/>
      <w:divBdr>
        <w:top w:val="none" w:sz="0" w:space="0" w:color="auto"/>
        <w:left w:val="none" w:sz="0" w:space="0" w:color="auto"/>
        <w:bottom w:val="none" w:sz="0" w:space="0" w:color="auto"/>
        <w:right w:val="none" w:sz="0" w:space="0" w:color="auto"/>
      </w:divBdr>
    </w:div>
    <w:div w:id="1368874502">
      <w:bodyDiv w:val="1"/>
      <w:marLeft w:val="0"/>
      <w:marRight w:val="0"/>
      <w:marTop w:val="0"/>
      <w:marBottom w:val="0"/>
      <w:divBdr>
        <w:top w:val="none" w:sz="0" w:space="0" w:color="auto"/>
        <w:left w:val="none" w:sz="0" w:space="0" w:color="auto"/>
        <w:bottom w:val="none" w:sz="0" w:space="0" w:color="auto"/>
        <w:right w:val="none" w:sz="0" w:space="0" w:color="auto"/>
      </w:divBdr>
      <w:divsChild>
        <w:div w:id="556475925">
          <w:marLeft w:val="547"/>
          <w:marRight w:val="0"/>
          <w:marTop w:val="0"/>
          <w:marBottom w:val="0"/>
          <w:divBdr>
            <w:top w:val="none" w:sz="0" w:space="0" w:color="auto"/>
            <w:left w:val="none" w:sz="0" w:space="0" w:color="auto"/>
            <w:bottom w:val="none" w:sz="0" w:space="0" w:color="auto"/>
            <w:right w:val="none" w:sz="0" w:space="0" w:color="auto"/>
          </w:divBdr>
        </w:div>
        <w:div w:id="588127094">
          <w:marLeft w:val="547"/>
          <w:marRight w:val="0"/>
          <w:marTop w:val="0"/>
          <w:marBottom w:val="0"/>
          <w:divBdr>
            <w:top w:val="none" w:sz="0" w:space="0" w:color="auto"/>
            <w:left w:val="none" w:sz="0" w:space="0" w:color="auto"/>
            <w:bottom w:val="none" w:sz="0" w:space="0" w:color="auto"/>
            <w:right w:val="none" w:sz="0" w:space="0" w:color="auto"/>
          </w:divBdr>
        </w:div>
        <w:div w:id="627591705">
          <w:marLeft w:val="547"/>
          <w:marRight w:val="0"/>
          <w:marTop w:val="0"/>
          <w:marBottom w:val="0"/>
          <w:divBdr>
            <w:top w:val="none" w:sz="0" w:space="0" w:color="auto"/>
            <w:left w:val="none" w:sz="0" w:space="0" w:color="auto"/>
            <w:bottom w:val="none" w:sz="0" w:space="0" w:color="auto"/>
            <w:right w:val="none" w:sz="0" w:space="0" w:color="auto"/>
          </w:divBdr>
        </w:div>
        <w:div w:id="994336257">
          <w:marLeft w:val="547"/>
          <w:marRight w:val="0"/>
          <w:marTop w:val="0"/>
          <w:marBottom w:val="0"/>
          <w:divBdr>
            <w:top w:val="none" w:sz="0" w:space="0" w:color="auto"/>
            <w:left w:val="none" w:sz="0" w:space="0" w:color="auto"/>
            <w:bottom w:val="none" w:sz="0" w:space="0" w:color="auto"/>
            <w:right w:val="none" w:sz="0" w:space="0" w:color="auto"/>
          </w:divBdr>
        </w:div>
        <w:div w:id="1121151353">
          <w:marLeft w:val="547"/>
          <w:marRight w:val="0"/>
          <w:marTop w:val="0"/>
          <w:marBottom w:val="0"/>
          <w:divBdr>
            <w:top w:val="none" w:sz="0" w:space="0" w:color="auto"/>
            <w:left w:val="none" w:sz="0" w:space="0" w:color="auto"/>
            <w:bottom w:val="none" w:sz="0" w:space="0" w:color="auto"/>
            <w:right w:val="none" w:sz="0" w:space="0" w:color="auto"/>
          </w:divBdr>
        </w:div>
        <w:div w:id="1461653011">
          <w:marLeft w:val="547"/>
          <w:marRight w:val="0"/>
          <w:marTop w:val="0"/>
          <w:marBottom w:val="0"/>
          <w:divBdr>
            <w:top w:val="none" w:sz="0" w:space="0" w:color="auto"/>
            <w:left w:val="none" w:sz="0" w:space="0" w:color="auto"/>
            <w:bottom w:val="none" w:sz="0" w:space="0" w:color="auto"/>
            <w:right w:val="none" w:sz="0" w:space="0" w:color="auto"/>
          </w:divBdr>
        </w:div>
        <w:div w:id="1564367295">
          <w:marLeft w:val="547"/>
          <w:marRight w:val="0"/>
          <w:marTop w:val="0"/>
          <w:marBottom w:val="0"/>
          <w:divBdr>
            <w:top w:val="none" w:sz="0" w:space="0" w:color="auto"/>
            <w:left w:val="none" w:sz="0" w:space="0" w:color="auto"/>
            <w:bottom w:val="none" w:sz="0" w:space="0" w:color="auto"/>
            <w:right w:val="none" w:sz="0" w:space="0" w:color="auto"/>
          </w:divBdr>
        </w:div>
        <w:div w:id="1874881337">
          <w:marLeft w:val="547"/>
          <w:marRight w:val="0"/>
          <w:marTop w:val="0"/>
          <w:marBottom w:val="0"/>
          <w:divBdr>
            <w:top w:val="none" w:sz="0" w:space="0" w:color="auto"/>
            <w:left w:val="none" w:sz="0" w:space="0" w:color="auto"/>
            <w:bottom w:val="none" w:sz="0" w:space="0" w:color="auto"/>
            <w:right w:val="none" w:sz="0" w:space="0" w:color="auto"/>
          </w:divBdr>
        </w:div>
        <w:div w:id="2028629112">
          <w:marLeft w:val="547"/>
          <w:marRight w:val="0"/>
          <w:marTop w:val="0"/>
          <w:marBottom w:val="0"/>
          <w:divBdr>
            <w:top w:val="none" w:sz="0" w:space="0" w:color="auto"/>
            <w:left w:val="none" w:sz="0" w:space="0" w:color="auto"/>
            <w:bottom w:val="none" w:sz="0" w:space="0" w:color="auto"/>
            <w:right w:val="none" w:sz="0" w:space="0" w:color="auto"/>
          </w:divBdr>
        </w:div>
        <w:div w:id="2033459362">
          <w:marLeft w:val="547"/>
          <w:marRight w:val="0"/>
          <w:marTop w:val="0"/>
          <w:marBottom w:val="0"/>
          <w:divBdr>
            <w:top w:val="none" w:sz="0" w:space="0" w:color="auto"/>
            <w:left w:val="none" w:sz="0" w:space="0" w:color="auto"/>
            <w:bottom w:val="none" w:sz="0" w:space="0" w:color="auto"/>
            <w:right w:val="none" w:sz="0" w:space="0" w:color="auto"/>
          </w:divBdr>
        </w:div>
        <w:div w:id="2140105874">
          <w:marLeft w:val="547"/>
          <w:marRight w:val="0"/>
          <w:marTop w:val="0"/>
          <w:marBottom w:val="0"/>
          <w:divBdr>
            <w:top w:val="none" w:sz="0" w:space="0" w:color="auto"/>
            <w:left w:val="none" w:sz="0" w:space="0" w:color="auto"/>
            <w:bottom w:val="none" w:sz="0" w:space="0" w:color="auto"/>
            <w:right w:val="none" w:sz="0" w:space="0" w:color="auto"/>
          </w:divBdr>
        </w:div>
        <w:div w:id="2144154238">
          <w:marLeft w:val="547"/>
          <w:marRight w:val="0"/>
          <w:marTop w:val="0"/>
          <w:marBottom w:val="0"/>
          <w:divBdr>
            <w:top w:val="none" w:sz="0" w:space="0" w:color="auto"/>
            <w:left w:val="none" w:sz="0" w:space="0" w:color="auto"/>
            <w:bottom w:val="none" w:sz="0" w:space="0" w:color="auto"/>
            <w:right w:val="none" w:sz="0" w:space="0" w:color="auto"/>
          </w:divBdr>
        </w:div>
      </w:divsChild>
    </w:div>
    <w:div w:id="1402483889">
      <w:bodyDiv w:val="1"/>
      <w:marLeft w:val="0"/>
      <w:marRight w:val="0"/>
      <w:marTop w:val="0"/>
      <w:marBottom w:val="0"/>
      <w:divBdr>
        <w:top w:val="none" w:sz="0" w:space="0" w:color="auto"/>
        <w:left w:val="none" w:sz="0" w:space="0" w:color="auto"/>
        <w:bottom w:val="none" w:sz="0" w:space="0" w:color="auto"/>
        <w:right w:val="none" w:sz="0" w:space="0" w:color="auto"/>
      </w:divBdr>
      <w:divsChild>
        <w:div w:id="218976013">
          <w:marLeft w:val="994"/>
          <w:marRight w:val="0"/>
          <w:marTop w:val="86"/>
          <w:marBottom w:val="120"/>
          <w:divBdr>
            <w:top w:val="none" w:sz="0" w:space="0" w:color="auto"/>
            <w:left w:val="none" w:sz="0" w:space="0" w:color="auto"/>
            <w:bottom w:val="none" w:sz="0" w:space="0" w:color="auto"/>
            <w:right w:val="none" w:sz="0" w:space="0" w:color="auto"/>
          </w:divBdr>
        </w:div>
      </w:divsChild>
    </w:div>
    <w:div w:id="1403142391">
      <w:bodyDiv w:val="1"/>
      <w:marLeft w:val="0"/>
      <w:marRight w:val="0"/>
      <w:marTop w:val="0"/>
      <w:marBottom w:val="0"/>
      <w:divBdr>
        <w:top w:val="none" w:sz="0" w:space="0" w:color="auto"/>
        <w:left w:val="none" w:sz="0" w:space="0" w:color="auto"/>
        <w:bottom w:val="none" w:sz="0" w:space="0" w:color="auto"/>
        <w:right w:val="none" w:sz="0" w:space="0" w:color="auto"/>
      </w:divBdr>
      <w:divsChild>
        <w:div w:id="211430398">
          <w:marLeft w:val="288"/>
          <w:marRight w:val="0"/>
          <w:marTop w:val="240"/>
          <w:marBottom w:val="0"/>
          <w:divBdr>
            <w:top w:val="none" w:sz="0" w:space="0" w:color="auto"/>
            <w:left w:val="none" w:sz="0" w:space="0" w:color="auto"/>
            <w:bottom w:val="none" w:sz="0" w:space="0" w:color="auto"/>
            <w:right w:val="none" w:sz="0" w:space="0" w:color="auto"/>
          </w:divBdr>
        </w:div>
        <w:div w:id="1572081018">
          <w:marLeft w:val="288"/>
          <w:marRight w:val="0"/>
          <w:marTop w:val="240"/>
          <w:marBottom w:val="0"/>
          <w:divBdr>
            <w:top w:val="none" w:sz="0" w:space="0" w:color="auto"/>
            <w:left w:val="none" w:sz="0" w:space="0" w:color="auto"/>
            <w:bottom w:val="none" w:sz="0" w:space="0" w:color="auto"/>
            <w:right w:val="none" w:sz="0" w:space="0" w:color="auto"/>
          </w:divBdr>
        </w:div>
      </w:divsChild>
    </w:div>
    <w:div w:id="1436897200">
      <w:bodyDiv w:val="1"/>
      <w:marLeft w:val="0"/>
      <w:marRight w:val="0"/>
      <w:marTop w:val="0"/>
      <w:marBottom w:val="0"/>
      <w:divBdr>
        <w:top w:val="none" w:sz="0" w:space="0" w:color="auto"/>
        <w:left w:val="none" w:sz="0" w:space="0" w:color="auto"/>
        <w:bottom w:val="none" w:sz="0" w:space="0" w:color="auto"/>
        <w:right w:val="none" w:sz="0" w:space="0" w:color="auto"/>
      </w:divBdr>
      <w:divsChild>
        <w:div w:id="2107115259">
          <w:marLeft w:val="1440"/>
          <w:marRight w:val="0"/>
          <w:marTop w:val="100"/>
          <w:marBottom w:val="40"/>
          <w:divBdr>
            <w:top w:val="none" w:sz="0" w:space="0" w:color="auto"/>
            <w:left w:val="none" w:sz="0" w:space="0" w:color="auto"/>
            <w:bottom w:val="none" w:sz="0" w:space="0" w:color="auto"/>
            <w:right w:val="none" w:sz="0" w:space="0" w:color="auto"/>
          </w:divBdr>
        </w:div>
      </w:divsChild>
    </w:div>
    <w:div w:id="1510178578">
      <w:bodyDiv w:val="1"/>
      <w:marLeft w:val="0"/>
      <w:marRight w:val="0"/>
      <w:marTop w:val="0"/>
      <w:marBottom w:val="0"/>
      <w:divBdr>
        <w:top w:val="none" w:sz="0" w:space="0" w:color="auto"/>
        <w:left w:val="none" w:sz="0" w:space="0" w:color="auto"/>
        <w:bottom w:val="none" w:sz="0" w:space="0" w:color="auto"/>
        <w:right w:val="none" w:sz="0" w:space="0" w:color="auto"/>
      </w:divBdr>
    </w:div>
    <w:div w:id="1544438055">
      <w:bodyDiv w:val="1"/>
      <w:marLeft w:val="0"/>
      <w:marRight w:val="0"/>
      <w:marTop w:val="0"/>
      <w:marBottom w:val="0"/>
      <w:divBdr>
        <w:top w:val="none" w:sz="0" w:space="0" w:color="auto"/>
        <w:left w:val="none" w:sz="0" w:space="0" w:color="auto"/>
        <w:bottom w:val="none" w:sz="0" w:space="0" w:color="auto"/>
        <w:right w:val="none" w:sz="0" w:space="0" w:color="auto"/>
      </w:divBdr>
    </w:div>
    <w:div w:id="1545290055">
      <w:bodyDiv w:val="1"/>
      <w:marLeft w:val="0"/>
      <w:marRight w:val="0"/>
      <w:marTop w:val="0"/>
      <w:marBottom w:val="0"/>
      <w:divBdr>
        <w:top w:val="none" w:sz="0" w:space="0" w:color="auto"/>
        <w:left w:val="none" w:sz="0" w:space="0" w:color="auto"/>
        <w:bottom w:val="none" w:sz="0" w:space="0" w:color="auto"/>
        <w:right w:val="none" w:sz="0" w:space="0" w:color="auto"/>
      </w:divBdr>
      <w:divsChild>
        <w:div w:id="874388244">
          <w:marLeft w:val="994"/>
          <w:marRight w:val="0"/>
          <w:marTop w:val="77"/>
          <w:marBottom w:val="120"/>
          <w:divBdr>
            <w:top w:val="none" w:sz="0" w:space="0" w:color="auto"/>
            <w:left w:val="none" w:sz="0" w:space="0" w:color="auto"/>
            <w:bottom w:val="none" w:sz="0" w:space="0" w:color="auto"/>
            <w:right w:val="none" w:sz="0" w:space="0" w:color="auto"/>
          </w:divBdr>
        </w:div>
      </w:divsChild>
    </w:div>
    <w:div w:id="1566573015">
      <w:bodyDiv w:val="1"/>
      <w:marLeft w:val="0"/>
      <w:marRight w:val="0"/>
      <w:marTop w:val="0"/>
      <w:marBottom w:val="0"/>
      <w:divBdr>
        <w:top w:val="none" w:sz="0" w:space="0" w:color="auto"/>
        <w:left w:val="none" w:sz="0" w:space="0" w:color="auto"/>
        <w:bottom w:val="none" w:sz="0" w:space="0" w:color="auto"/>
        <w:right w:val="none" w:sz="0" w:space="0" w:color="auto"/>
      </w:divBdr>
      <w:divsChild>
        <w:div w:id="81687521">
          <w:marLeft w:val="994"/>
          <w:marRight w:val="0"/>
          <w:marTop w:val="77"/>
          <w:marBottom w:val="120"/>
          <w:divBdr>
            <w:top w:val="none" w:sz="0" w:space="0" w:color="auto"/>
            <w:left w:val="none" w:sz="0" w:space="0" w:color="auto"/>
            <w:bottom w:val="none" w:sz="0" w:space="0" w:color="auto"/>
            <w:right w:val="none" w:sz="0" w:space="0" w:color="auto"/>
          </w:divBdr>
        </w:div>
        <w:div w:id="465657803">
          <w:marLeft w:val="994"/>
          <w:marRight w:val="0"/>
          <w:marTop w:val="77"/>
          <w:marBottom w:val="120"/>
          <w:divBdr>
            <w:top w:val="none" w:sz="0" w:space="0" w:color="auto"/>
            <w:left w:val="none" w:sz="0" w:space="0" w:color="auto"/>
            <w:bottom w:val="none" w:sz="0" w:space="0" w:color="auto"/>
            <w:right w:val="none" w:sz="0" w:space="0" w:color="auto"/>
          </w:divBdr>
        </w:div>
        <w:div w:id="590773499">
          <w:marLeft w:val="994"/>
          <w:marRight w:val="0"/>
          <w:marTop w:val="77"/>
          <w:marBottom w:val="120"/>
          <w:divBdr>
            <w:top w:val="none" w:sz="0" w:space="0" w:color="auto"/>
            <w:left w:val="none" w:sz="0" w:space="0" w:color="auto"/>
            <w:bottom w:val="none" w:sz="0" w:space="0" w:color="auto"/>
            <w:right w:val="none" w:sz="0" w:space="0" w:color="auto"/>
          </w:divBdr>
        </w:div>
      </w:divsChild>
    </w:div>
    <w:div w:id="1595436666">
      <w:bodyDiv w:val="1"/>
      <w:marLeft w:val="0"/>
      <w:marRight w:val="0"/>
      <w:marTop w:val="0"/>
      <w:marBottom w:val="0"/>
      <w:divBdr>
        <w:top w:val="none" w:sz="0" w:space="0" w:color="auto"/>
        <w:left w:val="none" w:sz="0" w:space="0" w:color="auto"/>
        <w:bottom w:val="none" w:sz="0" w:space="0" w:color="auto"/>
        <w:right w:val="none" w:sz="0" w:space="0" w:color="auto"/>
      </w:divBdr>
      <w:divsChild>
        <w:div w:id="2104178511">
          <w:marLeft w:val="1152"/>
          <w:marRight w:val="0"/>
          <w:marTop w:val="80"/>
          <w:marBottom w:val="40"/>
          <w:divBdr>
            <w:top w:val="none" w:sz="0" w:space="0" w:color="auto"/>
            <w:left w:val="none" w:sz="0" w:space="0" w:color="auto"/>
            <w:bottom w:val="none" w:sz="0" w:space="0" w:color="auto"/>
            <w:right w:val="none" w:sz="0" w:space="0" w:color="auto"/>
          </w:divBdr>
        </w:div>
      </w:divsChild>
    </w:div>
    <w:div w:id="1644776774">
      <w:bodyDiv w:val="1"/>
      <w:marLeft w:val="0"/>
      <w:marRight w:val="0"/>
      <w:marTop w:val="0"/>
      <w:marBottom w:val="0"/>
      <w:divBdr>
        <w:top w:val="none" w:sz="0" w:space="0" w:color="auto"/>
        <w:left w:val="none" w:sz="0" w:space="0" w:color="auto"/>
        <w:bottom w:val="none" w:sz="0" w:space="0" w:color="auto"/>
        <w:right w:val="none" w:sz="0" w:space="0" w:color="auto"/>
      </w:divBdr>
    </w:div>
    <w:div w:id="1756634790">
      <w:bodyDiv w:val="1"/>
      <w:marLeft w:val="0"/>
      <w:marRight w:val="0"/>
      <w:marTop w:val="0"/>
      <w:marBottom w:val="0"/>
      <w:divBdr>
        <w:top w:val="none" w:sz="0" w:space="0" w:color="auto"/>
        <w:left w:val="none" w:sz="0" w:space="0" w:color="auto"/>
        <w:bottom w:val="none" w:sz="0" w:space="0" w:color="auto"/>
        <w:right w:val="none" w:sz="0" w:space="0" w:color="auto"/>
      </w:divBdr>
      <w:divsChild>
        <w:div w:id="129445269">
          <w:marLeft w:val="547"/>
          <w:marRight w:val="0"/>
          <w:marTop w:val="0"/>
          <w:marBottom w:val="0"/>
          <w:divBdr>
            <w:top w:val="none" w:sz="0" w:space="0" w:color="auto"/>
            <w:left w:val="none" w:sz="0" w:space="0" w:color="auto"/>
            <w:bottom w:val="none" w:sz="0" w:space="0" w:color="auto"/>
            <w:right w:val="none" w:sz="0" w:space="0" w:color="auto"/>
          </w:divBdr>
        </w:div>
        <w:div w:id="217977825">
          <w:marLeft w:val="547"/>
          <w:marRight w:val="0"/>
          <w:marTop w:val="0"/>
          <w:marBottom w:val="0"/>
          <w:divBdr>
            <w:top w:val="none" w:sz="0" w:space="0" w:color="auto"/>
            <w:left w:val="none" w:sz="0" w:space="0" w:color="auto"/>
            <w:bottom w:val="none" w:sz="0" w:space="0" w:color="auto"/>
            <w:right w:val="none" w:sz="0" w:space="0" w:color="auto"/>
          </w:divBdr>
        </w:div>
        <w:div w:id="234320509">
          <w:marLeft w:val="547"/>
          <w:marRight w:val="0"/>
          <w:marTop w:val="0"/>
          <w:marBottom w:val="0"/>
          <w:divBdr>
            <w:top w:val="none" w:sz="0" w:space="0" w:color="auto"/>
            <w:left w:val="none" w:sz="0" w:space="0" w:color="auto"/>
            <w:bottom w:val="none" w:sz="0" w:space="0" w:color="auto"/>
            <w:right w:val="none" w:sz="0" w:space="0" w:color="auto"/>
          </w:divBdr>
        </w:div>
        <w:div w:id="390277938">
          <w:marLeft w:val="1166"/>
          <w:marRight w:val="0"/>
          <w:marTop w:val="0"/>
          <w:marBottom w:val="0"/>
          <w:divBdr>
            <w:top w:val="none" w:sz="0" w:space="0" w:color="auto"/>
            <w:left w:val="none" w:sz="0" w:space="0" w:color="auto"/>
            <w:bottom w:val="none" w:sz="0" w:space="0" w:color="auto"/>
            <w:right w:val="none" w:sz="0" w:space="0" w:color="auto"/>
          </w:divBdr>
        </w:div>
        <w:div w:id="392385498">
          <w:marLeft w:val="547"/>
          <w:marRight w:val="0"/>
          <w:marTop w:val="0"/>
          <w:marBottom w:val="0"/>
          <w:divBdr>
            <w:top w:val="none" w:sz="0" w:space="0" w:color="auto"/>
            <w:left w:val="none" w:sz="0" w:space="0" w:color="auto"/>
            <w:bottom w:val="none" w:sz="0" w:space="0" w:color="auto"/>
            <w:right w:val="none" w:sz="0" w:space="0" w:color="auto"/>
          </w:divBdr>
        </w:div>
        <w:div w:id="457838631">
          <w:marLeft w:val="1166"/>
          <w:marRight w:val="0"/>
          <w:marTop w:val="0"/>
          <w:marBottom w:val="0"/>
          <w:divBdr>
            <w:top w:val="none" w:sz="0" w:space="0" w:color="auto"/>
            <w:left w:val="none" w:sz="0" w:space="0" w:color="auto"/>
            <w:bottom w:val="none" w:sz="0" w:space="0" w:color="auto"/>
            <w:right w:val="none" w:sz="0" w:space="0" w:color="auto"/>
          </w:divBdr>
        </w:div>
        <w:div w:id="466170382">
          <w:marLeft w:val="547"/>
          <w:marRight w:val="0"/>
          <w:marTop w:val="0"/>
          <w:marBottom w:val="0"/>
          <w:divBdr>
            <w:top w:val="none" w:sz="0" w:space="0" w:color="auto"/>
            <w:left w:val="none" w:sz="0" w:space="0" w:color="auto"/>
            <w:bottom w:val="none" w:sz="0" w:space="0" w:color="auto"/>
            <w:right w:val="none" w:sz="0" w:space="0" w:color="auto"/>
          </w:divBdr>
        </w:div>
        <w:div w:id="670334139">
          <w:marLeft w:val="547"/>
          <w:marRight w:val="0"/>
          <w:marTop w:val="0"/>
          <w:marBottom w:val="0"/>
          <w:divBdr>
            <w:top w:val="none" w:sz="0" w:space="0" w:color="auto"/>
            <w:left w:val="none" w:sz="0" w:space="0" w:color="auto"/>
            <w:bottom w:val="none" w:sz="0" w:space="0" w:color="auto"/>
            <w:right w:val="none" w:sz="0" w:space="0" w:color="auto"/>
          </w:divBdr>
        </w:div>
        <w:div w:id="677733224">
          <w:marLeft w:val="547"/>
          <w:marRight w:val="0"/>
          <w:marTop w:val="0"/>
          <w:marBottom w:val="0"/>
          <w:divBdr>
            <w:top w:val="none" w:sz="0" w:space="0" w:color="auto"/>
            <w:left w:val="none" w:sz="0" w:space="0" w:color="auto"/>
            <w:bottom w:val="none" w:sz="0" w:space="0" w:color="auto"/>
            <w:right w:val="none" w:sz="0" w:space="0" w:color="auto"/>
          </w:divBdr>
        </w:div>
        <w:div w:id="749041307">
          <w:marLeft w:val="547"/>
          <w:marRight w:val="0"/>
          <w:marTop w:val="0"/>
          <w:marBottom w:val="0"/>
          <w:divBdr>
            <w:top w:val="none" w:sz="0" w:space="0" w:color="auto"/>
            <w:left w:val="none" w:sz="0" w:space="0" w:color="auto"/>
            <w:bottom w:val="none" w:sz="0" w:space="0" w:color="auto"/>
            <w:right w:val="none" w:sz="0" w:space="0" w:color="auto"/>
          </w:divBdr>
        </w:div>
        <w:div w:id="794255836">
          <w:marLeft w:val="547"/>
          <w:marRight w:val="0"/>
          <w:marTop w:val="0"/>
          <w:marBottom w:val="0"/>
          <w:divBdr>
            <w:top w:val="none" w:sz="0" w:space="0" w:color="auto"/>
            <w:left w:val="none" w:sz="0" w:space="0" w:color="auto"/>
            <w:bottom w:val="none" w:sz="0" w:space="0" w:color="auto"/>
            <w:right w:val="none" w:sz="0" w:space="0" w:color="auto"/>
          </w:divBdr>
        </w:div>
        <w:div w:id="958605945">
          <w:marLeft w:val="1166"/>
          <w:marRight w:val="0"/>
          <w:marTop w:val="0"/>
          <w:marBottom w:val="0"/>
          <w:divBdr>
            <w:top w:val="none" w:sz="0" w:space="0" w:color="auto"/>
            <w:left w:val="none" w:sz="0" w:space="0" w:color="auto"/>
            <w:bottom w:val="none" w:sz="0" w:space="0" w:color="auto"/>
            <w:right w:val="none" w:sz="0" w:space="0" w:color="auto"/>
          </w:divBdr>
        </w:div>
        <w:div w:id="1022585670">
          <w:marLeft w:val="547"/>
          <w:marRight w:val="0"/>
          <w:marTop w:val="0"/>
          <w:marBottom w:val="0"/>
          <w:divBdr>
            <w:top w:val="none" w:sz="0" w:space="0" w:color="auto"/>
            <w:left w:val="none" w:sz="0" w:space="0" w:color="auto"/>
            <w:bottom w:val="none" w:sz="0" w:space="0" w:color="auto"/>
            <w:right w:val="none" w:sz="0" w:space="0" w:color="auto"/>
          </w:divBdr>
        </w:div>
        <w:div w:id="1042553474">
          <w:marLeft w:val="547"/>
          <w:marRight w:val="0"/>
          <w:marTop w:val="0"/>
          <w:marBottom w:val="0"/>
          <w:divBdr>
            <w:top w:val="none" w:sz="0" w:space="0" w:color="auto"/>
            <w:left w:val="none" w:sz="0" w:space="0" w:color="auto"/>
            <w:bottom w:val="none" w:sz="0" w:space="0" w:color="auto"/>
            <w:right w:val="none" w:sz="0" w:space="0" w:color="auto"/>
          </w:divBdr>
        </w:div>
        <w:div w:id="1055396374">
          <w:marLeft w:val="547"/>
          <w:marRight w:val="0"/>
          <w:marTop w:val="0"/>
          <w:marBottom w:val="0"/>
          <w:divBdr>
            <w:top w:val="none" w:sz="0" w:space="0" w:color="auto"/>
            <w:left w:val="none" w:sz="0" w:space="0" w:color="auto"/>
            <w:bottom w:val="none" w:sz="0" w:space="0" w:color="auto"/>
            <w:right w:val="none" w:sz="0" w:space="0" w:color="auto"/>
          </w:divBdr>
        </w:div>
        <w:div w:id="1465268139">
          <w:marLeft w:val="547"/>
          <w:marRight w:val="0"/>
          <w:marTop w:val="0"/>
          <w:marBottom w:val="0"/>
          <w:divBdr>
            <w:top w:val="none" w:sz="0" w:space="0" w:color="auto"/>
            <w:left w:val="none" w:sz="0" w:space="0" w:color="auto"/>
            <w:bottom w:val="none" w:sz="0" w:space="0" w:color="auto"/>
            <w:right w:val="none" w:sz="0" w:space="0" w:color="auto"/>
          </w:divBdr>
        </w:div>
        <w:div w:id="1527333368">
          <w:marLeft w:val="547"/>
          <w:marRight w:val="0"/>
          <w:marTop w:val="0"/>
          <w:marBottom w:val="0"/>
          <w:divBdr>
            <w:top w:val="none" w:sz="0" w:space="0" w:color="auto"/>
            <w:left w:val="none" w:sz="0" w:space="0" w:color="auto"/>
            <w:bottom w:val="none" w:sz="0" w:space="0" w:color="auto"/>
            <w:right w:val="none" w:sz="0" w:space="0" w:color="auto"/>
          </w:divBdr>
        </w:div>
        <w:div w:id="1554972865">
          <w:marLeft w:val="547"/>
          <w:marRight w:val="0"/>
          <w:marTop w:val="0"/>
          <w:marBottom w:val="0"/>
          <w:divBdr>
            <w:top w:val="none" w:sz="0" w:space="0" w:color="auto"/>
            <w:left w:val="none" w:sz="0" w:space="0" w:color="auto"/>
            <w:bottom w:val="none" w:sz="0" w:space="0" w:color="auto"/>
            <w:right w:val="none" w:sz="0" w:space="0" w:color="auto"/>
          </w:divBdr>
        </w:div>
        <w:div w:id="1575507768">
          <w:marLeft w:val="547"/>
          <w:marRight w:val="0"/>
          <w:marTop w:val="0"/>
          <w:marBottom w:val="0"/>
          <w:divBdr>
            <w:top w:val="none" w:sz="0" w:space="0" w:color="auto"/>
            <w:left w:val="none" w:sz="0" w:space="0" w:color="auto"/>
            <w:bottom w:val="none" w:sz="0" w:space="0" w:color="auto"/>
            <w:right w:val="none" w:sz="0" w:space="0" w:color="auto"/>
          </w:divBdr>
        </w:div>
        <w:div w:id="1606763630">
          <w:marLeft w:val="547"/>
          <w:marRight w:val="0"/>
          <w:marTop w:val="0"/>
          <w:marBottom w:val="0"/>
          <w:divBdr>
            <w:top w:val="none" w:sz="0" w:space="0" w:color="auto"/>
            <w:left w:val="none" w:sz="0" w:space="0" w:color="auto"/>
            <w:bottom w:val="none" w:sz="0" w:space="0" w:color="auto"/>
            <w:right w:val="none" w:sz="0" w:space="0" w:color="auto"/>
          </w:divBdr>
        </w:div>
        <w:div w:id="1611359173">
          <w:marLeft w:val="547"/>
          <w:marRight w:val="0"/>
          <w:marTop w:val="0"/>
          <w:marBottom w:val="0"/>
          <w:divBdr>
            <w:top w:val="none" w:sz="0" w:space="0" w:color="auto"/>
            <w:left w:val="none" w:sz="0" w:space="0" w:color="auto"/>
            <w:bottom w:val="none" w:sz="0" w:space="0" w:color="auto"/>
            <w:right w:val="none" w:sz="0" w:space="0" w:color="auto"/>
          </w:divBdr>
        </w:div>
        <w:div w:id="1638532839">
          <w:marLeft w:val="547"/>
          <w:marRight w:val="0"/>
          <w:marTop w:val="0"/>
          <w:marBottom w:val="0"/>
          <w:divBdr>
            <w:top w:val="none" w:sz="0" w:space="0" w:color="auto"/>
            <w:left w:val="none" w:sz="0" w:space="0" w:color="auto"/>
            <w:bottom w:val="none" w:sz="0" w:space="0" w:color="auto"/>
            <w:right w:val="none" w:sz="0" w:space="0" w:color="auto"/>
          </w:divBdr>
        </w:div>
        <w:div w:id="1869102621">
          <w:marLeft w:val="547"/>
          <w:marRight w:val="0"/>
          <w:marTop w:val="0"/>
          <w:marBottom w:val="0"/>
          <w:divBdr>
            <w:top w:val="none" w:sz="0" w:space="0" w:color="auto"/>
            <w:left w:val="none" w:sz="0" w:space="0" w:color="auto"/>
            <w:bottom w:val="none" w:sz="0" w:space="0" w:color="auto"/>
            <w:right w:val="none" w:sz="0" w:space="0" w:color="auto"/>
          </w:divBdr>
        </w:div>
        <w:div w:id="1888299592">
          <w:marLeft w:val="547"/>
          <w:marRight w:val="0"/>
          <w:marTop w:val="0"/>
          <w:marBottom w:val="0"/>
          <w:divBdr>
            <w:top w:val="none" w:sz="0" w:space="0" w:color="auto"/>
            <w:left w:val="none" w:sz="0" w:space="0" w:color="auto"/>
            <w:bottom w:val="none" w:sz="0" w:space="0" w:color="auto"/>
            <w:right w:val="none" w:sz="0" w:space="0" w:color="auto"/>
          </w:divBdr>
        </w:div>
        <w:div w:id="1945069173">
          <w:marLeft w:val="547"/>
          <w:marRight w:val="0"/>
          <w:marTop w:val="0"/>
          <w:marBottom w:val="0"/>
          <w:divBdr>
            <w:top w:val="none" w:sz="0" w:space="0" w:color="auto"/>
            <w:left w:val="none" w:sz="0" w:space="0" w:color="auto"/>
            <w:bottom w:val="none" w:sz="0" w:space="0" w:color="auto"/>
            <w:right w:val="none" w:sz="0" w:space="0" w:color="auto"/>
          </w:divBdr>
        </w:div>
        <w:div w:id="2033608427">
          <w:marLeft w:val="547"/>
          <w:marRight w:val="0"/>
          <w:marTop w:val="0"/>
          <w:marBottom w:val="0"/>
          <w:divBdr>
            <w:top w:val="none" w:sz="0" w:space="0" w:color="auto"/>
            <w:left w:val="none" w:sz="0" w:space="0" w:color="auto"/>
            <w:bottom w:val="none" w:sz="0" w:space="0" w:color="auto"/>
            <w:right w:val="none" w:sz="0" w:space="0" w:color="auto"/>
          </w:divBdr>
        </w:div>
        <w:div w:id="2086221998">
          <w:marLeft w:val="547"/>
          <w:marRight w:val="0"/>
          <w:marTop w:val="0"/>
          <w:marBottom w:val="0"/>
          <w:divBdr>
            <w:top w:val="none" w:sz="0" w:space="0" w:color="auto"/>
            <w:left w:val="none" w:sz="0" w:space="0" w:color="auto"/>
            <w:bottom w:val="none" w:sz="0" w:space="0" w:color="auto"/>
            <w:right w:val="none" w:sz="0" w:space="0" w:color="auto"/>
          </w:divBdr>
        </w:div>
      </w:divsChild>
    </w:div>
    <w:div w:id="1769036672">
      <w:bodyDiv w:val="1"/>
      <w:marLeft w:val="0"/>
      <w:marRight w:val="0"/>
      <w:marTop w:val="0"/>
      <w:marBottom w:val="0"/>
      <w:divBdr>
        <w:top w:val="none" w:sz="0" w:space="0" w:color="auto"/>
        <w:left w:val="none" w:sz="0" w:space="0" w:color="auto"/>
        <w:bottom w:val="none" w:sz="0" w:space="0" w:color="auto"/>
        <w:right w:val="none" w:sz="0" w:space="0" w:color="auto"/>
      </w:divBdr>
      <w:divsChild>
        <w:div w:id="929042082">
          <w:marLeft w:val="547"/>
          <w:marRight w:val="0"/>
          <w:marTop w:val="0"/>
          <w:marBottom w:val="0"/>
          <w:divBdr>
            <w:top w:val="none" w:sz="0" w:space="0" w:color="auto"/>
            <w:left w:val="none" w:sz="0" w:space="0" w:color="auto"/>
            <w:bottom w:val="none" w:sz="0" w:space="0" w:color="auto"/>
            <w:right w:val="none" w:sz="0" w:space="0" w:color="auto"/>
          </w:divBdr>
        </w:div>
      </w:divsChild>
    </w:div>
    <w:div w:id="1784883278">
      <w:bodyDiv w:val="1"/>
      <w:marLeft w:val="0"/>
      <w:marRight w:val="0"/>
      <w:marTop w:val="0"/>
      <w:marBottom w:val="0"/>
      <w:divBdr>
        <w:top w:val="none" w:sz="0" w:space="0" w:color="auto"/>
        <w:left w:val="none" w:sz="0" w:space="0" w:color="auto"/>
        <w:bottom w:val="none" w:sz="0" w:space="0" w:color="auto"/>
        <w:right w:val="none" w:sz="0" w:space="0" w:color="auto"/>
      </w:divBdr>
      <w:divsChild>
        <w:div w:id="156578233">
          <w:marLeft w:val="547"/>
          <w:marRight w:val="0"/>
          <w:marTop w:val="0"/>
          <w:marBottom w:val="0"/>
          <w:divBdr>
            <w:top w:val="none" w:sz="0" w:space="0" w:color="auto"/>
            <w:left w:val="none" w:sz="0" w:space="0" w:color="auto"/>
            <w:bottom w:val="none" w:sz="0" w:space="0" w:color="auto"/>
            <w:right w:val="none" w:sz="0" w:space="0" w:color="auto"/>
          </w:divBdr>
        </w:div>
        <w:div w:id="358244039">
          <w:marLeft w:val="547"/>
          <w:marRight w:val="0"/>
          <w:marTop w:val="0"/>
          <w:marBottom w:val="0"/>
          <w:divBdr>
            <w:top w:val="none" w:sz="0" w:space="0" w:color="auto"/>
            <w:left w:val="none" w:sz="0" w:space="0" w:color="auto"/>
            <w:bottom w:val="none" w:sz="0" w:space="0" w:color="auto"/>
            <w:right w:val="none" w:sz="0" w:space="0" w:color="auto"/>
          </w:divBdr>
        </w:div>
        <w:div w:id="708452089">
          <w:marLeft w:val="547"/>
          <w:marRight w:val="0"/>
          <w:marTop w:val="0"/>
          <w:marBottom w:val="0"/>
          <w:divBdr>
            <w:top w:val="none" w:sz="0" w:space="0" w:color="auto"/>
            <w:left w:val="none" w:sz="0" w:space="0" w:color="auto"/>
            <w:bottom w:val="none" w:sz="0" w:space="0" w:color="auto"/>
            <w:right w:val="none" w:sz="0" w:space="0" w:color="auto"/>
          </w:divBdr>
        </w:div>
        <w:div w:id="1321344374">
          <w:marLeft w:val="547"/>
          <w:marRight w:val="0"/>
          <w:marTop w:val="0"/>
          <w:marBottom w:val="0"/>
          <w:divBdr>
            <w:top w:val="none" w:sz="0" w:space="0" w:color="auto"/>
            <w:left w:val="none" w:sz="0" w:space="0" w:color="auto"/>
            <w:bottom w:val="none" w:sz="0" w:space="0" w:color="auto"/>
            <w:right w:val="none" w:sz="0" w:space="0" w:color="auto"/>
          </w:divBdr>
        </w:div>
        <w:div w:id="1696493691">
          <w:marLeft w:val="547"/>
          <w:marRight w:val="0"/>
          <w:marTop w:val="0"/>
          <w:marBottom w:val="0"/>
          <w:divBdr>
            <w:top w:val="none" w:sz="0" w:space="0" w:color="auto"/>
            <w:left w:val="none" w:sz="0" w:space="0" w:color="auto"/>
            <w:bottom w:val="none" w:sz="0" w:space="0" w:color="auto"/>
            <w:right w:val="none" w:sz="0" w:space="0" w:color="auto"/>
          </w:divBdr>
        </w:div>
        <w:div w:id="2013220986">
          <w:marLeft w:val="547"/>
          <w:marRight w:val="0"/>
          <w:marTop w:val="0"/>
          <w:marBottom w:val="0"/>
          <w:divBdr>
            <w:top w:val="none" w:sz="0" w:space="0" w:color="auto"/>
            <w:left w:val="none" w:sz="0" w:space="0" w:color="auto"/>
            <w:bottom w:val="none" w:sz="0" w:space="0" w:color="auto"/>
            <w:right w:val="none" w:sz="0" w:space="0" w:color="auto"/>
          </w:divBdr>
        </w:div>
        <w:div w:id="2046051758">
          <w:marLeft w:val="547"/>
          <w:marRight w:val="0"/>
          <w:marTop w:val="0"/>
          <w:marBottom w:val="0"/>
          <w:divBdr>
            <w:top w:val="none" w:sz="0" w:space="0" w:color="auto"/>
            <w:left w:val="none" w:sz="0" w:space="0" w:color="auto"/>
            <w:bottom w:val="none" w:sz="0" w:space="0" w:color="auto"/>
            <w:right w:val="none" w:sz="0" w:space="0" w:color="auto"/>
          </w:divBdr>
        </w:div>
      </w:divsChild>
    </w:div>
    <w:div w:id="1850289410">
      <w:bodyDiv w:val="1"/>
      <w:marLeft w:val="0"/>
      <w:marRight w:val="0"/>
      <w:marTop w:val="0"/>
      <w:marBottom w:val="0"/>
      <w:divBdr>
        <w:top w:val="none" w:sz="0" w:space="0" w:color="auto"/>
        <w:left w:val="none" w:sz="0" w:space="0" w:color="auto"/>
        <w:bottom w:val="none" w:sz="0" w:space="0" w:color="auto"/>
        <w:right w:val="none" w:sz="0" w:space="0" w:color="auto"/>
      </w:divBdr>
    </w:div>
    <w:div w:id="1871184924">
      <w:bodyDiv w:val="1"/>
      <w:marLeft w:val="0"/>
      <w:marRight w:val="0"/>
      <w:marTop w:val="0"/>
      <w:marBottom w:val="0"/>
      <w:divBdr>
        <w:top w:val="none" w:sz="0" w:space="0" w:color="auto"/>
        <w:left w:val="none" w:sz="0" w:space="0" w:color="auto"/>
        <w:bottom w:val="none" w:sz="0" w:space="0" w:color="auto"/>
        <w:right w:val="none" w:sz="0" w:space="0" w:color="auto"/>
      </w:divBdr>
    </w:div>
    <w:div w:id="1874927128">
      <w:bodyDiv w:val="1"/>
      <w:marLeft w:val="0"/>
      <w:marRight w:val="0"/>
      <w:marTop w:val="0"/>
      <w:marBottom w:val="0"/>
      <w:divBdr>
        <w:top w:val="none" w:sz="0" w:space="0" w:color="auto"/>
        <w:left w:val="none" w:sz="0" w:space="0" w:color="auto"/>
        <w:bottom w:val="none" w:sz="0" w:space="0" w:color="auto"/>
        <w:right w:val="none" w:sz="0" w:space="0" w:color="auto"/>
      </w:divBdr>
    </w:div>
    <w:div w:id="1893884768">
      <w:bodyDiv w:val="1"/>
      <w:marLeft w:val="0"/>
      <w:marRight w:val="0"/>
      <w:marTop w:val="0"/>
      <w:marBottom w:val="0"/>
      <w:divBdr>
        <w:top w:val="none" w:sz="0" w:space="0" w:color="auto"/>
        <w:left w:val="none" w:sz="0" w:space="0" w:color="auto"/>
        <w:bottom w:val="none" w:sz="0" w:space="0" w:color="auto"/>
        <w:right w:val="none" w:sz="0" w:space="0" w:color="auto"/>
      </w:divBdr>
      <w:divsChild>
        <w:div w:id="189925160">
          <w:marLeft w:val="547"/>
          <w:marRight w:val="0"/>
          <w:marTop w:val="0"/>
          <w:marBottom w:val="0"/>
          <w:divBdr>
            <w:top w:val="none" w:sz="0" w:space="0" w:color="auto"/>
            <w:left w:val="none" w:sz="0" w:space="0" w:color="auto"/>
            <w:bottom w:val="none" w:sz="0" w:space="0" w:color="auto"/>
            <w:right w:val="none" w:sz="0" w:space="0" w:color="auto"/>
          </w:divBdr>
        </w:div>
        <w:div w:id="235745005">
          <w:marLeft w:val="547"/>
          <w:marRight w:val="0"/>
          <w:marTop w:val="0"/>
          <w:marBottom w:val="0"/>
          <w:divBdr>
            <w:top w:val="none" w:sz="0" w:space="0" w:color="auto"/>
            <w:left w:val="none" w:sz="0" w:space="0" w:color="auto"/>
            <w:bottom w:val="none" w:sz="0" w:space="0" w:color="auto"/>
            <w:right w:val="none" w:sz="0" w:space="0" w:color="auto"/>
          </w:divBdr>
        </w:div>
        <w:div w:id="729309824">
          <w:marLeft w:val="547"/>
          <w:marRight w:val="0"/>
          <w:marTop w:val="0"/>
          <w:marBottom w:val="0"/>
          <w:divBdr>
            <w:top w:val="none" w:sz="0" w:space="0" w:color="auto"/>
            <w:left w:val="none" w:sz="0" w:space="0" w:color="auto"/>
            <w:bottom w:val="none" w:sz="0" w:space="0" w:color="auto"/>
            <w:right w:val="none" w:sz="0" w:space="0" w:color="auto"/>
          </w:divBdr>
        </w:div>
        <w:div w:id="1288582261">
          <w:marLeft w:val="547"/>
          <w:marRight w:val="0"/>
          <w:marTop w:val="0"/>
          <w:marBottom w:val="0"/>
          <w:divBdr>
            <w:top w:val="none" w:sz="0" w:space="0" w:color="auto"/>
            <w:left w:val="none" w:sz="0" w:space="0" w:color="auto"/>
            <w:bottom w:val="none" w:sz="0" w:space="0" w:color="auto"/>
            <w:right w:val="none" w:sz="0" w:space="0" w:color="auto"/>
          </w:divBdr>
        </w:div>
        <w:div w:id="1492452301">
          <w:marLeft w:val="547"/>
          <w:marRight w:val="0"/>
          <w:marTop w:val="0"/>
          <w:marBottom w:val="0"/>
          <w:divBdr>
            <w:top w:val="none" w:sz="0" w:space="0" w:color="auto"/>
            <w:left w:val="none" w:sz="0" w:space="0" w:color="auto"/>
            <w:bottom w:val="none" w:sz="0" w:space="0" w:color="auto"/>
            <w:right w:val="none" w:sz="0" w:space="0" w:color="auto"/>
          </w:divBdr>
        </w:div>
        <w:div w:id="1728340323">
          <w:marLeft w:val="547"/>
          <w:marRight w:val="0"/>
          <w:marTop w:val="0"/>
          <w:marBottom w:val="0"/>
          <w:divBdr>
            <w:top w:val="none" w:sz="0" w:space="0" w:color="auto"/>
            <w:left w:val="none" w:sz="0" w:space="0" w:color="auto"/>
            <w:bottom w:val="none" w:sz="0" w:space="0" w:color="auto"/>
            <w:right w:val="none" w:sz="0" w:space="0" w:color="auto"/>
          </w:divBdr>
        </w:div>
        <w:div w:id="2135980121">
          <w:marLeft w:val="547"/>
          <w:marRight w:val="0"/>
          <w:marTop w:val="0"/>
          <w:marBottom w:val="0"/>
          <w:divBdr>
            <w:top w:val="none" w:sz="0" w:space="0" w:color="auto"/>
            <w:left w:val="none" w:sz="0" w:space="0" w:color="auto"/>
            <w:bottom w:val="none" w:sz="0" w:space="0" w:color="auto"/>
            <w:right w:val="none" w:sz="0" w:space="0" w:color="auto"/>
          </w:divBdr>
        </w:div>
      </w:divsChild>
    </w:div>
    <w:div w:id="1932467458">
      <w:bodyDiv w:val="1"/>
      <w:marLeft w:val="0"/>
      <w:marRight w:val="0"/>
      <w:marTop w:val="0"/>
      <w:marBottom w:val="0"/>
      <w:divBdr>
        <w:top w:val="none" w:sz="0" w:space="0" w:color="auto"/>
        <w:left w:val="none" w:sz="0" w:space="0" w:color="auto"/>
        <w:bottom w:val="none" w:sz="0" w:space="0" w:color="auto"/>
        <w:right w:val="none" w:sz="0" w:space="0" w:color="auto"/>
      </w:divBdr>
    </w:div>
    <w:div w:id="1932809659">
      <w:bodyDiv w:val="1"/>
      <w:marLeft w:val="0"/>
      <w:marRight w:val="0"/>
      <w:marTop w:val="0"/>
      <w:marBottom w:val="0"/>
      <w:divBdr>
        <w:top w:val="none" w:sz="0" w:space="0" w:color="auto"/>
        <w:left w:val="none" w:sz="0" w:space="0" w:color="auto"/>
        <w:bottom w:val="none" w:sz="0" w:space="0" w:color="auto"/>
        <w:right w:val="none" w:sz="0" w:space="0" w:color="auto"/>
      </w:divBdr>
    </w:div>
    <w:div w:id="1965699141">
      <w:bodyDiv w:val="1"/>
      <w:marLeft w:val="0"/>
      <w:marRight w:val="0"/>
      <w:marTop w:val="0"/>
      <w:marBottom w:val="0"/>
      <w:divBdr>
        <w:top w:val="none" w:sz="0" w:space="0" w:color="auto"/>
        <w:left w:val="none" w:sz="0" w:space="0" w:color="auto"/>
        <w:bottom w:val="none" w:sz="0" w:space="0" w:color="auto"/>
        <w:right w:val="none" w:sz="0" w:space="0" w:color="auto"/>
      </w:divBdr>
      <w:divsChild>
        <w:div w:id="18438241">
          <w:marLeft w:val="547"/>
          <w:marRight w:val="0"/>
          <w:marTop w:val="0"/>
          <w:marBottom w:val="0"/>
          <w:divBdr>
            <w:top w:val="none" w:sz="0" w:space="0" w:color="auto"/>
            <w:left w:val="none" w:sz="0" w:space="0" w:color="auto"/>
            <w:bottom w:val="none" w:sz="0" w:space="0" w:color="auto"/>
            <w:right w:val="none" w:sz="0" w:space="0" w:color="auto"/>
          </w:divBdr>
        </w:div>
        <w:div w:id="22441141">
          <w:marLeft w:val="547"/>
          <w:marRight w:val="0"/>
          <w:marTop w:val="0"/>
          <w:marBottom w:val="0"/>
          <w:divBdr>
            <w:top w:val="none" w:sz="0" w:space="0" w:color="auto"/>
            <w:left w:val="none" w:sz="0" w:space="0" w:color="auto"/>
            <w:bottom w:val="none" w:sz="0" w:space="0" w:color="auto"/>
            <w:right w:val="none" w:sz="0" w:space="0" w:color="auto"/>
          </w:divBdr>
        </w:div>
        <w:div w:id="127091525">
          <w:marLeft w:val="1166"/>
          <w:marRight w:val="0"/>
          <w:marTop w:val="0"/>
          <w:marBottom w:val="0"/>
          <w:divBdr>
            <w:top w:val="none" w:sz="0" w:space="0" w:color="auto"/>
            <w:left w:val="none" w:sz="0" w:space="0" w:color="auto"/>
            <w:bottom w:val="none" w:sz="0" w:space="0" w:color="auto"/>
            <w:right w:val="none" w:sz="0" w:space="0" w:color="auto"/>
          </w:divBdr>
        </w:div>
        <w:div w:id="202140418">
          <w:marLeft w:val="547"/>
          <w:marRight w:val="0"/>
          <w:marTop w:val="0"/>
          <w:marBottom w:val="0"/>
          <w:divBdr>
            <w:top w:val="none" w:sz="0" w:space="0" w:color="auto"/>
            <w:left w:val="none" w:sz="0" w:space="0" w:color="auto"/>
            <w:bottom w:val="none" w:sz="0" w:space="0" w:color="auto"/>
            <w:right w:val="none" w:sz="0" w:space="0" w:color="auto"/>
          </w:divBdr>
        </w:div>
        <w:div w:id="327176064">
          <w:marLeft w:val="547"/>
          <w:marRight w:val="0"/>
          <w:marTop w:val="0"/>
          <w:marBottom w:val="0"/>
          <w:divBdr>
            <w:top w:val="none" w:sz="0" w:space="0" w:color="auto"/>
            <w:left w:val="none" w:sz="0" w:space="0" w:color="auto"/>
            <w:bottom w:val="none" w:sz="0" w:space="0" w:color="auto"/>
            <w:right w:val="none" w:sz="0" w:space="0" w:color="auto"/>
          </w:divBdr>
        </w:div>
        <w:div w:id="550726961">
          <w:marLeft w:val="547"/>
          <w:marRight w:val="0"/>
          <w:marTop w:val="0"/>
          <w:marBottom w:val="0"/>
          <w:divBdr>
            <w:top w:val="none" w:sz="0" w:space="0" w:color="auto"/>
            <w:left w:val="none" w:sz="0" w:space="0" w:color="auto"/>
            <w:bottom w:val="none" w:sz="0" w:space="0" w:color="auto"/>
            <w:right w:val="none" w:sz="0" w:space="0" w:color="auto"/>
          </w:divBdr>
        </w:div>
        <w:div w:id="620847434">
          <w:marLeft w:val="547"/>
          <w:marRight w:val="0"/>
          <w:marTop w:val="0"/>
          <w:marBottom w:val="0"/>
          <w:divBdr>
            <w:top w:val="none" w:sz="0" w:space="0" w:color="auto"/>
            <w:left w:val="none" w:sz="0" w:space="0" w:color="auto"/>
            <w:bottom w:val="none" w:sz="0" w:space="0" w:color="auto"/>
            <w:right w:val="none" w:sz="0" w:space="0" w:color="auto"/>
          </w:divBdr>
        </w:div>
        <w:div w:id="732193219">
          <w:marLeft w:val="1166"/>
          <w:marRight w:val="0"/>
          <w:marTop w:val="0"/>
          <w:marBottom w:val="0"/>
          <w:divBdr>
            <w:top w:val="none" w:sz="0" w:space="0" w:color="auto"/>
            <w:left w:val="none" w:sz="0" w:space="0" w:color="auto"/>
            <w:bottom w:val="none" w:sz="0" w:space="0" w:color="auto"/>
            <w:right w:val="none" w:sz="0" w:space="0" w:color="auto"/>
          </w:divBdr>
        </w:div>
        <w:div w:id="740173773">
          <w:marLeft w:val="547"/>
          <w:marRight w:val="0"/>
          <w:marTop w:val="0"/>
          <w:marBottom w:val="0"/>
          <w:divBdr>
            <w:top w:val="none" w:sz="0" w:space="0" w:color="auto"/>
            <w:left w:val="none" w:sz="0" w:space="0" w:color="auto"/>
            <w:bottom w:val="none" w:sz="0" w:space="0" w:color="auto"/>
            <w:right w:val="none" w:sz="0" w:space="0" w:color="auto"/>
          </w:divBdr>
        </w:div>
        <w:div w:id="796294637">
          <w:marLeft w:val="547"/>
          <w:marRight w:val="0"/>
          <w:marTop w:val="0"/>
          <w:marBottom w:val="0"/>
          <w:divBdr>
            <w:top w:val="none" w:sz="0" w:space="0" w:color="auto"/>
            <w:left w:val="none" w:sz="0" w:space="0" w:color="auto"/>
            <w:bottom w:val="none" w:sz="0" w:space="0" w:color="auto"/>
            <w:right w:val="none" w:sz="0" w:space="0" w:color="auto"/>
          </w:divBdr>
        </w:div>
        <w:div w:id="872965947">
          <w:marLeft w:val="547"/>
          <w:marRight w:val="0"/>
          <w:marTop w:val="0"/>
          <w:marBottom w:val="0"/>
          <w:divBdr>
            <w:top w:val="none" w:sz="0" w:space="0" w:color="auto"/>
            <w:left w:val="none" w:sz="0" w:space="0" w:color="auto"/>
            <w:bottom w:val="none" w:sz="0" w:space="0" w:color="auto"/>
            <w:right w:val="none" w:sz="0" w:space="0" w:color="auto"/>
          </w:divBdr>
        </w:div>
        <w:div w:id="920261535">
          <w:marLeft w:val="547"/>
          <w:marRight w:val="0"/>
          <w:marTop w:val="0"/>
          <w:marBottom w:val="0"/>
          <w:divBdr>
            <w:top w:val="none" w:sz="0" w:space="0" w:color="auto"/>
            <w:left w:val="none" w:sz="0" w:space="0" w:color="auto"/>
            <w:bottom w:val="none" w:sz="0" w:space="0" w:color="auto"/>
            <w:right w:val="none" w:sz="0" w:space="0" w:color="auto"/>
          </w:divBdr>
        </w:div>
        <w:div w:id="968436089">
          <w:marLeft w:val="547"/>
          <w:marRight w:val="0"/>
          <w:marTop w:val="0"/>
          <w:marBottom w:val="0"/>
          <w:divBdr>
            <w:top w:val="none" w:sz="0" w:space="0" w:color="auto"/>
            <w:left w:val="none" w:sz="0" w:space="0" w:color="auto"/>
            <w:bottom w:val="none" w:sz="0" w:space="0" w:color="auto"/>
            <w:right w:val="none" w:sz="0" w:space="0" w:color="auto"/>
          </w:divBdr>
        </w:div>
        <w:div w:id="1007096349">
          <w:marLeft w:val="1166"/>
          <w:marRight w:val="0"/>
          <w:marTop w:val="0"/>
          <w:marBottom w:val="0"/>
          <w:divBdr>
            <w:top w:val="none" w:sz="0" w:space="0" w:color="auto"/>
            <w:left w:val="none" w:sz="0" w:space="0" w:color="auto"/>
            <w:bottom w:val="none" w:sz="0" w:space="0" w:color="auto"/>
            <w:right w:val="none" w:sz="0" w:space="0" w:color="auto"/>
          </w:divBdr>
        </w:div>
        <w:div w:id="1105921969">
          <w:marLeft w:val="547"/>
          <w:marRight w:val="0"/>
          <w:marTop w:val="0"/>
          <w:marBottom w:val="0"/>
          <w:divBdr>
            <w:top w:val="none" w:sz="0" w:space="0" w:color="auto"/>
            <w:left w:val="none" w:sz="0" w:space="0" w:color="auto"/>
            <w:bottom w:val="none" w:sz="0" w:space="0" w:color="auto"/>
            <w:right w:val="none" w:sz="0" w:space="0" w:color="auto"/>
          </w:divBdr>
        </w:div>
        <w:div w:id="1218861070">
          <w:marLeft w:val="547"/>
          <w:marRight w:val="0"/>
          <w:marTop w:val="0"/>
          <w:marBottom w:val="0"/>
          <w:divBdr>
            <w:top w:val="none" w:sz="0" w:space="0" w:color="auto"/>
            <w:left w:val="none" w:sz="0" w:space="0" w:color="auto"/>
            <w:bottom w:val="none" w:sz="0" w:space="0" w:color="auto"/>
            <w:right w:val="none" w:sz="0" w:space="0" w:color="auto"/>
          </w:divBdr>
        </w:div>
        <w:div w:id="1334186073">
          <w:marLeft w:val="547"/>
          <w:marRight w:val="0"/>
          <w:marTop w:val="0"/>
          <w:marBottom w:val="0"/>
          <w:divBdr>
            <w:top w:val="none" w:sz="0" w:space="0" w:color="auto"/>
            <w:left w:val="none" w:sz="0" w:space="0" w:color="auto"/>
            <w:bottom w:val="none" w:sz="0" w:space="0" w:color="auto"/>
            <w:right w:val="none" w:sz="0" w:space="0" w:color="auto"/>
          </w:divBdr>
        </w:div>
        <w:div w:id="1362168659">
          <w:marLeft w:val="547"/>
          <w:marRight w:val="0"/>
          <w:marTop w:val="0"/>
          <w:marBottom w:val="0"/>
          <w:divBdr>
            <w:top w:val="none" w:sz="0" w:space="0" w:color="auto"/>
            <w:left w:val="none" w:sz="0" w:space="0" w:color="auto"/>
            <w:bottom w:val="none" w:sz="0" w:space="0" w:color="auto"/>
            <w:right w:val="none" w:sz="0" w:space="0" w:color="auto"/>
          </w:divBdr>
        </w:div>
        <w:div w:id="1479572581">
          <w:marLeft w:val="547"/>
          <w:marRight w:val="0"/>
          <w:marTop w:val="0"/>
          <w:marBottom w:val="0"/>
          <w:divBdr>
            <w:top w:val="none" w:sz="0" w:space="0" w:color="auto"/>
            <w:left w:val="none" w:sz="0" w:space="0" w:color="auto"/>
            <w:bottom w:val="none" w:sz="0" w:space="0" w:color="auto"/>
            <w:right w:val="none" w:sz="0" w:space="0" w:color="auto"/>
          </w:divBdr>
        </w:div>
        <w:div w:id="1490319691">
          <w:marLeft w:val="547"/>
          <w:marRight w:val="0"/>
          <w:marTop w:val="0"/>
          <w:marBottom w:val="0"/>
          <w:divBdr>
            <w:top w:val="none" w:sz="0" w:space="0" w:color="auto"/>
            <w:left w:val="none" w:sz="0" w:space="0" w:color="auto"/>
            <w:bottom w:val="none" w:sz="0" w:space="0" w:color="auto"/>
            <w:right w:val="none" w:sz="0" w:space="0" w:color="auto"/>
          </w:divBdr>
        </w:div>
        <w:div w:id="1588034819">
          <w:marLeft w:val="547"/>
          <w:marRight w:val="0"/>
          <w:marTop w:val="0"/>
          <w:marBottom w:val="0"/>
          <w:divBdr>
            <w:top w:val="none" w:sz="0" w:space="0" w:color="auto"/>
            <w:left w:val="none" w:sz="0" w:space="0" w:color="auto"/>
            <w:bottom w:val="none" w:sz="0" w:space="0" w:color="auto"/>
            <w:right w:val="none" w:sz="0" w:space="0" w:color="auto"/>
          </w:divBdr>
        </w:div>
        <w:div w:id="1688092342">
          <w:marLeft w:val="547"/>
          <w:marRight w:val="0"/>
          <w:marTop w:val="0"/>
          <w:marBottom w:val="0"/>
          <w:divBdr>
            <w:top w:val="none" w:sz="0" w:space="0" w:color="auto"/>
            <w:left w:val="none" w:sz="0" w:space="0" w:color="auto"/>
            <w:bottom w:val="none" w:sz="0" w:space="0" w:color="auto"/>
            <w:right w:val="none" w:sz="0" w:space="0" w:color="auto"/>
          </w:divBdr>
        </w:div>
        <w:div w:id="1688865454">
          <w:marLeft w:val="547"/>
          <w:marRight w:val="0"/>
          <w:marTop w:val="0"/>
          <w:marBottom w:val="0"/>
          <w:divBdr>
            <w:top w:val="none" w:sz="0" w:space="0" w:color="auto"/>
            <w:left w:val="none" w:sz="0" w:space="0" w:color="auto"/>
            <w:bottom w:val="none" w:sz="0" w:space="0" w:color="auto"/>
            <w:right w:val="none" w:sz="0" w:space="0" w:color="auto"/>
          </w:divBdr>
        </w:div>
        <w:div w:id="1769734216">
          <w:marLeft w:val="547"/>
          <w:marRight w:val="0"/>
          <w:marTop w:val="0"/>
          <w:marBottom w:val="0"/>
          <w:divBdr>
            <w:top w:val="none" w:sz="0" w:space="0" w:color="auto"/>
            <w:left w:val="none" w:sz="0" w:space="0" w:color="auto"/>
            <w:bottom w:val="none" w:sz="0" w:space="0" w:color="auto"/>
            <w:right w:val="none" w:sz="0" w:space="0" w:color="auto"/>
          </w:divBdr>
        </w:div>
        <w:div w:id="1811509730">
          <w:marLeft w:val="547"/>
          <w:marRight w:val="0"/>
          <w:marTop w:val="0"/>
          <w:marBottom w:val="0"/>
          <w:divBdr>
            <w:top w:val="none" w:sz="0" w:space="0" w:color="auto"/>
            <w:left w:val="none" w:sz="0" w:space="0" w:color="auto"/>
            <w:bottom w:val="none" w:sz="0" w:space="0" w:color="auto"/>
            <w:right w:val="none" w:sz="0" w:space="0" w:color="auto"/>
          </w:divBdr>
        </w:div>
        <w:div w:id="1861817827">
          <w:marLeft w:val="547"/>
          <w:marRight w:val="0"/>
          <w:marTop w:val="0"/>
          <w:marBottom w:val="0"/>
          <w:divBdr>
            <w:top w:val="none" w:sz="0" w:space="0" w:color="auto"/>
            <w:left w:val="none" w:sz="0" w:space="0" w:color="auto"/>
            <w:bottom w:val="none" w:sz="0" w:space="0" w:color="auto"/>
            <w:right w:val="none" w:sz="0" w:space="0" w:color="auto"/>
          </w:divBdr>
        </w:div>
        <w:div w:id="2141337784">
          <w:marLeft w:val="547"/>
          <w:marRight w:val="0"/>
          <w:marTop w:val="0"/>
          <w:marBottom w:val="0"/>
          <w:divBdr>
            <w:top w:val="none" w:sz="0" w:space="0" w:color="auto"/>
            <w:left w:val="none" w:sz="0" w:space="0" w:color="auto"/>
            <w:bottom w:val="none" w:sz="0" w:space="0" w:color="auto"/>
            <w:right w:val="none" w:sz="0" w:space="0" w:color="auto"/>
          </w:divBdr>
        </w:div>
      </w:divsChild>
    </w:div>
    <w:div w:id="1989018808">
      <w:bodyDiv w:val="1"/>
      <w:marLeft w:val="0"/>
      <w:marRight w:val="0"/>
      <w:marTop w:val="0"/>
      <w:marBottom w:val="0"/>
      <w:divBdr>
        <w:top w:val="none" w:sz="0" w:space="0" w:color="auto"/>
        <w:left w:val="none" w:sz="0" w:space="0" w:color="auto"/>
        <w:bottom w:val="none" w:sz="0" w:space="0" w:color="auto"/>
        <w:right w:val="none" w:sz="0" w:space="0" w:color="auto"/>
      </w:divBdr>
      <w:divsChild>
        <w:div w:id="1651669040">
          <w:marLeft w:val="720"/>
          <w:marRight w:val="0"/>
          <w:marTop w:val="80"/>
          <w:marBottom w:val="40"/>
          <w:divBdr>
            <w:top w:val="none" w:sz="0" w:space="0" w:color="auto"/>
            <w:left w:val="none" w:sz="0" w:space="0" w:color="auto"/>
            <w:bottom w:val="none" w:sz="0" w:space="0" w:color="auto"/>
            <w:right w:val="none" w:sz="0" w:space="0" w:color="auto"/>
          </w:divBdr>
        </w:div>
      </w:divsChild>
    </w:div>
    <w:div w:id="2100640005">
      <w:bodyDiv w:val="1"/>
      <w:marLeft w:val="0"/>
      <w:marRight w:val="0"/>
      <w:marTop w:val="0"/>
      <w:marBottom w:val="0"/>
      <w:divBdr>
        <w:top w:val="none" w:sz="0" w:space="0" w:color="auto"/>
        <w:left w:val="none" w:sz="0" w:space="0" w:color="auto"/>
        <w:bottom w:val="none" w:sz="0" w:space="0" w:color="auto"/>
        <w:right w:val="none" w:sz="0" w:space="0" w:color="auto"/>
      </w:divBdr>
      <w:divsChild>
        <w:div w:id="8143277">
          <w:marLeft w:val="547"/>
          <w:marRight w:val="0"/>
          <w:marTop w:val="0"/>
          <w:marBottom w:val="0"/>
          <w:divBdr>
            <w:top w:val="none" w:sz="0" w:space="0" w:color="auto"/>
            <w:left w:val="none" w:sz="0" w:space="0" w:color="auto"/>
            <w:bottom w:val="none" w:sz="0" w:space="0" w:color="auto"/>
            <w:right w:val="none" w:sz="0" w:space="0" w:color="auto"/>
          </w:divBdr>
        </w:div>
        <w:div w:id="568081394">
          <w:marLeft w:val="547"/>
          <w:marRight w:val="0"/>
          <w:marTop w:val="0"/>
          <w:marBottom w:val="0"/>
          <w:divBdr>
            <w:top w:val="none" w:sz="0" w:space="0" w:color="auto"/>
            <w:left w:val="none" w:sz="0" w:space="0" w:color="auto"/>
            <w:bottom w:val="none" w:sz="0" w:space="0" w:color="auto"/>
            <w:right w:val="none" w:sz="0" w:space="0" w:color="auto"/>
          </w:divBdr>
        </w:div>
        <w:div w:id="822507073">
          <w:marLeft w:val="547"/>
          <w:marRight w:val="0"/>
          <w:marTop w:val="0"/>
          <w:marBottom w:val="0"/>
          <w:divBdr>
            <w:top w:val="none" w:sz="0" w:space="0" w:color="auto"/>
            <w:left w:val="none" w:sz="0" w:space="0" w:color="auto"/>
            <w:bottom w:val="none" w:sz="0" w:space="0" w:color="auto"/>
            <w:right w:val="none" w:sz="0" w:space="0" w:color="auto"/>
          </w:divBdr>
        </w:div>
        <w:div w:id="1069620597">
          <w:marLeft w:val="547"/>
          <w:marRight w:val="0"/>
          <w:marTop w:val="0"/>
          <w:marBottom w:val="0"/>
          <w:divBdr>
            <w:top w:val="none" w:sz="0" w:space="0" w:color="auto"/>
            <w:left w:val="none" w:sz="0" w:space="0" w:color="auto"/>
            <w:bottom w:val="none" w:sz="0" w:space="0" w:color="auto"/>
            <w:right w:val="none" w:sz="0" w:space="0" w:color="auto"/>
          </w:divBdr>
        </w:div>
        <w:div w:id="1243642819">
          <w:marLeft w:val="547"/>
          <w:marRight w:val="0"/>
          <w:marTop w:val="0"/>
          <w:marBottom w:val="0"/>
          <w:divBdr>
            <w:top w:val="none" w:sz="0" w:space="0" w:color="auto"/>
            <w:left w:val="none" w:sz="0" w:space="0" w:color="auto"/>
            <w:bottom w:val="none" w:sz="0" w:space="0" w:color="auto"/>
            <w:right w:val="none" w:sz="0" w:space="0" w:color="auto"/>
          </w:divBdr>
        </w:div>
        <w:div w:id="1472987784">
          <w:marLeft w:val="547"/>
          <w:marRight w:val="0"/>
          <w:marTop w:val="0"/>
          <w:marBottom w:val="0"/>
          <w:divBdr>
            <w:top w:val="none" w:sz="0" w:space="0" w:color="auto"/>
            <w:left w:val="none" w:sz="0" w:space="0" w:color="auto"/>
            <w:bottom w:val="none" w:sz="0" w:space="0" w:color="auto"/>
            <w:right w:val="none" w:sz="0" w:space="0" w:color="auto"/>
          </w:divBdr>
        </w:div>
        <w:div w:id="1663850378">
          <w:marLeft w:val="547"/>
          <w:marRight w:val="0"/>
          <w:marTop w:val="0"/>
          <w:marBottom w:val="0"/>
          <w:divBdr>
            <w:top w:val="none" w:sz="0" w:space="0" w:color="auto"/>
            <w:left w:val="none" w:sz="0" w:space="0" w:color="auto"/>
            <w:bottom w:val="none" w:sz="0" w:space="0" w:color="auto"/>
            <w:right w:val="none" w:sz="0" w:space="0" w:color="auto"/>
          </w:divBdr>
        </w:div>
        <w:div w:id="1689674913">
          <w:marLeft w:val="547"/>
          <w:marRight w:val="0"/>
          <w:marTop w:val="0"/>
          <w:marBottom w:val="0"/>
          <w:divBdr>
            <w:top w:val="none" w:sz="0" w:space="0" w:color="auto"/>
            <w:left w:val="none" w:sz="0" w:space="0" w:color="auto"/>
            <w:bottom w:val="none" w:sz="0" w:space="0" w:color="auto"/>
            <w:right w:val="none" w:sz="0" w:space="0" w:color="auto"/>
          </w:divBdr>
        </w:div>
      </w:divsChild>
    </w:div>
    <w:div w:id="2136368692">
      <w:bodyDiv w:val="1"/>
      <w:marLeft w:val="0"/>
      <w:marRight w:val="0"/>
      <w:marTop w:val="0"/>
      <w:marBottom w:val="0"/>
      <w:divBdr>
        <w:top w:val="none" w:sz="0" w:space="0" w:color="auto"/>
        <w:left w:val="none" w:sz="0" w:space="0" w:color="auto"/>
        <w:bottom w:val="none" w:sz="0" w:space="0" w:color="auto"/>
        <w:right w:val="none" w:sz="0" w:space="0" w:color="auto"/>
      </w:divBdr>
      <w:divsChild>
        <w:div w:id="35962310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irstdraftnews.org/fake-news-complicated/"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nopes.com/news/2017/09/01/harvey-looting-troll-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CCBCA-1F81-4D3F-BE94-51E345E14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14433</Words>
  <Characters>82270</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2019-05-29T15:20:00Z</dcterms:created>
  <dcterms:modified xsi:type="dcterms:W3CDTF">2019-05-29T15:20:00Z</dcterms:modified>
</cp:coreProperties>
</file>